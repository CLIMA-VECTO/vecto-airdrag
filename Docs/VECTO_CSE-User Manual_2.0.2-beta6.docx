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4D96D0" w14:textId="77777777" w:rsidR="00D5505B" w:rsidRDefault="00D5505B" w:rsidP="00932E02">
      <w:pPr>
        <w:jc w:val="left"/>
        <w:rPr>
          <w:lang w:val="en-US"/>
        </w:rPr>
      </w:pPr>
    </w:p>
    <w:p w14:paraId="7B238409" w14:textId="77777777" w:rsidR="002F6B46" w:rsidRDefault="002F6B46" w:rsidP="00932E02">
      <w:pPr>
        <w:jc w:val="left"/>
        <w:rPr>
          <w:lang w:val="en-US"/>
        </w:rPr>
      </w:pPr>
    </w:p>
    <w:p w14:paraId="1C8D4A2D" w14:textId="77777777" w:rsidR="002F6B46" w:rsidRDefault="002F6B46" w:rsidP="00932E02">
      <w:pPr>
        <w:jc w:val="left"/>
        <w:rPr>
          <w:lang w:val="en-US"/>
        </w:rPr>
      </w:pPr>
    </w:p>
    <w:p w14:paraId="73637264" w14:textId="77777777" w:rsidR="002F6B46" w:rsidRDefault="002F6B46" w:rsidP="00932E02">
      <w:pPr>
        <w:jc w:val="left"/>
        <w:rPr>
          <w:lang w:val="en-US"/>
        </w:rPr>
      </w:pPr>
    </w:p>
    <w:p w14:paraId="4928628F" w14:textId="77777777" w:rsidR="002F6B46" w:rsidRDefault="002F6B46" w:rsidP="00932E02">
      <w:pPr>
        <w:jc w:val="left"/>
        <w:rPr>
          <w:lang w:val="en-US"/>
        </w:rPr>
      </w:pPr>
    </w:p>
    <w:p w14:paraId="2D59E7EF" w14:textId="77777777" w:rsidR="002F6B46" w:rsidRPr="004E090A" w:rsidRDefault="002F6B46" w:rsidP="00932E02">
      <w:pPr>
        <w:jc w:val="left"/>
        <w:rPr>
          <w:lang w:val="en-US"/>
        </w:rPr>
      </w:pPr>
    </w:p>
    <w:p w14:paraId="559F85F3" w14:textId="77777777" w:rsidR="002C254A" w:rsidRPr="004E090A" w:rsidRDefault="0072296F" w:rsidP="00932E02">
      <w:pPr>
        <w:jc w:val="left"/>
        <w:rPr>
          <w:lang w:val="en-US"/>
        </w:rPr>
      </w:pPr>
      <w:r w:rsidRPr="00E9627A">
        <w:rPr>
          <w:noProof/>
          <w:lang w:eastAsia="de-AT"/>
        </w:rPr>
        <mc:AlternateContent>
          <mc:Choice Requires="wps">
            <w:drawing>
              <wp:inline distT="0" distB="0" distL="0" distR="0" wp14:anchorId="5840A97E" wp14:editId="43B32149">
                <wp:extent cx="5760085" cy="2592125"/>
                <wp:effectExtent l="0" t="0" r="0" b="0"/>
                <wp:docPr id="18"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592125"/>
                        </a:xfrm>
                        <a:prstGeom prst="rect">
                          <a:avLst/>
                        </a:prstGeom>
                        <a:noFill/>
                        <a:ln>
                          <a:noFill/>
                        </a:ln>
                        <a:effectLst/>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3CAD6A6" w14:textId="034243F1" w:rsidR="0043239A" w:rsidRPr="0072296F" w:rsidRDefault="0043239A" w:rsidP="0072296F">
                            <w:pPr>
                              <w:jc w:val="center"/>
                              <w:rPr>
                                <w:b/>
                                <w:sz w:val="36"/>
                                <w:szCs w:val="36"/>
                                <w:lang w:val="en-US"/>
                              </w:rPr>
                            </w:pPr>
                            <w:r>
                              <w:rPr>
                                <w:b/>
                                <w:sz w:val="36"/>
                                <w:szCs w:val="36"/>
                                <w:lang w:val="en-US"/>
                              </w:rPr>
                              <w:t>Constant Speed Evalu</w:t>
                            </w:r>
                            <w:bookmarkStart w:id="0" w:name="_GoBack"/>
                            <w:bookmarkEnd w:id="0"/>
                            <w:r>
                              <w:rPr>
                                <w:b/>
                                <w:sz w:val="36"/>
                                <w:szCs w:val="36"/>
                                <w:lang w:val="en-US"/>
                              </w:rPr>
                              <w:t>ation Tool</w:t>
                            </w:r>
                            <w:r>
                              <w:rPr>
                                <w:b/>
                                <w:sz w:val="36"/>
                                <w:szCs w:val="36"/>
                                <w:lang w:val="en-US"/>
                              </w:rPr>
                              <w:br/>
                              <w:t>VECTO-CSE V2.0.</w:t>
                            </w:r>
                            <w:r w:rsidRPr="007F43DC">
                              <w:rPr>
                                <w:b/>
                                <w:sz w:val="36"/>
                                <w:szCs w:val="36"/>
                                <w:highlight w:val="green"/>
                                <w:lang w:val="en-US"/>
                              </w:rPr>
                              <w:t>2</w:t>
                            </w:r>
                          </w:p>
                          <w:p w14:paraId="779986AD" w14:textId="77777777" w:rsidR="0043239A" w:rsidRDefault="0043239A" w:rsidP="0072296F">
                            <w:pPr>
                              <w:jc w:val="center"/>
                              <w:rPr>
                                <w:sz w:val="24"/>
                                <w:szCs w:val="24"/>
                                <w:lang w:val="en-US"/>
                              </w:rPr>
                            </w:pPr>
                            <w:r>
                              <w:rPr>
                                <w:sz w:val="24"/>
                                <w:szCs w:val="24"/>
                                <w:lang w:val="en-US"/>
                              </w:rPr>
                              <w:t>S</w:t>
                            </w:r>
                            <w:r w:rsidRPr="00E9627A">
                              <w:rPr>
                                <w:sz w:val="24"/>
                                <w:szCs w:val="24"/>
                                <w:lang w:val="en-US"/>
                              </w:rPr>
                              <w:t xml:space="preserve">ervice contract </w:t>
                            </w:r>
                            <w:r w:rsidRPr="0072296F">
                              <w:rPr>
                                <w:sz w:val="24"/>
                                <w:szCs w:val="24"/>
                                <w:lang w:val="en-US"/>
                              </w:rPr>
                              <w:t>CLIMA.C.2/SER/2012/0004</w:t>
                            </w:r>
                          </w:p>
                          <w:p w14:paraId="57D09C06" w14:textId="77777777" w:rsidR="0043239A" w:rsidRDefault="0043239A" w:rsidP="0072296F">
                            <w:pPr>
                              <w:jc w:val="center"/>
                              <w:rPr>
                                <w:sz w:val="24"/>
                                <w:szCs w:val="24"/>
                                <w:lang w:val="en-US"/>
                              </w:rPr>
                            </w:pPr>
                          </w:p>
                          <w:p w14:paraId="78FE71B6" w14:textId="62250480" w:rsidR="0043239A" w:rsidRPr="007F43DC" w:rsidRDefault="0043239A" w:rsidP="0072296F">
                            <w:pPr>
                              <w:jc w:val="center"/>
                              <w:rPr>
                                <w:b/>
                                <w:sz w:val="24"/>
                                <w:szCs w:val="24"/>
                                <w:lang w:val="en-US"/>
                              </w:rPr>
                            </w:pPr>
                            <w:r w:rsidRPr="007F43DC">
                              <w:rPr>
                                <w:b/>
                                <w:sz w:val="24"/>
                                <w:szCs w:val="24"/>
                                <w:highlight w:val="green"/>
                                <w:lang w:val="en-US"/>
                              </w:rPr>
                              <w:t>Updates compared to versions 2.0.1 marked in GREEN</w:t>
                            </w:r>
                          </w:p>
                          <w:p w14:paraId="6D238973" w14:textId="77777777" w:rsidR="0043239A" w:rsidRDefault="0043239A" w:rsidP="0072296F">
                            <w:pPr>
                              <w:jc w:val="center"/>
                              <w:rPr>
                                <w:sz w:val="24"/>
                                <w:szCs w:val="24"/>
                                <w:lang w:val="en-US"/>
                              </w:rPr>
                            </w:pPr>
                          </w:p>
                          <w:p w14:paraId="11442540" w14:textId="77777777" w:rsidR="0043239A" w:rsidRPr="00E9627A" w:rsidRDefault="0043239A" w:rsidP="0072296F">
                            <w:pPr>
                              <w:jc w:val="center"/>
                              <w:rPr>
                                <w:sz w:val="24"/>
                                <w:szCs w:val="24"/>
                                <w:lang w:val="en-US"/>
                              </w:rPr>
                            </w:pPr>
                          </w:p>
                          <w:p w14:paraId="545D43A9" w14:textId="216E3E66" w:rsidR="0043239A" w:rsidRPr="004E090A" w:rsidRDefault="0043239A" w:rsidP="0072296F">
                            <w:pPr>
                              <w:jc w:val="center"/>
                              <w:rPr>
                                <w:b/>
                                <w:sz w:val="44"/>
                                <w:szCs w:val="44"/>
                                <w:lang w:val="en-US"/>
                              </w:rPr>
                            </w:pPr>
                            <w:r>
                              <w:rPr>
                                <w:b/>
                                <w:i/>
                                <w:sz w:val="32"/>
                                <w:szCs w:val="32"/>
                                <w:lang w:val="en-US"/>
                              </w:rPr>
                              <w:t>User Manual</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64" o:spid="_x0000_s1026" type="#_x0000_t202" style="width:453.55pt;height:20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" filled="f" fillcolor="silver" stroked="f">
                <v:textbox>
                  <w:txbxContent>
                    <w:p w14:paraId="63CAD6A6" w14:textId="034243F1" w:rsidR="0043239A" w:rsidRPr="0072296F" w:rsidRDefault="0043239A" w:rsidP="0072296F">
                      <w:pPr>
                        <w:jc w:val="center"/>
                        <w:rPr>
                          <w:b/>
                          <w:sz w:val="36"/>
                          <w:szCs w:val="36"/>
                          <w:lang w:val="en-US"/>
                        </w:rPr>
                      </w:pPr>
                      <w:r>
                        <w:rPr>
                          <w:b/>
                          <w:sz w:val="36"/>
                          <w:szCs w:val="36"/>
                          <w:lang w:val="en-US"/>
                        </w:rPr>
                        <w:t>Constant Speed Evalu</w:t>
                      </w:r>
                      <w:bookmarkStart w:id="1" w:name="_GoBack"/>
                      <w:bookmarkEnd w:id="1"/>
                      <w:r>
                        <w:rPr>
                          <w:b/>
                          <w:sz w:val="36"/>
                          <w:szCs w:val="36"/>
                          <w:lang w:val="en-US"/>
                        </w:rPr>
                        <w:t>ation Tool</w:t>
                      </w:r>
                      <w:r>
                        <w:rPr>
                          <w:b/>
                          <w:sz w:val="36"/>
                          <w:szCs w:val="36"/>
                          <w:lang w:val="en-US"/>
                        </w:rPr>
                        <w:br/>
                        <w:t>VECTO-CSE V2.0.</w:t>
                      </w:r>
                      <w:r w:rsidRPr="007F43DC">
                        <w:rPr>
                          <w:b/>
                          <w:sz w:val="36"/>
                          <w:szCs w:val="36"/>
                          <w:highlight w:val="green"/>
                          <w:lang w:val="en-US"/>
                        </w:rPr>
                        <w:t>2</w:t>
                      </w:r>
                    </w:p>
                    <w:p w14:paraId="779986AD" w14:textId="77777777" w:rsidR="0043239A" w:rsidRDefault="0043239A" w:rsidP="0072296F">
                      <w:pPr>
                        <w:jc w:val="center"/>
                        <w:rPr>
                          <w:sz w:val="24"/>
                          <w:szCs w:val="24"/>
                          <w:lang w:val="en-US"/>
                        </w:rPr>
                      </w:pPr>
                      <w:r>
                        <w:rPr>
                          <w:sz w:val="24"/>
                          <w:szCs w:val="24"/>
                          <w:lang w:val="en-US"/>
                        </w:rPr>
                        <w:t>S</w:t>
                      </w:r>
                      <w:r w:rsidRPr="00E9627A">
                        <w:rPr>
                          <w:sz w:val="24"/>
                          <w:szCs w:val="24"/>
                          <w:lang w:val="en-US"/>
                        </w:rPr>
                        <w:t xml:space="preserve">ervice contract </w:t>
                      </w:r>
                      <w:r w:rsidRPr="0072296F">
                        <w:rPr>
                          <w:sz w:val="24"/>
                          <w:szCs w:val="24"/>
                          <w:lang w:val="en-US"/>
                        </w:rPr>
                        <w:t>CLIMA.C.2/SER/2012/0004</w:t>
                      </w:r>
                    </w:p>
                    <w:p w14:paraId="57D09C06" w14:textId="77777777" w:rsidR="0043239A" w:rsidRDefault="0043239A" w:rsidP="0072296F">
                      <w:pPr>
                        <w:jc w:val="center"/>
                        <w:rPr>
                          <w:sz w:val="24"/>
                          <w:szCs w:val="24"/>
                          <w:lang w:val="en-US"/>
                        </w:rPr>
                      </w:pPr>
                    </w:p>
                    <w:p w14:paraId="78FE71B6" w14:textId="62250480" w:rsidR="0043239A" w:rsidRPr="007F43DC" w:rsidRDefault="0043239A" w:rsidP="0072296F">
                      <w:pPr>
                        <w:jc w:val="center"/>
                        <w:rPr>
                          <w:b/>
                          <w:sz w:val="24"/>
                          <w:szCs w:val="24"/>
                          <w:lang w:val="en-US"/>
                        </w:rPr>
                      </w:pPr>
                      <w:r w:rsidRPr="007F43DC">
                        <w:rPr>
                          <w:b/>
                          <w:sz w:val="24"/>
                          <w:szCs w:val="24"/>
                          <w:highlight w:val="green"/>
                          <w:lang w:val="en-US"/>
                        </w:rPr>
                        <w:t>Updates compared to versions 2.0.1 marked in GREEN</w:t>
                      </w:r>
                    </w:p>
                    <w:p w14:paraId="6D238973" w14:textId="77777777" w:rsidR="0043239A" w:rsidRDefault="0043239A" w:rsidP="0072296F">
                      <w:pPr>
                        <w:jc w:val="center"/>
                        <w:rPr>
                          <w:sz w:val="24"/>
                          <w:szCs w:val="24"/>
                          <w:lang w:val="en-US"/>
                        </w:rPr>
                      </w:pPr>
                    </w:p>
                    <w:p w14:paraId="11442540" w14:textId="77777777" w:rsidR="0043239A" w:rsidRPr="00E9627A" w:rsidRDefault="0043239A" w:rsidP="0072296F">
                      <w:pPr>
                        <w:jc w:val="center"/>
                        <w:rPr>
                          <w:sz w:val="24"/>
                          <w:szCs w:val="24"/>
                          <w:lang w:val="en-US"/>
                        </w:rPr>
                      </w:pPr>
                    </w:p>
                    <w:p w14:paraId="545D43A9" w14:textId="216E3E66" w:rsidR="0043239A" w:rsidRPr="004E090A" w:rsidRDefault="0043239A" w:rsidP="0072296F">
                      <w:pPr>
                        <w:jc w:val="center"/>
                        <w:rPr>
                          <w:b/>
                          <w:sz w:val="44"/>
                          <w:szCs w:val="44"/>
                          <w:lang w:val="en-US"/>
                        </w:rPr>
                      </w:pPr>
                      <w:r>
                        <w:rPr>
                          <w:b/>
                          <w:i/>
                          <w:sz w:val="32"/>
                          <w:szCs w:val="32"/>
                          <w:lang w:val="en-US"/>
                        </w:rPr>
                        <w:t>User Manual</w:t>
                      </w:r>
                    </w:p>
                  </w:txbxContent>
                </v:textbox>
                <w10:anchorlock/>
              </v:shape>
            </w:pict>
          </mc:Fallback>
        </mc:AlternateContent>
      </w:r>
    </w:p>
    <w:p w14:paraId="63E293B1" w14:textId="77777777" w:rsidR="002C254A" w:rsidRDefault="002C254A" w:rsidP="00CB7F1F">
      <w:pPr>
        <w:jc w:val="center"/>
        <w:rPr>
          <w:lang w:val="en-US"/>
        </w:rPr>
      </w:pPr>
    </w:p>
    <w:p w14:paraId="0648D408" w14:textId="77777777" w:rsidR="00E9627A" w:rsidRPr="004E090A" w:rsidRDefault="00E9627A" w:rsidP="00CB7F1F">
      <w:pPr>
        <w:jc w:val="center"/>
        <w:rPr>
          <w:lang w:val="en-US"/>
        </w:rPr>
      </w:pPr>
    </w:p>
    <w:p w14:paraId="5F29A155" w14:textId="77777777" w:rsidR="00DA43D6" w:rsidRPr="004E090A" w:rsidRDefault="00F84696" w:rsidP="00932E02">
      <w:pPr>
        <w:jc w:val="left"/>
        <w:rPr>
          <w:lang w:val="en-US"/>
        </w:rPr>
      </w:pPr>
      <w:r>
        <w:rPr>
          <w:noProof/>
          <w:lang w:eastAsia="de-AT"/>
        </w:rPr>
        <mc:AlternateContent>
          <mc:Choice Requires="wps">
            <w:drawing>
              <wp:inline distT="0" distB="0" distL="0" distR="0" wp14:anchorId="4A10D78B" wp14:editId="0329CA2A">
                <wp:extent cx="5760085" cy="1123315"/>
                <wp:effectExtent l="0" t="0" r="0" b="3175"/>
                <wp:docPr id="1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1123315"/>
                        </a:xfrm>
                        <a:prstGeom prst="rect">
                          <a:avLst/>
                        </a:prstGeom>
                        <a:noFill/>
                        <a:ln>
                          <a:noFill/>
                        </a:ln>
                        <a:effectLst/>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FDE7698" w14:textId="77A57592" w:rsidR="0043239A" w:rsidRPr="00CB7F1F" w:rsidRDefault="0043239A" w:rsidP="00BF5CE1">
                            <w:pPr>
                              <w:jc w:val="center"/>
                              <w:rPr>
                                <w:bCs/>
                                <w:szCs w:val="22"/>
                                <w:lang w:val="en-US"/>
                              </w:rPr>
                            </w:pPr>
                            <w:r w:rsidRPr="00CB7F1F">
                              <w:rPr>
                                <w:bCs/>
                                <w:szCs w:val="22"/>
                                <w:lang w:val="en-US"/>
                              </w:rPr>
                              <w:t>By order of</w:t>
                            </w:r>
                          </w:p>
                          <w:p w14:paraId="3655CEDA" w14:textId="77777777" w:rsidR="0043239A" w:rsidRPr="00BF5CE1" w:rsidRDefault="0043239A" w:rsidP="00BF5CE1">
                            <w:pPr>
                              <w:jc w:val="center"/>
                              <w:rPr>
                                <w:b/>
                                <w:bCs/>
                                <w:szCs w:val="22"/>
                                <w:lang w:val="en-US"/>
                              </w:rPr>
                            </w:pPr>
                            <w:r w:rsidRPr="00BF5CE1">
                              <w:rPr>
                                <w:b/>
                                <w:bCs/>
                                <w:szCs w:val="22"/>
                                <w:lang w:val="en-US"/>
                              </w:rPr>
                              <w:t>EUROPEAN COMMISSION</w:t>
                            </w:r>
                          </w:p>
                          <w:p w14:paraId="14ED459C" w14:textId="77777777" w:rsidR="0043239A" w:rsidRDefault="0043239A" w:rsidP="00BF5CE1">
                            <w:pPr>
                              <w:jc w:val="center"/>
                              <w:rPr>
                                <w:b/>
                                <w:bCs/>
                                <w:szCs w:val="22"/>
                                <w:lang w:val="en-US"/>
                              </w:rPr>
                            </w:pPr>
                            <w:r>
                              <w:rPr>
                                <w:b/>
                                <w:bCs/>
                                <w:szCs w:val="22"/>
                                <w:lang w:val="en-US"/>
                              </w:rPr>
                              <w:t>DG CLIMA</w:t>
                            </w:r>
                          </w:p>
                          <w:p w14:paraId="6D941EED" w14:textId="77777777" w:rsidR="0043239A" w:rsidRPr="007B7AB0" w:rsidRDefault="0043239A" w:rsidP="00BF5CE1">
                            <w:pPr>
                              <w:jc w:val="center"/>
                              <w:rPr>
                                <w:szCs w:val="22"/>
                                <w:lang w:val="en-US"/>
                              </w:rPr>
                            </w:pPr>
                          </w:p>
                        </w:txbxContent>
                      </wps:txbx>
                      <wps:bodyPr rot="0" vert="horz" wrap="square" lIns="91440" tIns="45720" rIns="91440" bIns="45720" anchor="t" anchorCtr="0" upright="1">
                        <a:noAutofit/>
                      </wps:bodyPr>
                    </wps:wsp>
                  </a:graphicData>
                </a:graphic>
              </wp:inline>
            </w:drawing>
          </mc:Choice>
          <mc:Fallback>
            <w:pict>
              <v:shape id="Text Box 67" o:spid="_x0000_s1027" type="#_x0000_t202" style="width:453.55pt;height:8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" filled="f" fillcolor="silver" stroked="f">
                <v:textbox>
                  <w:txbxContent>
                    <w:p w14:paraId="2FDE7698" w14:textId="77A57592" w:rsidR="0043239A" w:rsidRPr="00CB7F1F" w:rsidRDefault="0043239A" w:rsidP="00BF5CE1">
                      <w:pPr>
                        <w:jc w:val="center"/>
                        <w:rPr>
                          <w:bCs/>
                          <w:szCs w:val="22"/>
                          <w:lang w:val="en-US"/>
                        </w:rPr>
                      </w:pPr>
                      <w:r w:rsidRPr="00CB7F1F">
                        <w:rPr>
                          <w:bCs/>
                          <w:szCs w:val="22"/>
                          <w:lang w:val="en-US"/>
                        </w:rPr>
                        <w:t>By order of</w:t>
                      </w:r>
                    </w:p>
                    <w:p w14:paraId="3655CEDA" w14:textId="77777777" w:rsidR="0043239A" w:rsidRPr="00BF5CE1" w:rsidRDefault="0043239A" w:rsidP="00BF5CE1">
                      <w:pPr>
                        <w:jc w:val="center"/>
                        <w:rPr>
                          <w:b/>
                          <w:bCs/>
                          <w:szCs w:val="22"/>
                          <w:lang w:val="en-US"/>
                        </w:rPr>
                      </w:pPr>
                      <w:r w:rsidRPr="00BF5CE1">
                        <w:rPr>
                          <w:b/>
                          <w:bCs/>
                          <w:szCs w:val="22"/>
                          <w:lang w:val="en-US"/>
                        </w:rPr>
                        <w:t>EUROPEAN COMMISSION</w:t>
                      </w:r>
                    </w:p>
                    <w:p w14:paraId="14ED459C" w14:textId="77777777" w:rsidR="0043239A" w:rsidRDefault="0043239A" w:rsidP="00BF5CE1">
                      <w:pPr>
                        <w:jc w:val="center"/>
                        <w:rPr>
                          <w:b/>
                          <w:bCs/>
                          <w:szCs w:val="22"/>
                          <w:lang w:val="en-US"/>
                        </w:rPr>
                      </w:pPr>
                      <w:r>
                        <w:rPr>
                          <w:b/>
                          <w:bCs/>
                          <w:szCs w:val="22"/>
                          <w:lang w:val="en-US"/>
                        </w:rPr>
                        <w:t>DG CLIMA</w:t>
                      </w:r>
                    </w:p>
                    <w:p w14:paraId="6D941EED" w14:textId="77777777" w:rsidR="0043239A" w:rsidRPr="007B7AB0" w:rsidRDefault="0043239A" w:rsidP="00BF5CE1">
                      <w:pPr>
                        <w:jc w:val="center"/>
                        <w:rPr>
                          <w:szCs w:val="22"/>
                          <w:lang w:val="en-US"/>
                        </w:rPr>
                      </w:pPr>
                    </w:p>
                  </w:txbxContent>
                </v:textbox>
                <w10:anchorlock/>
              </v:shape>
            </w:pict>
          </mc:Fallback>
        </mc:AlternateContent>
      </w:r>
    </w:p>
    <w:p w14:paraId="5B1F222E" w14:textId="373DC562" w:rsidR="002C254A" w:rsidRPr="004E090A" w:rsidRDefault="002C254A" w:rsidP="00932E02">
      <w:pPr>
        <w:jc w:val="left"/>
        <w:rPr>
          <w:szCs w:val="22"/>
          <w:lang w:val="en-US"/>
        </w:rPr>
      </w:pPr>
    </w:p>
    <w:p w14:paraId="546F128E" w14:textId="07432DB9" w:rsidR="002C254A" w:rsidRPr="004E090A" w:rsidRDefault="002C254A" w:rsidP="00932E02">
      <w:pPr>
        <w:jc w:val="left"/>
        <w:rPr>
          <w:lang w:val="en-US"/>
        </w:rPr>
      </w:pPr>
    </w:p>
    <w:p w14:paraId="4427B53E" w14:textId="77777777" w:rsidR="00D5505B" w:rsidRPr="004E090A" w:rsidRDefault="009F54F8" w:rsidP="00932E02">
      <w:pPr>
        <w:jc w:val="left"/>
        <w:rPr>
          <w:lang w:val="en-US"/>
        </w:rPr>
      </w:pPr>
      <w:r w:rsidRPr="004E090A">
        <w:rPr>
          <w:lang w:val="en-US"/>
        </w:rPr>
        <w:br w:type="page"/>
      </w:r>
    </w:p>
    <w:p w14:paraId="29A85273" w14:textId="77777777" w:rsidR="00714295" w:rsidRDefault="00714295" w:rsidP="00932E02">
      <w:pPr>
        <w:jc w:val="left"/>
        <w:rPr>
          <w:lang w:val="en-US"/>
        </w:rPr>
      </w:pPr>
    </w:p>
    <w:p w14:paraId="396FC115" w14:textId="77777777" w:rsidR="00714295" w:rsidRDefault="00714295" w:rsidP="00932E02">
      <w:pPr>
        <w:jc w:val="left"/>
        <w:rPr>
          <w:lang w:val="en-US"/>
        </w:rPr>
      </w:pPr>
    </w:p>
    <w:p w14:paraId="0F4F26C6" w14:textId="77777777" w:rsidR="00714295" w:rsidRDefault="00714295" w:rsidP="00932E02">
      <w:pPr>
        <w:jc w:val="left"/>
        <w:rPr>
          <w:lang w:val="en-US"/>
        </w:rPr>
      </w:pPr>
    </w:p>
    <w:p w14:paraId="6A8F3785" w14:textId="77777777" w:rsidR="00714295" w:rsidRDefault="00714295" w:rsidP="00932E02">
      <w:pPr>
        <w:jc w:val="left"/>
        <w:rPr>
          <w:lang w:val="en-US"/>
        </w:rPr>
      </w:pPr>
    </w:p>
    <w:p w14:paraId="1351CEFF" w14:textId="77777777" w:rsidR="00714295" w:rsidRDefault="00714295" w:rsidP="00932E02">
      <w:pPr>
        <w:jc w:val="left"/>
        <w:rPr>
          <w:lang w:val="en-US"/>
        </w:rPr>
      </w:pPr>
    </w:p>
    <w:p w14:paraId="4DE30DE3" w14:textId="77777777" w:rsidR="001638A2" w:rsidRDefault="001638A2" w:rsidP="00932E02">
      <w:pPr>
        <w:jc w:val="left"/>
        <w:rPr>
          <w:lang w:val="en-US"/>
        </w:rPr>
      </w:pPr>
    </w:p>
    <w:p w14:paraId="5A4ECB6B" w14:textId="77777777" w:rsidR="00714295" w:rsidRDefault="00714295" w:rsidP="00932E02">
      <w:pPr>
        <w:jc w:val="left"/>
        <w:rPr>
          <w:lang w:val="en-US"/>
        </w:rPr>
      </w:pPr>
    </w:p>
    <w:p w14:paraId="1BDEA6A8" w14:textId="0B32CA25" w:rsidR="00714295" w:rsidRDefault="00714295" w:rsidP="00932E02">
      <w:pPr>
        <w:jc w:val="left"/>
        <w:rPr>
          <w:lang w:val="en-US"/>
        </w:rPr>
      </w:pPr>
    </w:p>
    <w:p w14:paraId="310813A7" w14:textId="77777777" w:rsidR="002F6B46" w:rsidRDefault="002F6B46" w:rsidP="00932E02">
      <w:pPr>
        <w:jc w:val="left"/>
        <w:rPr>
          <w:lang w:val="en-US"/>
        </w:rPr>
      </w:pPr>
    </w:p>
    <w:p w14:paraId="1DE6AB7C" w14:textId="77777777" w:rsidR="002F6B46" w:rsidRDefault="002F6B46" w:rsidP="00932E02">
      <w:pPr>
        <w:jc w:val="left"/>
        <w:rPr>
          <w:lang w:val="en-US"/>
        </w:rPr>
      </w:pPr>
    </w:p>
    <w:p w14:paraId="354D8844" w14:textId="77777777" w:rsidR="002F6B46" w:rsidRDefault="002F6B46" w:rsidP="00932E02">
      <w:pPr>
        <w:jc w:val="left"/>
        <w:rPr>
          <w:lang w:val="en-US"/>
        </w:rPr>
      </w:pPr>
    </w:p>
    <w:p w14:paraId="7A7178D5" w14:textId="77777777" w:rsidR="002F6B46" w:rsidRDefault="002F6B46" w:rsidP="00932E02">
      <w:pPr>
        <w:jc w:val="left"/>
        <w:rPr>
          <w:lang w:val="en-US"/>
        </w:rPr>
      </w:pPr>
    </w:p>
    <w:p w14:paraId="6E35854D" w14:textId="77777777" w:rsidR="002F6B46" w:rsidRDefault="002F6B46" w:rsidP="00932E02">
      <w:pPr>
        <w:jc w:val="left"/>
        <w:rPr>
          <w:lang w:val="en-US"/>
        </w:rPr>
      </w:pPr>
    </w:p>
    <w:p w14:paraId="1647D9D4" w14:textId="77777777" w:rsidR="002F6B46" w:rsidRDefault="002F6B46" w:rsidP="00932E02">
      <w:pPr>
        <w:jc w:val="left"/>
        <w:rPr>
          <w:lang w:val="en-US"/>
        </w:rPr>
      </w:pPr>
    </w:p>
    <w:p w14:paraId="5D7C616C" w14:textId="77777777" w:rsidR="002F6B46" w:rsidRDefault="002F6B46" w:rsidP="00932E02">
      <w:pPr>
        <w:jc w:val="left"/>
        <w:rPr>
          <w:lang w:val="en-US"/>
        </w:rPr>
      </w:pPr>
    </w:p>
    <w:p w14:paraId="07B24A0C" w14:textId="77777777" w:rsidR="002F6B46" w:rsidRDefault="002F6B46" w:rsidP="00932E02">
      <w:pPr>
        <w:jc w:val="left"/>
        <w:rPr>
          <w:lang w:val="en-US"/>
        </w:rPr>
      </w:pPr>
    </w:p>
    <w:p w14:paraId="5DCF71B8" w14:textId="77777777" w:rsidR="002F6B46" w:rsidRDefault="002F6B46" w:rsidP="00932E02">
      <w:pPr>
        <w:jc w:val="left"/>
        <w:rPr>
          <w:lang w:val="en-US"/>
        </w:rPr>
      </w:pPr>
    </w:p>
    <w:p w14:paraId="7A4A84FE" w14:textId="77777777" w:rsidR="002F6B46" w:rsidRDefault="002F6B46" w:rsidP="00932E02">
      <w:pPr>
        <w:jc w:val="left"/>
        <w:rPr>
          <w:lang w:val="en-US"/>
        </w:rPr>
      </w:pPr>
    </w:p>
    <w:p w14:paraId="17DD0CB8" w14:textId="77777777" w:rsidR="002F6B46" w:rsidRDefault="002F6B46" w:rsidP="00932E02">
      <w:pPr>
        <w:jc w:val="left"/>
        <w:rPr>
          <w:lang w:val="en-US"/>
        </w:rPr>
      </w:pPr>
    </w:p>
    <w:p w14:paraId="163DBFD8" w14:textId="77777777" w:rsidR="002F6B46" w:rsidRDefault="002F6B46" w:rsidP="00932E02">
      <w:pPr>
        <w:jc w:val="left"/>
        <w:rPr>
          <w:lang w:val="en-US"/>
        </w:rPr>
      </w:pPr>
    </w:p>
    <w:p w14:paraId="59F58281" w14:textId="77777777" w:rsidR="002F6B46" w:rsidRDefault="002F6B46" w:rsidP="00932E02">
      <w:pPr>
        <w:jc w:val="left"/>
        <w:rPr>
          <w:lang w:val="en-US"/>
        </w:rPr>
      </w:pPr>
    </w:p>
    <w:p w14:paraId="3A9C822E" w14:textId="77777777" w:rsidR="002F6B46" w:rsidRDefault="002F6B46" w:rsidP="00932E02">
      <w:pPr>
        <w:jc w:val="left"/>
        <w:rPr>
          <w:lang w:val="en-US"/>
        </w:rPr>
      </w:pPr>
    </w:p>
    <w:p w14:paraId="213AE718" w14:textId="77777777" w:rsidR="002F6B46" w:rsidRDefault="002F6B46" w:rsidP="00932E02">
      <w:pPr>
        <w:jc w:val="left"/>
        <w:rPr>
          <w:lang w:val="en-US"/>
        </w:rPr>
      </w:pPr>
    </w:p>
    <w:p w14:paraId="47AC4C41" w14:textId="2B13BE3C" w:rsidR="00714295" w:rsidRDefault="00867C3C" w:rsidP="00932E02">
      <w:pPr>
        <w:jc w:val="left"/>
        <w:rPr>
          <w:lang w:val="en-US"/>
        </w:rPr>
      </w:pPr>
      <w:r w:rsidRPr="00B76AF7">
        <w:rPr>
          <w:noProof/>
          <w:lang w:eastAsia="de-AT"/>
        </w:rPr>
        <mc:AlternateContent>
          <mc:Choice Requires="wps">
            <w:drawing>
              <wp:anchor distT="0" distB="0" distL="114300" distR="114300" simplePos="0" relativeHeight="251529216" behindDoc="0" locked="0" layoutInCell="1" allowOverlap="1" wp14:anchorId="7276C7EA" wp14:editId="17DDB7D3">
                <wp:simplePos x="0" y="0"/>
                <wp:positionH relativeFrom="page">
                  <wp:posOffset>821690</wp:posOffset>
                </wp:positionH>
                <wp:positionV relativeFrom="margin">
                  <wp:posOffset>5929630</wp:posOffset>
                </wp:positionV>
                <wp:extent cx="5760085" cy="1113790"/>
                <wp:effectExtent l="0" t="0" r="0" b="0"/>
                <wp:wrapNone/>
                <wp:docPr id="1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1113790"/>
                        </a:xfrm>
                        <a:prstGeom prst="rect">
                          <a:avLst/>
                        </a:prstGeom>
                        <a:noFill/>
                        <a:ln>
                          <a:noFill/>
                        </a:ln>
                        <a:effectLst/>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DDE2060" w14:textId="77777777" w:rsidR="0043239A" w:rsidRPr="005E32FC" w:rsidRDefault="0043239A" w:rsidP="005E32FC">
                            <w:pPr>
                              <w:jc w:val="center"/>
                              <w:rPr>
                                <w:b/>
                                <w:szCs w:val="22"/>
                                <w:lang w:val="en-US"/>
                              </w:rPr>
                            </w:pPr>
                            <w:r w:rsidRPr="005E32FC">
                              <w:rPr>
                                <w:b/>
                                <w:szCs w:val="22"/>
                                <w:lang w:val="en-US"/>
                              </w:rPr>
                              <w:t>Constant Speed Evaluation Tool</w:t>
                            </w:r>
                          </w:p>
                          <w:p w14:paraId="7F1A242A" w14:textId="3AB27F82" w:rsidR="0043239A" w:rsidRPr="00187FE1" w:rsidRDefault="0043239A" w:rsidP="005E32FC">
                            <w:pPr>
                              <w:jc w:val="center"/>
                              <w:rPr>
                                <w:b/>
                                <w:szCs w:val="22"/>
                                <w:lang w:val="en-US"/>
                              </w:rPr>
                            </w:pPr>
                            <w:r w:rsidRPr="005E32FC">
                              <w:rPr>
                                <w:b/>
                                <w:szCs w:val="22"/>
                                <w:lang w:val="en-US"/>
                              </w:rPr>
                              <w:t>VECTO-CSE V</w:t>
                            </w:r>
                            <w:r>
                              <w:rPr>
                                <w:b/>
                                <w:szCs w:val="22"/>
                                <w:lang w:val="en-US"/>
                              </w:rPr>
                              <w:t>2.0.x</w:t>
                            </w:r>
                          </w:p>
                          <w:p w14:paraId="28EA6C93" w14:textId="73E3EB0F" w:rsidR="0043239A" w:rsidRPr="00187FE1" w:rsidRDefault="0043239A" w:rsidP="00187FE1">
                            <w:pPr>
                              <w:jc w:val="center"/>
                              <w:rPr>
                                <w:b/>
                                <w:i/>
                                <w:szCs w:val="22"/>
                                <w:lang w:val="en-US"/>
                              </w:rPr>
                            </w:pPr>
                            <w:r w:rsidRPr="005E32FC">
                              <w:rPr>
                                <w:b/>
                                <w:i/>
                                <w:szCs w:val="22"/>
                                <w:lang w:val="en-US"/>
                              </w:rPr>
                              <w:t>Technical Documentation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 o:spid="_x0000_s1028" type="#_x0000_t202" style="position:absolute;margin-left:64.7pt;margin-top:466.9pt;width:453.55pt;height:87.7pt;z-index:25152921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" filled="f" fillcolor="silver" stroked="f">
                <v:textbox>
                  <w:txbxContent>
                    <w:p w14:paraId="0DDE2060" w14:textId="77777777" w:rsidR="0043239A" w:rsidRPr="005E32FC" w:rsidRDefault="0043239A" w:rsidP="005E32FC">
                      <w:pPr>
                        <w:jc w:val="center"/>
                        <w:rPr>
                          <w:b/>
                          <w:szCs w:val="22"/>
                          <w:lang w:val="en-US"/>
                        </w:rPr>
                      </w:pPr>
                      <w:r w:rsidRPr="005E32FC">
                        <w:rPr>
                          <w:b/>
                          <w:szCs w:val="22"/>
                          <w:lang w:val="en-US"/>
                        </w:rPr>
                        <w:t>Constant Speed Evaluation Tool</w:t>
                      </w:r>
                    </w:p>
                    <w:p w14:paraId="7F1A242A" w14:textId="3AB27F82" w:rsidR="0043239A" w:rsidRPr="00187FE1" w:rsidRDefault="0043239A" w:rsidP="005E32FC">
                      <w:pPr>
                        <w:jc w:val="center"/>
                        <w:rPr>
                          <w:b/>
                          <w:szCs w:val="22"/>
                          <w:lang w:val="en-US"/>
                        </w:rPr>
                      </w:pPr>
                      <w:r w:rsidRPr="005E32FC">
                        <w:rPr>
                          <w:b/>
                          <w:szCs w:val="22"/>
                          <w:lang w:val="en-US"/>
                        </w:rPr>
                        <w:t>VECTO-CSE V</w:t>
                      </w:r>
                      <w:r>
                        <w:rPr>
                          <w:b/>
                          <w:szCs w:val="22"/>
                          <w:lang w:val="en-US"/>
                        </w:rPr>
                        <w:t>2.0.x</w:t>
                      </w:r>
                    </w:p>
                    <w:p w14:paraId="28EA6C93" w14:textId="73E3EB0F" w:rsidR="0043239A" w:rsidRPr="00187FE1" w:rsidRDefault="0043239A" w:rsidP="00187FE1">
                      <w:pPr>
                        <w:jc w:val="center"/>
                        <w:rPr>
                          <w:b/>
                          <w:i/>
                          <w:szCs w:val="22"/>
                          <w:lang w:val="en-US"/>
                        </w:rPr>
                      </w:pPr>
                      <w:r w:rsidRPr="005E32FC">
                        <w:rPr>
                          <w:b/>
                          <w:i/>
                          <w:szCs w:val="22"/>
                          <w:lang w:val="en-US"/>
                        </w:rPr>
                        <w:t>Technical Documentation</w:t>
                      </w:r>
                    </w:p>
                  </w:txbxContent>
                </v:textbox>
                <w10:wrap anchorx="page" anchory="margin"/>
              </v:shape>
            </w:pict>
          </mc:Fallback>
        </mc:AlternateContent>
      </w:r>
    </w:p>
    <w:p w14:paraId="4260D554" w14:textId="57F9F408" w:rsidR="00537DD5" w:rsidRPr="004E090A" w:rsidRDefault="00F84696" w:rsidP="00932E02">
      <w:pPr>
        <w:jc w:val="left"/>
        <w:rPr>
          <w:lang w:val="en-US"/>
        </w:rPr>
      </w:pPr>
      <w:r w:rsidRPr="00B76AF7">
        <w:rPr>
          <w:noProof/>
          <w:lang w:eastAsia="de-AT"/>
        </w:rPr>
        <mc:AlternateContent>
          <mc:Choice Requires="wps">
            <w:drawing>
              <wp:anchor distT="0" distB="0" distL="114300" distR="114300" simplePos="0" relativeHeight="251528192" behindDoc="0" locked="1" layoutInCell="1" allowOverlap="1" wp14:anchorId="25AEC744" wp14:editId="2FE1DD2A">
                <wp:simplePos x="0" y="0"/>
                <wp:positionH relativeFrom="page">
                  <wp:posOffset>829310</wp:posOffset>
                </wp:positionH>
                <wp:positionV relativeFrom="margin">
                  <wp:posOffset>7039610</wp:posOffset>
                </wp:positionV>
                <wp:extent cx="5760085" cy="1236980"/>
                <wp:effectExtent l="0" t="0" r="0" b="1270"/>
                <wp:wrapNone/>
                <wp:docPr id="14"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1236980"/>
                        </a:xfrm>
                        <a:prstGeom prst="rect">
                          <a:avLst/>
                        </a:prstGeom>
                        <a:noFill/>
                        <a:ln>
                          <a:noFill/>
                        </a:ln>
                        <a:effectLst/>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7819" w:type="dxa"/>
                              <w:jc w:val="center"/>
                              <w:tblInd w:w="-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45"/>
                              <w:gridCol w:w="3969"/>
                              <w:gridCol w:w="2205"/>
                            </w:tblGrid>
                            <w:tr w:rsidR="0043239A" w:rsidRPr="004E090A" w14:paraId="21A2CE2E" w14:textId="77777777" w:rsidTr="00AF582B">
                              <w:trPr>
                                <w:trHeight w:hRule="exact" w:val="1847"/>
                                <w:jc w:val="center"/>
                              </w:trPr>
                              <w:tc>
                                <w:tcPr>
                                  <w:tcW w:w="1645" w:type="dxa"/>
                                </w:tcPr>
                                <w:p w14:paraId="6785C121" w14:textId="240E3F68" w:rsidR="0043239A" w:rsidRPr="004E090A" w:rsidRDefault="0043239A" w:rsidP="0072296F">
                                  <w:pPr>
                                    <w:spacing w:line="240" w:lineRule="auto"/>
                                    <w:jc w:val="center"/>
                                    <w:rPr>
                                      <w:sz w:val="20"/>
                                      <w:lang w:val="en-US"/>
                                    </w:rPr>
                                  </w:pPr>
                                  <w:r>
                                    <w:rPr>
                                      <w:sz w:val="20"/>
                                      <w:lang w:val="en-US"/>
                                    </w:rPr>
                                    <w:t>Written by</w:t>
                                  </w:r>
                                  <w:r w:rsidRPr="004E090A">
                                    <w:rPr>
                                      <w:sz w:val="20"/>
                                      <w:lang w:val="en-US"/>
                                    </w:rPr>
                                    <w:t>:</w:t>
                                  </w:r>
                                </w:p>
                              </w:tc>
                              <w:tc>
                                <w:tcPr>
                                  <w:tcW w:w="3969" w:type="dxa"/>
                                  <w:vAlign w:val="center"/>
                                </w:tcPr>
                                <w:p w14:paraId="7CAC08B9" w14:textId="1AF1F564" w:rsidR="0043239A" w:rsidRPr="000E4F11" w:rsidRDefault="0043239A" w:rsidP="00B2118F">
                                  <w:pPr>
                                    <w:spacing w:line="240" w:lineRule="auto"/>
                                    <w:jc w:val="left"/>
                                    <w:rPr>
                                      <w:sz w:val="20"/>
                                      <w:lang w:val="en-GB"/>
                                    </w:rPr>
                                  </w:pPr>
                                  <w:r w:rsidRPr="000E4F11">
                                    <w:rPr>
                                      <w:sz w:val="20"/>
                                      <w:lang w:val="en-GB"/>
                                    </w:rPr>
                                    <w:t>Martin Rexeis</w:t>
                                  </w:r>
                                  <w:r>
                                    <w:rPr>
                                      <w:sz w:val="20"/>
                                      <w:lang w:val="en-GB"/>
                                    </w:rPr>
                                    <w:t>, TUG</w:t>
                                  </w:r>
                                  <w:r w:rsidRPr="000E4F11">
                                    <w:rPr>
                                      <w:sz w:val="20"/>
                                      <w:lang w:val="en-GB"/>
                                    </w:rPr>
                                    <w:t xml:space="preserve"> (Methodology</w:t>
                                  </w:r>
                                  <w:r>
                                    <w:rPr>
                                      <w:sz w:val="20"/>
                                      <w:lang w:val="en-GB"/>
                                    </w:rPr>
                                    <w:t>)</w:t>
                                  </w:r>
                                  <w:r w:rsidRPr="000E4F11">
                                    <w:rPr>
                                      <w:sz w:val="20"/>
                                      <w:lang w:val="en-GB"/>
                                    </w:rPr>
                                    <w:t xml:space="preserve"> </w:t>
                                  </w:r>
                                </w:p>
                                <w:p w14:paraId="681F95B4" w14:textId="1FD16BAF" w:rsidR="0043239A" w:rsidRPr="00A30FAC" w:rsidRDefault="0043239A" w:rsidP="002F6B46">
                                  <w:pPr>
                                    <w:spacing w:line="240" w:lineRule="auto"/>
                                    <w:jc w:val="left"/>
                                    <w:rPr>
                                      <w:sz w:val="20"/>
                                      <w:lang w:val="en-GB"/>
                                    </w:rPr>
                                  </w:pPr>
                                  <w:r w:rsidRPr="00A30FAC">
                                    <w:rPr>
                                      <w:sz w:val="20"/>
                                      <w:lang w:val="en-GB"/>
                                    </w:rPr>
                                    <w:t>Martin Dippold, TUG (Software)</w:t>
                                  </w:r>
                                </w:p>
                                <w:p w14:paraId="114EF02C" w14:textId="16B2FA48" w:rsidR="0043239A" w:rsidRPr="008323A8" w:rsidRDefault="0043239A" w:rsidP="00AF582B">
                                  <w:pPr>
                                    <w:spacing w:line="240" w:lineRule="auto"/>
                                    <w:jc w:val="left"/>
                                    <w:rPr>
                                      <w:sz w:val="20"/>
                                    </w:rPr>
                                  </w:pPr>
                                  <w:r>
                                    <w:rPr>
                                      <w:sz w:val="20"/>
                                    </w:rPr>
                                    <w:t>K</w:t>
                                  </w:r>
                                  <w:r w:rsidRPr="00AF582B">
                                    <w:rPr>
                                      <w:sz w:val="20"/>
                                    </w:rPr>
                                    <w:t xml:space="preserve">onstantinos </w:t>
                                  </w:r>
                                  <w:r>
                                    <w:rPr>
                                      <w:sz w:val="20"/>
                                    </w:rPr>
                                    <w:t>A</w:t>
                                  </w:r>
                                  <w:r w:rsidRPr="00AF582B">
                                    <w:rPr>
                                      <w:sz w:val="20"/>
                                    </w:rPr>
                                    <w:t>nagnostopoulos</w:t>
                                  </w:r>
                                  <w:r>
                                    <w:rPr>
                                      <w:sz w:val="20"/>
                                    </w:rPr>
                                    <w:t>, JRC (Software)</w:t>
                                  </w:r>
                                </w:p>
                              </w:tc>
                              <w:tc>
                                <w:tcPr>
                                  <w:tcW w:w="2205" w:type="dxa"/>
                                  <w:vAlign w:val="center"/>
                                </w:tcPr>
                                <w:p w14:paraId="14285E49" w14:textId="7F64F3FC" w:rsidR="0043239A" w:rsidRDefault="0043239A" w:rsidP="002A0C44">
                                  <w:pPr>
                                    <w:spacing w:line="240" w:lineRule="auto"/>
                                    <w:jc w:val="center"/>
                                    <w:rPr>
                                      <w:sz w:val="20"/>
                                    </w:rPr>
                                  </w:pPr>
                                  <w:r>
                                    <w:rPr>
                                      <w:sz w:val="20"/>
                                    </w:rPr>
                                    <w:t>2014/06/25</w:t>
                                  </w:r>
                                </w:p>
                                <w:p w14:paraId="1C609204" w14:textId="1799DE26" w:rsidR="0043239A" w:rsidRPr="008323A8" w:rsidRDefault="0043239A" w:rsidP="00AF582B">
                                  <w:pPr>
                                    <w:spacing w:line="240" w:lineRule="auto"/>
                                    <w:jc w:val="center"/>
                                    <w:rPr>
                                      <w:sz w:val="20"/>
                                    </w:rPr>
                                  </w:pPr>
                                  <w:proofErr w:type="spellStart"/>
                                  <w:r>
                                    <w:rPr>
                                      <w:sz w:val="20"/>
                                    </w:rPr>
                                    <w:t>AppVer</w:t>
                                  </w:r>
                                  <w:proofErr w:type="spellEnd"/>
                                  <w:r>
                                    <w:rPr>
                                      <w:sz w:val="20"/>
                                    </w:rPr>
                                    <w:t>: v2.0.1-pre3</w:t>
                                  </w:r>
                                </w:p>
                              </w:tc>
                            </w:tr>
                          </w:tbl>
                          <w:p w14:paraId="2CC16565" w14:textId="16FEBD32" w:rsidR="0043239A" w:rsidRPr="0072296F" w:rsidRDefault="0043239A" w:rsidP="0072296F">
                            <w:pPr>
                              <w:spacing w:line="240" w:lineRule="auto"/>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29" type="#_x0000_t202" style="position:absolute;margin-left:65.3pt;margin-top:554.3pt;width:453.55pt;height:97.4pt;z-index:25152819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" filled="f" fillcolor="silver" stroked="f">
                <v:textbox>
                  <w:txbxContent>
                    <w:tbl>
                      <w:tblPr>
                        <w:tblW w:w="7819" w:type="dxa"/>
                        <w:jc w:val="center"/>
                        <w:tblInd w:w="-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45"/>
                        <w:gridCol w:w="3969"/>
                        <w:gridCol w:w="2205"/>
                      </w:tblGrid>
                      <w:tr w:rsidR="0043239A" w:rsidRPr="004E090A" w14:paraId="21A2CE2E" w14:textId="77777777" w:rsidTr="00AF582B">
                        <w:trPr>
                          <w:trHeight w:hRule="exact" w:val="1847"/>
                          <w:jc w:val="center"/>
                        </w:trPr>
                        <w:tc>
                          <w:tcPr>
                            <w:tcW w:w="1645" w:type="dxa"/>
                          </w:tcPr>
                          <w:p w14:paraId="6785C121" w14:textId="240E3F68" w:rsidR="0043239A" w:rsidRPr="004E090A" w:rsidRDefault="0043239A" w:rsidP="0072296F">
                            <w:pPr>
                              <w:spacing w:line="240" w:lineRule="auto"/>
                              <w:jc w:val="center"/>
                              <w:rPr>
                                <w:sz w:val="20"/>
                                <w:lang w:val="en-US"/>
                              </w:rPr>
                            </w:pPr>
                            <w:r>
                              <w:rPr>
                                <w:sz w:val="20"/>
                                <w:lang w:val="en-US"/>
                              </w:rPr>
                              <w:t>Written by</w:t>
                            </w:r>
                            <w:r w:rsidRPr="004E090A">
                              <w:rPr>
                                <w:sz w:val="20"/>
                                <w:lang w:val="en-US"/>
                              </w:rPr>
                              <w:t>:</w:t>
                            </w:r>
                          </w:p>
                        </w:tc>
                        <w:tc>
                          <w:tcPr>
                            <w:tcW w:w="3969" w:type="dxa"/>
                            <w:vAlign w:val="center"/>
                          </w:tcPr>
                          <w:p w14:paraId="7CAC08B9" w14:textId="1AF1F564" w:rsidR="0043239A" w:rsidRPr="000E4F11" w:rsidRDefault="0043239A" w:rsidP="00B2118F">
                            <w:pPr>
                              <w:spacing w:line="240" w:lineRule="auto"/>
                              <w:jc w:val="left"/>
                              <w:rPr>
                                <w:sz w:val="20"/>
                                <w:lang w:val="en-GB"/>
                              </w:rPr>
                            </w:pPr>
                            <w:r w:rsidRPr="000E4F11">
                              <w:rPr>
                                <w:sz w:val="20"/>
                                <w:lang w:val="en-GB"/>
                              </w:rPr>
                              <w:t>Martin Rexeis</w:t>
                            </w:r>
                            <w:r>
                              <w:rPr>
                                <w:sz w:val="20"/>
                                <w:lang w:val="en-GB"/>
                              </w:rPr>
                              <w:t>, TUG</w:t>
                            </w:r>
                            <w:r w:rsidRPr="000E4F11">
                              <w:rPr>
                                <w:sz w:val="20"/>
                                <w:lang w:val="en-GB"/>
                              </w:rPr>
                              <w:t xml:space="preserve"> (Methodology</w:t>
                            </w:r>
                            <w:r>
                              <w:rPr>
                                <w:sz w:val="20"/>
                                <w:lang w:val="en-GB"/>
                              </w:rPr>
                              <w:t>)</w:t>
                            </w:r>
                            <w:r w:rsidRPr="000E4F11">
                              <w:rPr>
                                <w:sz w:val="20"/>
                                <w:lang w:val="en-GB"/>
                              </w:rPr>
                              <w:t xml:space="preserve"> </w:t>
                            </w:r>
                          </w:p>
                          <w:p w14:paraId="681F95B4" w14:textId="1FD16BAF" w:rsidR="0043239A" w:rsidRPr="00A30FAC" w:rsidRDefault="0043239A" w:rsidP="002F6B46">
                            <w:pPr>
                              <w:spacing w:line="240" w:lineRule="auto"/>
                              <w:jc w:val="left"/>
                              <w:rPr>
                                <w:sz w:val="20"/>
                                <w:lang w:val="en-GB"/>
                              </w:rPr>
                            </w:pPr>
                            <w:r w:rsidRPr="00A30FAC">
                              <w:rPr>
                                <w:sz w:val="20"/>
                                <w:lang w:val="en-GB"/>
                              </w:rPr>
                              <w:t>Martin Dippold, TUG (Software)</w:t>
                            </w:r>
                          </w:p>
                          <w:p w14:paraId="114EF02C" w14:textId="16B2FA48" w:rsidR="0043239A" w:rsidRPr="008323A8" w:rsidRDefault="0043239A" w:rsidP="00AF582B">
                            <w:pPr>
                              <w:spacing w:line="240" w:lineRule="auto"/>
                              <w:jc w:val="left"/>
                              <w:rPr>
                                <w:sz w:val="20"/>
                              </w:rPr>
                            </w:pPr>
                            <w:r>
                              <w:rPr>
                                <w:sz w:val="20"/>
                              </w:rPr>
                              <w:t>K</w:t>
                            </w:r>
                            <w:r w:rsidRPr="00AF582B">
                              <w:rPr>
                                <w:sz w:val="20"/>
                              </w:rPr>
                              <w:t xml:space="preserve">onstantinos </w:t>
                            </w:r>
                            <w:r>
                              <w:rPr>
                                <w:sz w:val="20"/>
                              </w:rPr>
                              <w:t>A</w:t>
                            </w:r>
                            <w:r w:rsidRPr="00AF582B">
                              <w:rPr>
                                <w:sz w:val="20"/>
                              </w:rPr>
                              <w:t>nagnostopoulos</w:t>
                            </w:r>
                            <w:r>
                              <w:rPr>
                                <w:sz w:val="20"/>
                              </w:rPr>
                              <w:t>, JRC (Software)</w:t>
                            </w:r>
                          </w:p>
                        </w:tc>
                        <w:tc>
                          <w:tcPr>
                            <w:tcW w:w="2205" w:type="dxa"/>
                            <w:vAlign w:val="center"/>
                          </w:tcPr>
                          <w:p w14:paraId="14285E49" w14:textId="7F64F3FC" w:rsidR="0043239A" w:rsidRDefault="0043239A" w:rsidP="002A0C44">
                            <w:pPr>
                              <w:spacing w:line="240" w:lineRule="auto"/>
                              <w:jc w:val="center"/>
                              <w:rPr>
                                <w:sz w:val="20"/>
                              </w:rPr>
                            </w:pPr>
                            <w:r>
                              <w:rPr>
                                <w:sz w:val="20"/>
                              </w:rPr>
                              <w:t>2014/06/25</w:t>
                            </w:r>
                          </w:p>
                          <w:p w14:paraId="1C609204" w14:textId="1799DE26" w:rsidR="0043239A" w:rsidRPr="008323A8" w:rsidRDefault="0043239A" w:rsidP="00AF582B">
                            <w:pPr>
                              <w:spacing w:line="240" w:lineRule="auto"/>
                              <w:jc w:val="center"/>
                              <w:rPr>
                                <w:sz w:val="20"/>
                              </w:rPr>
                            </w:pPr>
                            <w:proofErr w:type="spellStart"/>
                            <w:r>
                              <w:rPr>
                                <w:sz w:val="20"/>
                              </w:rPr>
                              <w:t>AppVer</w:t>
                            </w:r>
                            <w:proofErr w:type="spellEnd"/>
                            <w:r>
                              <w:rPr>
                                <w:sz w:val="20"/>
                              </w:rPr>
                              <w:t>: v2.0.1-pre3</w:t>
                            </w:r>
                          </w:p>
                        </w:tc>
                      </w:tr>
                    </w:tbl>
                    <w:p w14:paraId="2CC16565" w14:textId="16FEBD32" w:rsidR="0043239A" w:rsidRPr="0072296F" w:rsidRDefault="0043239A" w:rsidP="0072296F">
                      <w:pPr>
                        <w:spacing w:line="240" w:lineRule="auto"/>
                        <w:rPr>
                          <w:sz w:val="20"/>
                        </w:rPr>
                      </w:pPr>
                    </w:p>
                  </w:txbxContent>
                </v:textbox>
                <w10:wrap anchorx="page" anchory="margin"/>
                <w10:anchorlock/>
              </v:shape>
            </w:pict>
          </mc:Fallback>
        </mc:AlternateContent>
      </w:r>
      <w:r w:rsidR="00537DD5" w:rsidRPr="004E090A">
        <w:rPr>
          <w:lang w:val="en-US"/>
        </w:rPr>
        <w:br w:type="page"/>
      </w:r>
    </w:p>
    <w:p w14:paraId="17E4CE23" w14:textId="77777777" w:rsidR="00537DD5" w:rsidRPr="00547D3B" w:rsidRDefault="004E090A" w:rsidP="00932E02">
      <w:pPr>
        <w:jc w:val="left"/>
        <w:rPr>
          <w:b/>
          <w:bCs/>
          <w:sz w:val="28"/>
          <w:szCs w:val="28"/>
          <w:lang w:val="en-US"/>
        </w:rPr>
      </w:pPr>
      <w:r w:rsidRPr="00547D3B">
        <w:rPr>
          <w:b/>
          <w:bCs/>
          <w:sz w:val="28"/>
          <w:szCs w:val="28"/>
          <w:lang w:val="en-US"/>
        </w:rPr>
        <w:lastRenderedPageBreak/>
        <w:t>Content</w:t>
      </w:r>
    </w:p>
    <w:p w14:paraId="3FC4C74B" w14:textId="77777777" w:rsidR="00537DD5" w:rsidRPr="004E090A" w:rsidRDefault="00537DD5" w:rsidP="00932E02">
      <w:pPr>
        <w:jc w:val="left"/>
        <w:rPr>
          <w:lang w:val="en-US"/>
        </w:rPr>
      </w:pPr>
    </w:p>
    <w:p w14:paraId="63AD2AA9" w14:textId="77777777" w:rsidR="00E661AF" w:rsidRDefault="00306A08">
      <w:pPr>
        <w:pStyle w:val="Verzeichnis1"/>
        <w:tabs>
          <w:tab w:val="right" w:leader="dot" w:pos="9060"/>
        </w:tabs>
        <w:rPr>
          <w:rFonts w:asciiTheme="minorHAnsi" w:eastAsiaTheme="minorEastAsia" w:hAnsiTheme="minorHAnsi" w:cstheme="minorBidi"/>
          <w:b w:val="0"/>
          <w:noProof/>
          <w:szCs w:val="22"/>
          <w:lang w:eastAsia="de-AT"/>
        </w:rPr>
      </w:pPr>
      <w:r w:rsidRPr="00547D3B">
        <w:rPr>
          <w:b w:val="0"/>
          <w:sz w:val="24"/>
          <w:lang w:val="en-US"/>
        </w:rPr>
        <w:fldChar w:fldCharType="begin"/>
      </w:r>
      <w:r w:rsidRPr="00547D3B">
        <w:rPr>
          <w:b w:val="0"/>
          <w:sz w:val="24"/>
          <w:lang w:val="en-US"/>
        </w:rPr>
        <w:instrText xml:space="preserve"> TOC \o "1-3" \h \z \u </w:instrText>
      </w:r>
      <w:r w:rsidRPr="00547D3B">
        <w:rPr>
          <w:b w:val="0"/>
          <w:sz w:val="24"/>
          <w:lang w:val="en-US"/>
        </w:rPr>
        <w:fldChar w:fldCharType="separate"/>
      </w:r>
      <w:hyperlink w:anchor="_Toc425145100" w:history="1">
        <w:r w:rsidR="00E661AF" w:rsidRPr="002D78F1">
          <w:rPr>
            <w:rStyle w:val="Hyperlink"/>
            <w:noProof/>
            <w:lang w:val="en-GB"/>
          </w:rPr>
          <w:t>1.</w:t>
        </w:r>
        <w:r w:rsidR="00E661AF">
          <w:rPr>
            <w:rFonts w:asciiTheme="minorHAnsi" w:eastAsiaTheme="minorEastAsia" w:hAnsiTheme="minorHAnsi" w:cstheme="minorBidi"/>
            <w:b w:val="0"/>
            <w:noProof/>
            <w:szCs w:val="22"/>
            <w:lang w:eastAsia="de-AT"/>
          </w:rPr>
          <w:tab/>
        </w:r>
        <w:r w:rsidR="00E661AF" w:rsidRPr="002D78F1">
          <w:rPr>
            <w:rStyle w:val="Hyperlink"/>
            <w:noProof/>
            <w:lang w:val="en-GB"/>
          </w:rPr>
          <w:t>Introduction</w:t>
        </w:r>
        <w:r w:rsidR="00E661AF">
          <w:rPr>
            <w:noProof/>
            <w:webHidden/>
          </w:rPr>
          <w:tab/>
        </w:r>
        <w:r w:rsidR="00E661AF">
          <w:rPr>
            <w:noProof/>
            <w:webHidden/>
          </w:rPr>
          <w:fldChar w:fldCharType="begin"/>
        </w:r>
        <w:r w:rsidR="00E661AF">
          <w:rPr>
            <w:noProof/>
            <w:webHidden/>
          </w:rPr>
          <w:instrText xml:space="preserve"> PAGEREF _Toc425145100 \h </w:instrText>
        </w:r>
        <w:r w:rsidR="00E661AF">
          <w:rPr>
            <w:noProof/>
            <w:webHidden/>
          </w:rPr>
        </w:r>
        <w:r w:rsidR="00E661AF">
          <w:rPr>
            <w:noProof/>
            <w:webHidden/>
          </w:rPr>
          <w:fldChar w:fldCharType="separate"/>
        </w:r>
        <w:r w:rsidR="00E661AF">
          <w:rPr>
            <w:noProof/>
            <w:webHidden/>
          </w:rPr>
          <w:t>5</w:t>
        </w:r>
        <w:r w:rsidR="00E661AF">
          <w:rPr>
            <w:noProof/>
            <w:webHidden/>
          </w:rPr>
          <w:fldChar w:fldCharType="end"/>
        </w:r>
      </w:hyperlink>
    </w:p>
    <w:p w14:paraId="054A7FCC" w14:textId="77777777" w:rsidR="00E661AF" w:rsidRDefault="00E661AF">
      <w:pPr>
        <w:pStyle w:val="Verzeichnis1"/>
        <w:tabs>
          <w:tab w:val="right" w:leader="dot" w:pos="9060"/>
        </w:tabs>
        <w:rPr>
          <w:rFonts w:asciiTheme="minorHAnsi" w:eastAsiaTheme="minorEastAsia" w:hAnsiTheme="minorHAnsi" w:cstheme="minorBidi"/>
          <w:b w:val="0"/>
          <w:noProof/>
          <w:szCs w:val="22"/>
          <w:lang w:eastAsia="de-AT"/>
        </w:rPr>
      </w:pPr>
      <w:hyperlink w:anchor="_Toc425145101" w:history="1">
        <w:r w:rsidRPr="002D78F1">
          <w:rPr>
            <w:rStyle w:val="Hyperlink"/>
            <w:noProof/>
            <w:lang w:val="en-GB"/>
          </w:rPr>
          <w:t>2.</w:t>
        </w:r>
        <w:r>
          <w:rPr>
            <w:rFonts w:asciiTheme="minorHAnsi" w:eastAsiaTheme="minorEastAsia" w:hAnsiTheme="minorHAnsi" w:cstheme="minorBidi"/>
            <w:b w:val="0"/>
            <w:noProof/>
            <w:szCs w:val="22"/>
            <w:lang w:eastAsia="de-AT"/>
          </w:rPr>
          <w:tab/>
        </w:r>
        <w:r w:rsidRPr="002D78F1">
          <w:rPr>
            <w:rStyle w:val="Hyperlink"/>
            <w:noProof/>
            <w:lang w:val="en-GB"/>
          </w:rPr>
          <w:t>Structure of the software</w:t>
        </w:r>
        <w:r>
          <w:rPr>
            <w:noProof/>
            <w:webHidden/>
          </w:rPr>
          <w:tab/>
        </w:r>
        <w:r>
          <w:rPr>
            <w:noProof/>
            <w:webHidden/>
          </w:rPr>
          <w:fldChar w:fldCharType="begin"/>
        </w:r>
        <w:r>
          <w:rPr>
            <w:noProof/>
            <w:webHidden/>
          </w:rPr>
          <w:instrText xml:space="preserve"> PAGEREF _Toc425145101 \h </w:instrText>
        </w:r>
        <w:r>
          <w:rPr>
            <w:noProof/>
            <w:webHidden/>
          </w:rPr>
        </w:r>
        <w:r>
          <w:rPr>
            <w:noProof/>
            <w:webHidden/>
          </w:rPr>
          <w:fldChar w:fldCharType="separate"/>
        </w:r>
        <w:r>
          <w:rPr>
            <w:noProof/>
            <w:webHidden/>
          </w:rPr>
          <w:t>6</w:t>
        </w:r>
        <w:r>
          <w:rPr>
            <w:noProof/>
            <w:webHidden/>
          </w:rPr>
          <w:fldChar w:fldCharType="end"/>
        </w:r>
      </w:hyperlink>
    </w:p>
    <w:p w14:paraId="161565E4" w14:textId="77777777" w:rsidR="00E661AF" w:rsidRDefault="00E661AF">
      <w:pPr>
        <w:pStyle w:val="Verzeichnis1"/>
        <w:tabs>
          <w:tab w:val="right" w:leader="dot" w:pos="9060"/>
        </w:tabs>
        <w:rPr>
          <w:rFonts w:asciiTheme="minorHAnsi" w:eastAsiaTheme="minorEastAsia" w:hAnsiTheme="minorHAnsi" w:cstheme="minorBidi"/>
          <w:b w:val="0"/>
          <w:noProof/>
          <w:szCs w:val="22"/>
          <w:lang w:eastAsia="de-AT"/>
        </w:rPr>
      </w:pPr>
      <w:hyperlink w:anchor="_Toc425145102" w:history="1">
        <w:r w:rsidRPr="002D78F1">
          <w:rPr>
            <w:rStyle w:val="Hyperlink"/>
            <w:noProof/>
            <w:lang w:val="en-GB"/>
          </w:rPr>
          <w:t>3.</w:t>
        </w:r>
        <w:r>
          <w:rPr>
            <w:rFonts w:asciiTheme="minorHAnsi" w:eastAsiaTheme="minorEastAsia" w:hAnsiTheme="minorHAnsi" w:cstheme="minorBidi"/>
            <w:b w:val="0"/>
            <w:noProof/>
            <w:szCs w:val="22"/>
            <w:lang w:eastAsia="de-AT"/>
          </w:rPr>
          <w:tab/>
        </w:r>
        <w:r w:rsidRPr="002D78F1">
          <w:rPr>
            <w:rStyle w:val="Hyperlink"/>
            <w:noProof/>
            <w:lang w:val="en-GB"/>
          </w:rPr>
          <w:t>Input data and file structures</w:t>
        </w:r>
        <w:r>
          <w:rPr>
            <w:noProof/>
            <w:webHidden/>
          </w:rPr>
          <w:tab/>
        </w:r>
        <w:r>
          <w:rPr>
            <w:noProof/>
            <w:webHidden/>
          </w:rPr>
          <w:fldChar w:fldCharType="begin"/>
        </w:r>
        <w:r>
          <w:rPr>
            <w:noProof/>
            <w:webHidden/>
          </w:rPr>
          <w:instrText xml:space="preserve"> PAGEREF _Toc425145102 \h </w:instrText>
        </w:r>
        <w:r>
          <w:rPr>
            <w:noProof/>
            <w:webHidden/>
          </w:rPr>
        </w:r>
        <w:r>
          <w:rPr>
            <w:noProof/>
            <w:webHidden/>
          </w:rPr>
          <w:fldChar w:fldCharType="separate"/>
        </w:r>
        <w:r>
          <w:rPr>
            <w:noProof/>
            <w:webHidden/>
          </w:rPr>
          <w:t>6</w:t>
        </w:r>
        <w:r>
          <w:rPr>
            <w:noProof/>
            <w:webHidden/>
          </w:rPr>
          <w:fldChar w:fldCharType="end"/>
        </w:r>
      </w:hyperlink>
    </w:p>
    <w:p w14:paraId="4DF298D2" w14:textId="77777777" w:rsidR="00E661AF" w:rsidRDefault="00E661AF">
      <w:pPr>
        <w:pStyle w:val="Verzeichnis2"/>
        <w:tabs>
          <w:tab w:val="right" w:leader="dot" w:pos="9060"/>
        </w:tabs>
        <w:rPr>
          <w:rFonts w:asciiTheme="minorHAnsi" w:eastAsiaTheme="minorEastAsia" w:hAnsiTheme="minorHAnsi" w:cstheme="minorBidi"/>
          <w:noProof/>
          <w:sz w:val="22"/>
          <w:lang w:eastAsia="de-AT"/>
        </w:rPr>
      </w:pPr>
      <w:hyperlink w:anchor="_Toc425145103" w:history="1">
        <w:r w:rsidRPr="002D78F1">
          <w:rPr>
            <w:rStyle w:val="Hyperlink"/>
            <w:noProof/>
            <w:lang w:val="en-GB"/>
          </w:rPr>
          <w:t>3.1.</w:t>
        </w:r>
        <w:r>
          <w:rPr>
            <w:rFonts w:asciiTheme="minorHAnsi" w:eastAsiaTheme="minorEastAsia" w:hAnsiTheme="minorHAnsi" w:cstheme="minorBidi"/>
            <w:noProof/>
            <w:sz w:val="22"/>
            <w:lang w:eastAsia="de-AT"/>
          </w:rPr>
          <w:tab/>
        </w:r>
        <w:r w:rsidRPr="002D78F1">
          <w:rPr>
            <w:rStyle w:val="Hyperlink"/>
            <w:noProof/>
            <w:lang w:val="en-GB"/>
          </w:rPr>
          <w:t>Input/Output files conventions</w:t>
        </w:r>
        <w:r>
          <w:rPr>
            <w:noProof/>
            <w:webHidden/>
          </w:rPr>
          <w:tab/>
        </w:r>
        <w:r>
          <w:rPr>
            <w:noProof/>
            <w:webHidden/>
          </w:rPr>
          <w:fldChar w:fldCharType="begin"/>
        </w:r>
        <w:r>
          <w:rPr>
            <w:noProof/>
            <w:webHidden/>
          </w:rPr>
          <w:instrText xml:space="preserve"> PAGEREF _Toc425145103 \h </w:instrText>
        </w:r>
        <w:r>
          <w:rPr>
            <w:noProof/>
            <w:webHidden/>
          </w:rPr>
        </w:r>
        <w:r>
          <w:rPr>
            <w:noProof/>
            <w:webHidden/>
          </w:rPr>
          <w:fldChar w:fldCharType="separate"/>
        </w:r>
        <w:r>
          <w:rPr>
            <w:noProof/>
            <w:webHidden/>
          </w:rPr>
          <w:t>6</w:t>
        </w:r>
        <w:r>
          <w:rPr>
            <w:noProof/>
            <w:webHidden/>
          </w:rPr>
          <w:fldChar w:fldCharType="end"/>
        </w:r>
      </w:hyperlink>
    </w:p>
    <w:p w14:paraId="6EDD8495" w14:textId="77777777" w:rsidR="00E661AF" w:rsidRDefault="00E661AF">
      <w:pPr>
        <w:pStyle w:val="Verzeichnis2"/>
        <w:tabs>
          <w:tab w:val="right" w:leader="dot" w:pos="9060"/>
        </w:tabs>
        <w:rPr>
          <w:rFonts w:asciiTheme="minorHAnsi" w:eastAsiaTheme="minorEastAsia" w:hAnsiTheme="minorHAnsi" w:cstheme="minorBidi"/>
          <w:noProof/>
          <w:sz w:val="22"/>
          <w:lang w:eastAsia="de-AT"/>
        </w:rPr>
      </w:pPr>
      <w:hyperlink w:anchor="_Toc425145104" w:history="1">
        <w:r w:rsidRPr="002D78F1">
          <w:rPr>
            <w:rStyle w:val="Hyperlink"/>
            <w:noProof/>
            <w:lang w:val="en-GB"/>
          </w:rPr>
          <w:t>3.2.</w:t>
        </w:r>
        <w:r>
          <w:rPr>
            <w:rFonts w:asciiTheme="minorHAnsi" w:eastAsiaTheme="minorEastAsia" w:hAnsiTheme="minorHAnsi" w:cstheme="minorBidi"/>
            <w:noProof/>
            <w:sz w:val="22"/>
            <w:lang w:eastAsia="de-AT"/>
          </w:rPr>
          <w:tab/>
        </w:r>
        <w:r w:rsidRPr="002D78F1">
          <w:rPr>
            <w:rStyle w:val="Hyperlink"/>
            <w:noProof/>
            <w:lang w:val="en-GB"/>
          </w:rPr>
          <w:t>Overview of Input files</w:t>
        </w:r>
        <w:r>
          <w:rPr>
            <w:noProof/>
            <w:webHidden/>
          </w:rPr>
          <w:tab/>
        </w:r>
        <w:r>
          <w:rPr>
            <w:noProof/>
            <w:webHidden/>
          </w:rPr>
          <w:fldChar w:fldCharType="begin"/>
        </w:r>
        <w:r>
          <w:rPr>
            <w:noProof/>
            <w:webHidden/>
          </w:rPr>
          <w:instrText xml:space="preserve"> PAGEREF _Toc425145104 \h </w:instrText>
        </w:r>
        <w:r>
          <w:rPr>
            <w:noProof/>
            <w:webHidden/>
          </w:rPr>
        </w:r>
        <w:r>
          <w:rPr>
            <w:noProof/>
            <w:webHidden/>
          </w:rPr>
          <w:fldChar w:fldCharType="separate"/>
        </w:r>
        <w:r>
          <w:rPr>
            <w:noProof/>
            <w:webHidden/>
          </w:rPr>
          <w:t>7</w:t>
        </w:r>
        <w:r>
          <w:rPr>
            <w:noProof/>
            <w:webHidden/>
          </w:rPr>
          <w:fldChar w:fldCharType="end"/>
        </w:r>
      </w:hyperlink>
    </w:p>
    <w:p w14:paraId="43342F3B" w14:textId="77777777" w:rsidR="00E661AF" w:rsidRDefault="00E661AF">
      <w:pPr>
        <w:pStyle w:val="Verzeichnis2"/>
        <w:tabs>
          <w:tab w:val="right" w:leader="dot" w:pos="9060"/>
        </w:tabs>
        <w:rPr>
          <w:rFonts w:asciiTheme="minorHAnsi" w:eastAsiaTheme="minorEastAsia" w:hAnsiTheme="minorHAnsi" w:cstheme="minorBidi"/>
          <w:noProof/>
          <w:sz w:val="22"/>
          <w:lang w:eastAsia="de-AT"/>
        </w:rPr>
      </w:pPr>
      <w:hyperlink w:anchor="_Toc425145105" w:history="1">
        <w:r w:rsidRPr="002D78F1">
          <w:rPr>
            <w:rStyle w:val="Hyperlink"/>
            <w:noProof/>
            <w:lang w:val="en-GB"/>
          </w:rPr>
          <w:t>3.3.</w:t>
        </w:r>
        <w:r>
          <w:rPr>
            <w:rFonts w:asciiTheme="minorHAnsi" w:eastAsiaTheme="minorEastAsia" w:hAnsiTheme="minorHAnsi" w:cstheme="minorBidi"/>
            <w:noProof/>
            <w:sz w:val="22"/>
            <w:lang w:eastAsia="de-AT"/>
          </w:rPr>
          <w:tab/>
        </w:r>
        <w:r w:rsidRPr="002D78F1">
          <w:rPr>
            <w:rStyle w:val="Hyperlink"/>
            <w:noProof/>
            <w:lang w:val="en-GB"/>
          </w:rPr>
          <w:t>Vehicle file (*.csveh)</w:t>
        </w:r>
        <w:r>
          <w:rPr>
            <w:noProof/>
            <w:webHidden/>
          </w:rPr>
          <w:tab/>
        </w:r>
        <w:r>
          <w:rPr>
            <w:noProof/>
            <w:webHidden/>
          </w:rPr>
          <w:fldChar w:fldCharType="begin"/>
        </w:r>
        <w:r>
          <w:rPr>
            <w:noProof/>
            <w:webHidden/>
          </w:rPr>
          <w:instrText xml:space="preserve"> PAGEREF _Toc425145105 \h </w:instrText>
        </w:r>
        <w:r>
          <w:rPr>
            <w:noProof/>
            <w:webHidden/>
          </w:rPr>
        </w:r>
        <w:r>
          <w:rPr>
            <w:noProof/>
            <w:webHidden/>
          </w:rPr>
          <w:fldChar w:fldCharType="separate"/>
        </w:r>
        <w:r>
          <w:rPr>
            <w:noProof/>
            <w:webHidden/>
          </w:rPr>
          <w:t>8</w:t>
        </w:r>
        <w:r>
          <w:rPr>
            <w:noProof/>
            <w:webHidden/>
          </w:rPr>
          <w:fldChar w:fldCharType="end"/>
        </w:r>
      </w:hyperlink>
    </w:p>
    <w:p w14:paraId="4404C1E0" w14:textId="77777777" w:rsidR="00E661AF" w:rsidRDefault="00E661AF">
      <w:pPr>
        <w:pStyle w:val="Verzeichnis2"/>
        <w:tabs>
          <w:tab w:val="right" w:leader="dot" w:pos="9060"/>
        </w:tabs>
        <w:rPr>
          <w:rFonts w:asciiTheme="minorHAnsi" w:eastAsiaTheme="minorEastAsia" w:hAnsiTheme="minorHAnsi" w:cstheme="minorBidi"/>
          <w:noProof/>
          <w:sz w:val="22"/>
          <w:lang w:eastAsia="de-AT"/>
        </w:rPr>
      </w:pPr>
      <w:hyperlink w:anchor="_Toc425145106" w:history="1">
        <w:r w:rsidRPr="002D78F1">
          <w:rPr>
            <w:rStyle w:val="Hyperlink"/>
            <w:noProof/>
            <w:lang w:val="en-GB"/>
          </w:rPr>
          <w:t>3.4.</w:t>
        </w:r>
        <w:r>
          <w:rPr>
            <w:rFonts w:asciiTheme="minorHAnsi" w:eastAsiaTheme="minorEastAsia" w:hAnsiTheme="minorHAnsi" w:cstheme="minorBidi"/>
            <w:noProof/>
            <w:sz w:val="22"/>
            <w:lang w:eastAsia="de-AT"/>
          </w:rPr>
          <w:tab/>
        </w:r>
        <w:r w:rsidRPr="002D78F1">
          <w:rPr>
            <w:rStyle w:val="Hyperlink"/>
            <w:noProof/>
            <w:lang w:val="en-GB"/>
          </w:rPr>
          <w:t>File with ambient conditions measured by the stationary weather station (*.csamb)</w:t>
        </w:r>
        <w:r>
          <w:rPr>
            <w:noProof/>
            <w:webHidden/>
          </w:rPr>
          <w:tab/>
        </w:r>
        <w:r>
          <w:rPr>
            <w:noProof/>
            <w:webHidden/>
          </w:rPr>
          <w:fldChar w:fldCharType="begin"/>
        </w:r>
        <w:r>
          <w:rPr>
            <w:noProof/>
            <w:webHidden/>
          </w:rPr>
          <w:instrText xml:space="preserve"> PAGEREF _Toc425145106 \h </w:instrText>
        </w:r>
        <w:r>
          <w:rPr>
            <w:noProof/>
            <w:webHidden/>
          </w:rPr>
        </w:r>
        <w:r>
          <w:rPr>
            <w:noProof/>
            <w:webHidden/>
          </w:rPr>
          <w:fldChar w:fldCharType="separate"/>
        </w:r>
        <w:r>
          <w:rPr>
            <w:noProof/>
            <w:webHidden/>
          </w:rPr>
          <w:t>9</w:t>
        </w:r>
        <w:r>
          <w:rPr>
            <w:noProof/>
            <w:webHidden/>
          </w:rPr>
          <w:fldChar w:fldCharType="end"/>
        </w:r>
      </w:hyperlink>
    </w:p>
    <w:p w14:paraId="058E873E" w14:textId="77777777" w:rsidR="00E661AF" w:rsidRDefault="00E661AF">
      <w:pPr>
        <w:pStyle w:val="Verzeichnis2"/>
        <w:tabs>
          <w:tab w:val="right" w:leader="dot" w:pos="9060"/>
        </w:tabs>
        <w:rPr>
          <w:rFonts w:asciiTheme="minorHAnsi" w:eastAsiaTheme="minorEastAsia" w:hAnsiTheme="minorHAnsi" w:cstheme="minorBidi"/>
          <w:noProof/>
          <w:sz w:val="22"/>
          <w:lang w:eastAsia="de-AT"/>
        </w:rPr>
      </w:pPr>
      <w:hyperlink w:anchor="_Toc425145107" w:history="1">
        <w:r w:rsidRPr="002D78F1">
          <w:rPr>
            <w:rStyle w:val="Hyperlink"/>
            <w:noProof/>
            <w:lang w:val="en-GB"/>
          </w:rPr>
          <w:t>3.5.</w:t>
        </w:r>
        <w:r>
          <w:rPr>
            <w:rFonts w:asciiTheme="minorHAnsi" w:eastAsiaTheme="minorEastAsia" w:hAnsiTheme="minorHAnsi" w:cstheme="minorBidi"/>
            <w:noProof/>
            <w:sz w:val="22"/>
            <w:lang w:eastAsia="de-AT"/>
          </w:rPr>
          <w:tab/>
        </w:r>
        <w:r w:rsidRPr="002D78F1">
          <w:rPr>
            <w:rStyle w:val="Hyperlink"/>
            <w:noProof/>
            <w:lang w:val="en-GB"/>
          </w:rPr>
          <w:t>Files with configuration of measurement sections (*.csms)</w:t>
        </w:r>
        <w:r>
          <w:rPr>
            <w:noProof/>
            <w:webHidden/>
          </w:rPr>
          <w:tab/>
        </w:r>
        <w:r>
          <w:rPr>
            <w:noProof/>
            <w:webHidden/>
          </w:rPr>
          <w:fldChar w:fldCharType="begin"/>
        </w:r>
        <w:r>
          <w:rPr>
            <w:noProof/>
            <w:webHidden/>
          </w:rPr>
          <w:instrText xml:space="preserve"> PAGEREF _Toc425145107 \h </w:instrText>
        </w:r>
        <w:r>
          <w:rPr>
            <w:noProof/>
            <w:webHidden/>
          </w:rPr>
        </w:r>
        <w:r>
          <w:rPr>
            <w:noProof/>
            <w:webHidden/>
          </w:rPr>
          <w:fldChar w:fldCharType="separate"/>
        </w:r>
        <w:r>
          <w:rPr>
            <w:noProof/>
            <w:webHidden/>
          </w:rPr>
          <w:t>10</w:t>
        </w:r>
        <w:r>
          <w:rPr>
            <w:noProof/>
            <w:webHidden/>
          </w:rPr>
          <w:fldChar w:fldCharType="end"/>
        </w:r>
      </w:hyperlink>
    </w:p>
    <w:p w14:paraId="47E71955" w14:textId="77777777" w:rsidR="00E661AF" w:rsidRDefault="00E661AF">
      <w:pPr>
        <w:pStyle w:val="Verzeichnis2"/>
        <w:tabs>
          <w:tab w:val="right" w:leader="dot" w:pos="9060"/>
        </w:tabs>
        <w:rPr>
          <w:rFonts w:asciiTheme="minorHAnsi" w:eastAsiaTheme="minorEastAsia" w:hAnsiTheme="minorHAnsi" w:cstheme="minorBidi"/>
          <w:noProof/>
          <w:sz w:val="22"/>
          <w:lang w:eastAsia="de-AT"/>
        </w:rPr>
      </w:pPr>
      <w:hyperlink w:anchor="_Toc425145108" w:history="1">
        <w:r w:rsidRPr="002D78F1">
          <w:rPr>
            <w:rStyle w:val="Hyperlink"/>
            <w:noProof/>
            <w:lang w:val="en-GB"/>
          </w:rPr>
          <w:t>3.6.</w:t>
        </w:r>
        <w:r>
          <w:rPr>
            <w:rFonts w:asciiTheme="minorHAnsi" w:eastAsiaTheme="minorEastAsia" w:hAnsiTheme="minorHAnsi" w:cstheme="minorBidi"/>
            <w:noProof/>
            <w:sz w:val="22"/>
            <w:lang w:eastAsia="de-AT"/>
          </w:rPr>
          <w:tab/>
        </w:r>
        <w:r w:rsidRPr="002D78F1">
          <w:rPr>
            <w:rStyle w:val="Hyperlink"/>
            <w:noProof/>
            <w:lang w:val="en-GB"/>
          </w:rPr>
          <w:t>Files with measurement data recorded at the vehicle (*.csdat)</w:t>
        </w:r>
        <w:r>
          <w:rPr>
            <w:noProof/>
            <w:webHidden/>
          </w:rPr>
          <w:tab/>
        </w:r>
        <w:r>
          <w:rPr>
            <w:noProof/>
            <w:webHidden/>
          </w:rPr>
          <w:fldChar w:fldCharType="begin"/>
        </w:r>
        <w:r>
          <w:rPr>
            <w:noProof/>
            <w:webHidden/>
          </w:rPr>
          <w:instrText xml:space="preserve"> PAGEREF _Toc425145108 \h </w:instrText>
        </w:r>
        <w:r>
          <w:rPr>
            <w:noProof/>
            <w:webHidden/>
          </w:rPr>
        </w:r>
        <w:r>
          <w:rPr>
            <w:noProof/>
            <w:webHidden/>
          </w:rPr>
          <w:fldChar w:fldCharType="separate"/>
        </w:r>
        <w:r>
          <w:rPr>
            <w:noProof/>
            <w:webHidden/>
          </w:rPr>
          <w:t>13</w:t>
        </w:r>
        <w:r>
          <w:rPr>
            <w:noProof/>
            <w:webHidden/>
          </w:rPr>
          <w:fldChar w:fldCharType="end"/>
        </w:r>
      </w:hyperlink>
    </w:p>
    <w:p w14:paraId="07C3BA7C" w14:textId="77777777" w:rsidR="00E661AF" w:rsidRDefault="00E661AF">
      <w:pPr>
        <w:pStyle w:val="Verzeichnis2"/>
        <w:tabs>
          <w:tab w:val="right" w:leader="dot" w:pos="9060"/>
        </w:tabs>
        <w:rPr>
          <w:rFonts w:asciiTheme="minorHAnsi" w:eastAsiaTheme="minorEastAsia" w:hAnsiTheme="minorHAnsi" w:cstheme="minorBidi"/>
          <w:noProof/>
          <w:sz w:val="22"/>
          <w:lang w:eastAsia="de-AT"/>
        </w:rPr>
      </w:pPr>
      <w:hyperlink w:anchor="_Toc425145109" w:history="1">
        <w:r w:rsidRPr="002D78F1">
          <w:rPr>
            <w:rStyle w:val="Hyperlink"/>
            <w:noProof/>
            <w:lang w:val="en-GB"/>
          </w:rPr>
          <w:t>3.7.</w:t>
        </w:r>
        <w:r>
          <w:rPr>
            <w:rFonts w:asciiTheme="minorHAnsi" w:eastAsiaTheme="minorEastAsia" w:hAnsiTheme="minorHAnsi" w:cstheme="minorBidi"/>
            <w:noProof/>
            <w:sz w:val="22"/>
            <w:lang w:eastAsia="de-AT"/>
          </w:rPr>
          <w:tab/>
        </w:r>
        <w:r w:rsidRPr="002D78F1">
          <w:rPr>
            <w:rStyle w:val="Hyperlink"/>
            <w:noProof/>
            <w:lang w:val="en-GB"/>
          </w:rPr>
          <w:t>File with altitude profile (*.csalt)</w:t>
        </w:r>
        <w:r>
          <w:rPr>
            <w:noProof/>
            <w:webHidden/>
          </w:rPr>
          <w:tab/>
        </w:r>
        <w:r>
          <w:rPr>
            <w:noProof/>
            <w:webHidden/>
          </w:rPr>
          <w:fldChar w:fldCharType="begin"/>
        </w:r>
        <w:r>
          <w:rPr>
            <w:noProof/>
            <w:webHidden/>
          </w:rPr>
          <w:instrText xml:space="preserve"> PAGEREF _Toc425145109 \h </w:instrText>
        </w:r>
        <w:r>
          <w:rPr>
            <w:noProof/>
            <w:webHidden/>
          </w:rPr>
        </w:r>
        <w:r>
          <w:rPr>
            <w:noProof/>
            <w:webHidden/>
          </w:rPr>
          <w:fldChar w:fldCharType="separate"/>
        </w:r>
        <w:r>
          <w:rPr>
            <w:noProof/>
            <w:webHidden/>
          </w:rPr>
          <w:t>16</w:t>
        </w:r>
        <w:r>
          <w:rPr>
            <w:noProof/>
            <w:webHidden/>
          </w:rPr>
          <w:fldChar w:fldCharType="end"/>
        </w:r>
      </w:hyperlink>
    </w:p>
    <w:p w14:paraId="7AD5CA09" w14:textId="77777777" w:rsidR="00E661AF" w:rsidRDefault="00E661AF">
      <w:pPr>
        <w:pStyle w:val="Verzeichnis2"/>
        <w:tabs>
          <w:tab w:val="right" w:leader="dot" w:pos="9060"/>
        </w:tabs>
        <w:rPr>
          <w:rFonts w:asciiTheme="minorHAnsi" w:eastAsiaTheme="minorEastAsia" w:hAnsiTheme="minorHAnsi" w:cstheme="minorBidi"/>
          <w:noProof/>
          <w:sz w:val="22"/>
          <w:lang w:eastAsia="de-AT"/>
        </w:rPr>
      </w:pPr>
      <w:hyperlink w:anchor="_Toc425145110" w:history="1">
        <w:r w:rsidRPr="002D78F1">
          <w:rPr>
            <w:rStyle w:val="Hyperlink"/>
            <w:noProof/>
            <w:lang w:val="en-GB"/>
          </w:rPr>
          <w:t>3.8.</w:t>
        </w:r>
        <w:r>
          <w:rPr>
            <w:rFonts w:asciiTheme="minorHAnsi" w:eastAsiaTheme="minorEastAsia" w:hAnsiTheme="minorHAnsi" w:cstheme="minorBidi"/>
            <w:noProof/>
            <w:sz w:val="22"/>
            <w:lang w:eastAsia="de-AT"/>
          </w:rPr>
          <w:tab/>
        </w:r>
        <w:r w:rsidRPr="002D78F1">
          <w:rPr>
            <w:rStyle w:val="Hyperlink"/>
            <w:noProof/>
            <w:lang w:val="en-GB"/>
          </w:rPr>
          <w:t>Job-File</w:t>
        </w:r>
        <w:r>
          <w:rPr>
            <w:noProof/>
            <w:webHidden/>
          </w:rPr>
          <w:tab/>
        </w:r>
        <w:r>
          <w:rPr>
            <w:noProof/>
            <w:webHidden/>
          </w:rPr>
          <w:fldChar w:fldCharType="begin"/>
        </w:r>
        <w:r>
          <w:rPr>
            <w:noProof/>
            <w:webHidden/>
          </w:rPr>
          <w:instrText xml:space="preserve"> PAGEREF _Toc425145110 \h </w:instrText>
        </w:r>
        <w:r>
          <w:rPr>
            <w:noProof/>
            <w:webHidden/>
          </w:rPr>
        </w:r>
        <w:r>
          <w:rPr>
            <w:noProof/>
            <w:webHidden/>
          </w:rPr>
          <w:fldChar w:fldCharType="separate"/>
        </w:r>
        <w:r>
          <w:rPr>
            <w:noProof/>
            <w:webHidden/>
          </w:rPr>
          <w:t>17</w:t>
        </w:r>
        <w:r>
          <w:rPr>
            <w:noProof/>
            <w:webHidden/>
          </w:rPr>
          <w:fldChar w:fldCharType="end"/>
        </w:r>
      </w:hyperlink>
    </w:p>
    <w:p w14:paraId="76B4B4CD" w14:textId="77777777" w:rsidR="00E661AF" w:rsidRDefault="00E661AF">
      <w:pPr>
        <w:pStyle w:val="Verzeichnis2"/>
        <w:tabs>
          <w:tab w:val="right" w:leader="dot" w:pos="9060"/>
        </w:tabs>
        <w:rPr>
          <w:rFonts w:asciiTheme="minorHAnsi" w:eastAsiaTheme="minorEastAsia" w:hAnsiTheme="minorHAnsi" w:cstheme="minorBidi"/>
          <w:noProof/>
          <w:sz w:val="22"/>
          <w:lang w:eastAsia="de-AT"/>
        </w:rPr>
      </w:pPr>
      <w:hyperlink w:anchor="_Toc425145111" w:history="1">
        <w:r w:rsidRPr="002D78F1">
          <w:rPr>
            <w:rStyle w:val="Hyperlink"/>
            <w:noProof/>
            <w:lang w:val="en-GB"/>
          </w:rPr>
          <w:t>3.9.</w:t>
        </w:r>
        <w:r>
          <w:rPr>
            <w:rFonts w:asciiTheme="minorHAnsi" w:eastAsiaTheme="minorEastAsia" w:hAnsiTheme="minorHAnsi" w:cstheme="minorBidi"/>
            <w:noProof/>
            <w:sz w:val="22"/>
            <w:lang w:eastAsia="de-AT"/>
          </w:rPr>
          <w:tab/>
        </w:r>
        <w:r w:rsidRPr="002D78F1">
          <w:rPr>
            <w:rStyle w:val="Hyperlink"/>
            <w:noProof/>
            <w:lang w:val="en-GB"/>
          </w:rPr>
          <w:t>Criteria-File</w:t>
        </w:r>
        <w:r>
          <w:rPr>
            <w:noProof/>
            <w:webHidden/>
          </w:rPr>
          <w:tab/>
        </w:r>
        <w:r>
          <w:rPr>
            <w:noProof/>
            <w:webHidden/>
          </w:rPr>
          <w:fldChar w:fldCharType="begin"/>
        </w:r>
        <w:r>
          <w:rPr>
            <w:noProof/>
            <w:webHidden/>
          </w:rPr>
          <w:instrText xml:space="preserve"> PAGEREF _Toc425145111 \h </w:instrText>
        </w:r>
        <w:r>
          <w:rPr>
            <w:noProof/>
            <w:webHidden/>
          </w:rPr>
        </w:r>
        <w:r>
          <w:rPr>
            <w:noProof/>
            <w:webHidden/>
          </w:rPr>
          <w:fldChar w:fldCharType="separate"/>
        </w:r>
        <w:r>
          <w:rPr>
            <w:noProof/>
            <w:webHidden/>
          </w:rPr>
          <w:t>17</w:t>
        </w:r>
        <w:r>
          <w:rPr>
            <w:noProof/>
            <w:webHidden/>
          </w:rPr>
          <w:fldChar w:fldCharType="end"/>
        </w:r>
      </w:hyperlink>
    </w:p>
    <w:p w14:paraId="0D890E24" w14:textId="77777777" w:rsidR="00E661AF" w:rsidRDefault="00E661AF">
      <w:pPr>
        <w:pStyle w:val="Verzeichnis1"/>
        <w:tabs>
          <w:tab w:val="right" w:leader="dot" w:pos="9060"/>
        </w:tabs>
        <w:rPr>
          <w:rFonts w:asciiTheme="minorHAnsi" w:eastAsiaTheme="minorEastAsia" w:hAnsiTheme="minorHAnsi" w:cstheme="minorBidi"/>
          <w:b w:val="0"/>
          <w:noProof/>
          <w:szCs w:val="22"/>
          <w:lang w:eastAsia="de-AT"/>
        </w:rPr>
      </w:pPr>
      <w:hyperlink w:anchor="_Toc425145112" w:history="1">
        <w:r w:rsidRPr="002D78F1">
          <w:rPr>
            <w:rStyle w:val="Hyperlink"/>
            <w:noProof/>
            <w:lang w:val="en-GB"/>
          </w:rPr>
          <w:t>4.</w:t>
        </w:r>
        <w:r>
          <w:rPr>
            <w:rFonts w:asciiTheme="minorHAnsi" w:eastAsiaTheme="minorEastAsia" w:hAnsiTheme="minorHAnsi" w:cstheme="minorBidi"/>
            <w:b w:val="0"/>
            <w:noProof/>
            <w:szCs w:val="22"/>
            <w:lang w:eastAsia="de-AT"/>
          </w:rPr>
          <w:tab/>
        </w:r>
        <w:r w:rsidRPr="002D78F1">
          <w:rPr>
            <w:rStyle w:val="Hyperlink"/>
            <w:noProof/>
            <w:lang w:val="en-GB"/>
          </w:rPr>
          <w:t>Evaluation algorithms</w:t>
        </w:r>
        <w:r>
          <w:rPr>
            <w:noProof/>
            <w:webHidden/>
          </w:rPr>
          <w:tab/>
        </w:r>
        <w:r>
          <w:rPr>
            <w:noProof/>
            <w:webHidden/>
          </w:rPr>
          <w:fldChar w:fldCharType="begin"/>
        </w:r>
        <w:r>
          <w:rPr>
            <w:noProof/>
            <w:webHidden/>
          </w:rPr>
          <w:instrText xml:space="preserve"> PAGEREF _Toc425145112 \h </w:instrText>
        </w:r>
        <w:r>
          <w:rPr>
            <w:noProof/>
            <w:webHidden/>
          </w:rPr>
        </w:r>
        <w:r>
          <w:rPr>
            <w:noProof/>
            <w:webHidden/>
          </w:rPr>
          <w:fldChar w:fldCharType="separate"/>
        </w:r>
        <w:r>
          <w:rPr>
            <w:noProof/>
            <w:webHidden/>
          </w:rPr>
          <w:t>18</w:t>
        </w:r>
        <w:r>
          <w:rPr>
            <w:noProof/>
            <w:webHidden/>
          </w:rPr>
          <w:fldChar w:fldCharType="end"/>
        </w:r>
      </w:hyperlink>
    </w:p>
    <w:p w14:paraId="5DF043AF" w14:textId="77777777" w:rsidR="00E661AF" w:rsidRDefault="00E661AF">
      <w:pPr>
        <w:pStyle w:val="Verzeichnis2"/>
        <w:tabs>
          <w:tab w:val="right" w:leader="dot" w:pos="9060"/>
        </w:tabs>
        <w:rPr>
          <w:rFonts w:asciiTheme="minorHAnsi" w:eastAsiaTheme="minorEastAsia" w:hAnsiTheme="minorHAnsi" w:cstheme="minorBidi"/>
          <w:noProof/>
          <w:sz w:val="22"/>
          <w:lang w:eastAsia="de-AT"/>
        </w:rPr>
      </w:pPr>
      <w:hyperlink w:anchor="_Toc425145113" w:history="1">
        <w:r w:rsidRPr="002D78F1">
          <w:rPr>
            <w:rStyle w:val="Hyperlink"/>
            <w:noProof/>
            <w:lang w:val="en-GB"/>
          </w:rPr>
          <w:t>4.1.</w:t>
        </w:r>
        <w:r>
          <w:rPr>
            <w:rFonts w:asciiTheme="minorHAnsi" w:eastAsiaTheme="minorEastAsia" w:hAnsiTheme="minorHAnsi" w:cstheme="minorBidi"/>
            <w:noProof/>
            <w:sz w:val="22"/>
            <w:lang w:eastAsia="de-AT"/>
          </w:rPr>
          <w:tab/>
        </w:r>
        <w:r w:rsidRPr="002D78F1">
          <w:rPr>
            <w:rStyle w:val="Hyperlink"/>
            <w:noProof/>
            <w:lang w:val="en-GB"/>
          </w:rPr>
          <w:t>Processing of data for vehicle position</w:t>
        </w:r>
        <w:r>
          <w:rPr>
            <w:noProof/>
            <w:webHidden/>
          </w:rPr>
          <w:tab/>
        </w:r>
        <w:r>
          <w:rPr>
            <w:noProof/>
            <w:webHidden/>
          </w:rPr>
          <w:fldChar w:fldCharType="begin"/>
        </w:r>
        <w:r>
          <w:rPr>
            <w:noProof/>
            <w:webHidden/>
          </w:rPr>
          <w:instrText xml:space="preserve"> PAGEREF _Toc425145113 \h </w:instrText>
        </w:r>
        <w:r>
          <w:rPr>
            <w:noProof/>
            <w:webHidden/>
          </w:rPr>
        </w:r>
        <w:r>
          <w:rPr>
            <w:noProof/>
            <w:webHidden/>
          </w:rPr>
          <w:fldChar w:fldCharType="separate"/>
        </w:r>
        <w:r>
          <w:rPr>
            <w:noProof/>
            <w:webHidden/>
          </w:rPr>
          <w:t>18</w:t>
        </w:r>
        <w:r>
          <w:rPr>
            <w:noProof/>
            <w:webHidden/>
          </w:rPr>
          <w:fldChar w:fldCharType="end"/>
        </w:r>
      </w:hyperlink>
    </w:p>
    <w:p w14:paraId="65616AC9" w14:textId="77777777" w:rsidR="00E661AF" w:rsidRDefault="00E661AF">
      <w:pPr>
        <w:pStyle w:val="Verzeichnis2"/>
        <w:tabs>
          <w:tab w:val="right" w:leader="dot" w:pos="9060"/>
        </w:tabs>
        <w:rPr>
          <w:rFonts w:asciiTheme="minorHAnsi" w:eastAsiaTheme="minorEastAsia" w:hAnsiTheme="minorHAnsi" w:cstheme="minorBidi"/>
          <w:noProof/>
          <w:sz w:val="22"/>
          <w:lang w:eastAsia="de-AT"/>
        </w:rPr>
      </w:pPr>
      <w:hyperlink w:anchor="_Toc425145114" w:history="1">
        <w:r w:rsidRPr="002D78F1">
          <w:rPr>
            <w:rStyle w:val="Hyperlink"/>
            <w:noProof/>
            <w:lang w:val="en-GB"/>
          </w:rPr>
          <w:t>4.2.</w:t>
        </w:r>
        <w:r>
          <w:rPr>
            <w:rFonts w:asciiTheme="minorHAnsi" w:eastAsiaTheme="minorEastAsia" w:hAnsiTheme="minorHAnsi" w:cstheme="minorBidi"/>
            <w:noProof/>
            <w:sz w:val="22"/>
            <w:lang w:eastAsia="de-AT"/>
          </w:rPr>
          <w:tab/>
        </w:r>
        <w:r w:rsidRPr="002D78F1">
          <w:rPr>
            <w:rStyle w:val="Hyperlink"/>
            <w:noProof/>
            <w:lang w:val="en-GB"/>
          </w:rPr>
          <w:t>Assignment of measurement data to measurement sections</w:t>
        </w:r>
        <w:r>
          <w:rPr>
            <w:noProof/>
            <w:webHidden/>
          </w:rPr>
          <w:tab/>
        </w:r>
        <w:r>
          <w:rPr>
            <w:noProof/>
            <w:webHidden/>
          </w:rPr>
          <w:fldChar w:fldCharType="begin"/>
        </w:r>
        <w:r>
          <w:rPr>
            <w:noProof/>
            <w:webHidden/>
          </w:rPr>
          <w:instrText xml:space="preserve"> PAGEREF _Toc425145114 \h </w:instrText>
        </w:r>
        <w:r>
          <w:rPr>
            <w:noProof/>
            <w:webHidden/>
          </w:rPr>
        </w:r>
        <w:r>
          <w:rPr>
            <w:noProof/>
            <w:webHidden/>
          </w:rPr>
          <w:fldChar w:fldCharType="separate"/>
        </w:r>
        <w:r>
          <w:rPr>
            <w:noProof/>
            <w:webHidden/>
          </w:rPr>
          <w:t>18</w:t>
        </w:r>
        <w:r>
          <w:rPr>
            <w:noProof/>
            <w:webHidden/>
          </w:rPr>
          <w:fldChar w:fldCharType="end"/>
        </w:r>
      </w:hyperlink>
    </w:p>
    <w:p w14:paraId="654A9588" w14:textId="77777777" w:rsidR="00E661AF" w:rsidRDefault="00E661AF">
      <w:pPr>
        <w:pStyle w:val="Verzeichnis2"/>
        <w:tabs>
          <w:tab w:val="right" w:leader="dot" w:pos="9060"/>
        </w:tabs>
        <w:rPr>
          <w:rFonts w:asciiTheme="minorHAnsi" w:eastAsiaTheme="minorEastAsia" w:hAnsiTheme="minorHAnsi" w:cstheme="minorBidi"/>
          <w:noProof/>
          <w:sz w:val="22"/>
          <w:lang w:eastAsia="de-AT"/>
        </w:rPr>
      </w:pPr>
      <w:hyperlink w:anchor="_Toc425145115" w:history="1">
        <w:r w:rsidRPr="002D78F1">
          <w:rPr>
            <w:rStyle w:val="Hyperlink"/>
            <w:noProof/>
            <w:lang w:val="en-GB"/>
          </w:rPr>
          <w:t>4.3.</w:t>
        </w:r>
        <w:r>
          <w:rPr>
            <w:rFonts w:asciiTheme="minorHAnsi" w:eastAsiaTheme="minorEastAsia" w:hAnsiTheme="minorHAnsi" w:cstheme="minorBidi"/>
            <w:noProof/>
            <w:sz w:val="22"/>
            <w:lang w:eastAsia="de-AT"/>
          </w:rPr>
          <w:tab/>
        </w:r>
        <w:r w:rsidRPr="002D78F1">
          <w:rPr>
            <w:rStyle w:val="Hyperlink"/>
            <w:noProof/>
            <w:lang w:val="en-GB"/>
          </w:rPr>
          <w:t>Evaluation of the calibration test</w:t>
        </w:r>
        <w:r>
          <w:rPr>
            <w:noProof/>
            <w:webHidden/>
          </w:rPr>
          <w:tab/>
        </w:r>
        <w:r>
          <w:rPr>
            <w:noProof/>
            <w:webHidden/>
          </w:rPr>
          <w:fldChar w:fldCharType="begin"/>
        </w:r>
        <w:r>
          <w:rPr>
            <w:noProof/>
            <w:webHidden/>
          </w:rPr>
          <w:instrText xml:space="preserve"> PAGEREF _Toc425145115 \h </w:instrText>
        </w:r>
        <w:r>
          <w:rPr>
            <w:noProof/>
            <w:webHidden/>
          </w:rPr>
        </w:r>
        <w:r>
          <w:rPr>
            <w:noProof/>
            <w:webHidden/>
          </w:rPr>
          <w:fldChar w:fldCharType="separate"/>
        </w:r>
        <w:r>
          <w:rPr>
            <w:noProof/>
            <w:webHidden/>
          </w:rPr>
          <w:t>19</w:t>
        </w:r>
        <w:r>
          <w:rPr>
            <w:noProof/>
            <w:webHidden/>
          </w:rPr>
          <w:fldChar w:fldCharType="end"/>
        </w:r>
      </w:hyperlink>
    </w:p>
    <w:p w14:paraId="79576D8D" w14:textId="77777777" w:rsidR="00E661AF" w:rsidRDefault="00E661AF">
      <w:pPr>
        <w:pStyle w:val="Verzeichnis2"/>
        <w:tabs>
          <w:tab w:val="right" w:leader="dot" w:pos="9060"/>
        </w:tabs>
        <w:rPr>
          <w:rFonts w:asciiTheme="minorHAnsi" w:eastAsiaTheme="minorEastAsia" w:hAnsiTheme="minorHAnsi" w:cstheme="minorBidi"/>
          <w:noProof/>
          <w:sz w:val="22"/>
          <w:lang w:eastAsia="de-AT"/>
        </w:rPr>
      </w:pPr>
      <w:hyperlink w:anchor="_Toc425145116" w:history="1">
        <w:r w:rsidRPr="002D78F1">
          <w:rPr>
            <w:rStyle w:val="Hyperlink"/>
            <w:noProof/>
            <w:lang w:val="en-GB"/>
          </w:rPr>
          <w:t>4.4.</w:t>
        </w:r>
        <w:r>
          <w:rPr>
            <w:rFonts w:asciiTheme="minorHAnsi" w:eastAsiaTheme="minorEastAsia" w:hAnsiTheme="minorHAnsi" w:cstheme="minorBidi"/>
            <w:noProof/>
            <w:sz w:val="22"/>
            <w:lang w:eastAsia="de-AT"/>
          </w:rPr>
          <w:tab/>
        </w:r>
        <w:r w:rsidRPr="002D78F1">
          <w:rPr>
            <w:rStyle w:val="Hyperlink"/>
            <w:noProof/>
            <w:lang w:val="en-GB"/>
          </w:rPr>
          <w:t>Evaluation of the constant speed tests</w:t>
        </w:r>
        <w:r>
          <w:rPr>
            <w:noProof/>
            <w:webHidden/>
          </w:rPr>
          <w:tab/>
        </w:r>
        <w:r>
          <w:rPr>
            <w:noProof/>
            <w:webHidden/>
          </w:rPr>
          <w:fldChar w:fldCharType="begin"/>
        </w:r>
        <w:r>
          <w:rPr>
            <w:noProof/>
            <w:webHidden/>
          </w:rPr>
          <w:instrText xml:space="preserve"> PAGEREF _Toc425145116 \h </w:instrText>
        </w:r>
        <w:r>
          <w:rPr>
            <w:noProof/>
            <w:webHidden/>
          </w:rPr>
        </w:r>
        <w:r>
          <w:rPr>
            <w:noProof/>
            <w:webHidden/>
          </w:rPr>
          <w:fldChar w:fldCharType="separate"/>
        </w:r>
        <w:r>
          <w:rPr>
            <w:noProof/>
            <w:webHidden/>
          </w:rPr>
          <w:t>21</w:t>
        </w:r>
        <w:r>
          <w:rPr>
            <w:noProof/>
            <w:webHidden/>
          </w:rPr>
          <w:fldChar w:fldCharType="end"/>
        </w:r>
      </w:hyperlink>
    </w:p>
    <w:p w14:paraId="2A12B0B0" w14:textId="77777777" w:rsidR="00E661AF" w:rsidRDefault="00E661AF">
      <w:pPr>
        <w:pStyle w:val="Verzeichnis1"/>
        <w:tabs>
          <w:tab w:val="right" w:leader="dot" w:pos="9060"/>
        </w:tabs>
        <w:rPr>
          <w:rFonts w:asciiTheme="minorHAnsi" w:eastAsiaTheme="minorEastAsia" w:hAnsiTheme="minorHAnsi" w:cstheme="minorBidi"/>
          <w:b w:val="0"/>
          <w:noProof/>
          <w:szCs w:val="22"/>
          <w:lang w:eastAsia="de-AT"/>
        </w:rPr>
      </w:pPr>
      <w:hyperlink w:anchor="_Toc425145117" w:history="1">
        <w:r w:rsidRPr="002D78F1">
          <w:rPr>
            <w:rStyle w:val="Hyperlink"/>
            <w:noProof/>
            <w:lang w:val="en-GB"/>
          </w:rPr>
          <w:t>5.</w:t>
        </w:r>
        <w:r>
          <w:rPr>
            <w:rFonts w:asciiTheme="minorHAnsi" w:eastAsiaTheme="minorEastAsia" w:hAnsiTheme="minorHAnsi" w:cstheme="minorBidi"/>
            <w:b w:val="0"/>
            <w:noProof/>
            <w:szCs w:val="22"/>
            <w:lang w:eastAsia="de-AT"/>
          </w:rPr>
          <w:tab/>
        </w:r>
        <w:r w:rsidRPr="002D78F1">
          <w:rPr>
            <w:rStyle w:val="Hyperlink"/>
            <w:noProof/>
            <w:lang w:val="en-GB"/>
          </w:rPr>
          <w:t>Output files</w:t>
        </w:r>
        <w:r>
          <w:rPr>
            <w:noProof/>
            <w:webHidden/>
          </w:rPr>
          <w:tab/>
        </w:r>
        <w:r>
          <w:rPr>
            <w:noProof/>
            <w:webHidden/>
          </w:rPr>
          <w:fldChar w:fldCharType="begin"/>
        </w:r>
        <w:r>
          <w:rPr>
            <w:noProof/>
            <w:webHidden/>
          </w:rPr>
          <w:instrText xml:space="preserve"> PAGEREF _Toc425145117 \h </w:instrText>
        </w:r>
        <w:r>
          <w:rPr>
            <w:noProof/>
            <w:webHidden/>
          </w:rPr>
        </w:r>
        <w:r>
          <w:rPr>
            <w:noProof/>
            <w:webHidden/>
          </w:rPr>
          <w:fldChar w:fldCharType="separate"/>
        </w:r>
        <w:r>
          <w:rPr>
            <w:noProof/>
            <w:webHidden/>
          </w:rPr>
          <w:t>26</w:t>
        </w:r>
        <w:r>
          <w:rPr>
            <w:noProof/>
            <w:webHidden/>
          </w:rPr>
          <w:fldChar w:fldCharType="end"/>
        </w:r>
      </w:hyperlink>
    </w:p>
    <w:p w14:paraId="2A110A29" w14:textId="77777777" w:rsidR="00E661AF" w:rsidRDefault="00E661AF">
      <w:pPr>
        <w:pStyle w:val="Verzeichnis2"/>
        <w:tabs>
          <w:tab w:val="right" w:leader="dot" w:pos="9060"/>
        </w:tabs>
        <w:rPr>
          <w:rFonts w:asciiTheme="minorHAnsi" w:eastAsiaTheme="minorEastAsia" w:hAnsiTheme="minorHAnsi" w:cstheme="minorBidi"/>
          <w:noProof/>
          <w:sz w:val="22"/>
          <w:lang w:eastAsia="de-AT"/>
        </w:rPr>
      </w:pPr>
      <w:hyperlink w:anchor="_Toc425145118" w:history="1">
        <w:r w:rsidRPr="002D78F1">
          <w:rPr>
            <w:rStyle w:val="Hyperlink"/>
            <w:noProof/>
            <w:lang w:val="en-GB"/>
          </w:rPr>
          <w:t>5.1.</w:t>
        </w:r>
        <w:r>
          <w:rPr>
            <w:rFonts w:asciiTheme="minorHAnsi" w:eastAsiaTheme="minorEastAsia" w:hAnsiTheme="minorHAnsi" w:cstheme="minorBidi"/>
            <w:noProof/>
            <w:sz w:val="22"/>
            <w:lang w:eastAsia="de-AT"/>
          </w:rPr>
          <w:tab/>
        </w:r>
        <w:r w:rsidRPr="002D78F1">
          <w:rPr>
            <w:rStyle w:val="Hyperlink"/>
            <w:noProof/>
            <w:lang w:val="en-GB"/>
          </w:rPr>
          <w:t>The CSE main result file</w:t>
        </w:r>
        <w:r>
          <w:rPr>
            <w:noProof/>
            <w:webHidden/>
          </w:rPr>
          <w:tab/>
        </w:r>
        <w:r>
          <w:rPr>
            <w:noProof/>
            <w:webHidden/>
          </w:rPr>
          <w:fldChar w:fldCharType="begin"/>
        </w:r>
        <w:r>
          <w:rPr>
            <w:noProof/>
            <w:webHidden/>
          </w:rPr>
          <w:instrText xml:space="preserve"> PAGEREF _Toc425145118 \h </w:instrText>
        </w:r>
        <w:r>
          <w:rPr>
            <w:noProof/>
            <w:webHidden/>
          </w:rPr>
        </w:r>
        <w:r>
          <w:rPr>
            <w:noProof/>
            <w:webHidden/>
          </w:rPr>
          <w:fldChar w:fldCharType="separate"/>
        </w:r>
        <w:r>
          <w:rPr>
            <w:noProof/>
            <w:webHidden/>
          </w:rPr>
          <w:t>27</w:t>
        </w:r>
        <w:r>
          <w:rPr>
            <w:noProof/>
            <w:webHidden/>
          </w:rPr>
          <w:fldChar w:fldCharType="end"/>
        </w:r>
      </w:hyperlink>
    </w:p>
    <w:p w14:paraId="6ABF7F8A" w14:textId="77777777" w:rsidR="00E661AF" w:rsidRDefault="00E661AF">
      <w:pPr>
        <w:pStyle w:val="Verzeichnis2"/>
        <w:tabs>
          <w:tab w:val="right" w:leader="dot" w:pos="9060"/>
        </w:tabs>
        <w:rPr>
          <w:rFonts w:asciiTheme="minorHAnsi" w:eastAsiaTheme="minorEastAsia" w:hAnsiTheme="minorHAnsi" w:cstheme="minorBidi"/>
          <w:noProof/>
          <w:sz w:val="22"/>
          <w:lang w:eastAsia="de-AT"/>
        </w:rPr>
      </w:pPr>
      <w:hyperlink w:anchor="_Toc425145119" w:history="1">
        <w:r w:rsidRPr="002D78F1">
          <w:rPr>
            <w:rStyle w:val="Hyperlink"/>
            <w:noProof/>
            <w:lang w:val="en-GB"/>
          </w:rPr>
          <w:t>5.2.</w:t>
        </w:r>
        <w:r>
          <w:rPr>
            <w:rFonts w:asciiTheme="minorHAnsi" w:eastAsiaTheme="minorEastAsia" w:hAnsiTheme="minorHAnsi" w:cstheme="minorBidi"/>
            <w:noProof/>
            <w:sz w:val="22"/>
            <w:lang w:eastAsia="de-AT"/>
          </w:rPr>
          <w:tab/>
        </w:r>
        <w:r w:rsidRPr="002D78F1">
          <w:rPr>
            <w:rStyle w:val="Hyperlink"/>
            <w:noProof/>
            <w:lang w:val="en-GB"/>
          </w:rPr>
          <w:t>The “measurement section” (ms-)files</w:t>
        </w:r>
        <w:r>
          <w:rPr>
            <w:noProof/>
            <w:webHidden/>
          </w:rPr>
          <w:tab/>
        </w:r>
        <w:r>
          <w:rPr>
            <w:noProof/>
            <w:webHidden/>
          </w:rPr>
          <w:fldChar w:fldCharType="begin"/>
        </w:r>
        <w:r>
          <w:rPr>
            <w:noProof/>
            <w:webHidden/>
          </w:rPr>
          <w:instrText xml:space="preserve"> PAGEREF _Toc425145119 \h </w:instrText>
        </w:r>
        <w:r>
          <w:rPr>
            <w:noProof/>
            <w:webHidden/>
          </w:rPr>
        </w:r>
        <w:r>
          <w:rPr>
            <w:noProof/>
            <w:webHidden/>
          </w:rPr>
          <w:fldChar w:fldCharType="separate"/>
        </w:r>
        <w:r>
          <w:rPr>
            <w:noProof/>
            <w:webHidden/>
          </w:rPr>
          <w:t>29</w:t>
        </w:r>
        <w:r>
          <w:rPr>
            <w:noProof/>
            <w:webHidden/>
          </w:rPr>
          <w:fldChar w:fldCharType="end"/>
        </w:r>
      </w:hyperlink>
    </w:p>
    <w:p w14:paraId="4F8CB742" w14:textId="77777777" w:rsidR="00E661AF" w:rsidRDefault="00E661AF">
      <w:pPr>
        <w:pStyle w:val="Verzeichnis2"/>
        <w:tabs>
          <w:tab w:val="right" w:leader="dot" w:pos="9060"/>
        </w:tabs>
        <w:rPr>
          <w:rFonts w:asciiTheme="minorHAnsi" w:eastAsiaTheme="minorEastAsia" w:hAnsiTheme="minorHAnsi" w:cstheme="minorBidi"/>
          <w:noProof/>
          <w:sz w:val="22"/>
          <w:lang w:eastAsia="de-AT"/>
        </w:rPr>
      </w:pPr>
      <w:hyperlink w:anchor="_Toc425145120" w:history="1">
        <w:r w:rsidRPr="002D78F1">
          <w:rPr>
            <w:rStyle w:val="Hyperlink"/>
            <w:noProof/>
            <w:lang w:val="en-GB"/>
          </w:rPr>
          <w:t>5.3.</w:t>
        </w:r>
        <w:r>
          <w:rPr>
            <w:rFonts w:asciiTheme="minorHAnsi" w:eastAsiaTheme="minorEastAsia" w:hAnsiTheme="minorHAnsi" w:cstheme="minorBidi"/>
            <w:noProof/>
            <w:sz w:val="22"/>
            <w:lang w:eastAsia="de-AT"/>
          </w:rPr>
          <w:tab/>
        </w:r>
        <w:r w:rsidRPr="002D78F1">
          <w:rPr>
            <w:rStyle w:val="Hyperlink"/>
            <w:noProof/>
            <w:lang w:val="en-GB"/>
          </w:rPr>
          <w:t>The Hz-files</w:t>
        </w:r>
        <w:r>
          <w:rPr>
            <w:noProof/>
            <w:webHidden/>
          </w:rPr>
          <w:tab/>
        </w:r>
        <w:r>
          <w:rPr>
            <w:noProof/>
            <w:webHidden/>
          </w:rPr>
          <w:fldChar w:fldCharType="begin"/>
        </w:r>
        <w:r>
          <w:rPr>
            <w:noProof/>
            <w:webHidden/>
          </w:rPr>
          <w:instrText xml:space="preserve"> PAGEREF _Toc425145120 \h </w:instrText>
        </w:r>
        <w:r>
          <w:rPr>
            <w:noProof/>
            <w:webHidden/>
          </w:rPr>
        </w:r>
        <w:r>
          <w:rPr>
            <w:noProof/>
            <w:webHidden/>
          </w:rPr>
          <w:fldChar w:fldCharType="separate"/>
        </w:r>
        <w:r>
          <w:rPr>
            <w:noProof/>
            <w:webHidden/>
          </w:rPr>
          <w:t>32</w:t>
        </w:r>
        <w:r>
          <w:rPr>
            <w:noProof/>
            <w:webHidden/>
          </w:rPr>
          <w:fldChar w:fldCharType="end"/>
        </w:r>
      </w:hyperlink>
    </w:p>
    <w:p w14:paraId="645F4EEB" w14:textId="77777777" w:rsidR="00E661AF" w:rsidRDefault="00E661AF">
      <w:pPr>
        <w:pStyle w:val="Verzeichnis1"/>
        <w:tabs>
          <w:tab w:val="right" w:leader="dot" w:pos="9060"/>
        </w:tabs>
        <w:rPr>
          <w:rFonts w:asciiTheme="minorHAnsi" w:eastAsiaTheme="minorEastAsia" w:hAnsiTheme="minorHAnsi" w:cstheme="minorBidi"/>
          <w:b w:val="0"/>
          <w:noProof/>
          <w:szCs w:val="22"/>
          <w:lang w:eastAsia="de-AT"/>
        </w:rPr>
      </w:pPr>
      <w:hyperlink w:anchor="_Toc425145121" w:history="1">
        <w:r w:rsidRPr="002D78F1">
          <w:rPr>
            <w:rStyle w:val="Hyperlink"/>
            <w:noProof/>
            <w:lang w:val="en-GB"/>
          </w:rPr>
          <w:t>6.</w:t>
        </w:r>
        <w:r>
          <w:rPr>
            <w:rFonts w:asciiTheme="minorHAnsi" w:eastAsiaTheme="minorEastAsia" w:hAnsiTheme="minorHAnsi" w:cstheme="minorBidi"/>
            <w:b w:val="0"/>
            <w:noProof/>
            <w:szCs w:val="22"/>
            <w:lang w:eastAsia="de-AT"/>
          </w:rPr>
          <w:tab/>
        </w:r>
        <w:r w:rsidRPr="002D78F1">
          <w:rPr>
            <w:rStyle w:val="Hyperlink"/>
            <w:noProof/>
            <w:lang w:val="en-GB"/>
          </w:rPr>
          <w:t>User Manual</w:t>
        </w:r>
        <w:r>
          <w:rPr>
            <w:noProof/>
            <w:webHidden/>
          </w:rPr>
          <w:tab/>
        </w:r>
        <w:r>
          <w:rPr>
            <w:noProof/>
            <w:webHidden/>
          </w:rPr>
          <w:fldChar w:fldCharType="begin"/>
        </w:r>
        <w:r>
          <w:rPr>
            <w:noProof/>
            <w:webHidden/>
          </w:rPr>
          <w:instrText xml:space="preserve"> PAGEREF _Toc425145121 \h </w:instrText>
        </w:r>
        <w:r>
          <w:rPr>
            <w:noProof/>
            <w:webHidden/>
          </w:rPr>
        </w:r>
        <w:r>
          <w:rPr>
            <w:noProof/>
            <w:webHidden/>
          </w:rPr>
          <w:fldChar w:fldCharType="separate"/>
        </w:r>
        <w:r>
          <w:rPr>
            <w:noProof/>
            <w:webHidden/>
          </w:rPr>
          <w:t>34</w:t>
        </w:r>
        <w:r>
          <w:rPr>
            <w:noProof/>
            <w:webHidden/>
          </w:rPr>
          <w:fldChar w:fldCharType="end"/>
        </w:r>
      </w:hyperlink>
    </w:p>
    <w:p w14:paraId="37637573" w14:textId="77777777" w:rsidR="00E661AF" w:rsidRDefault="00E661AF">
      <w:pPr>
        <w:pStyle w:val="Verzeichnis2"/>
        <w:tabs>
          <w:tab w:val="right" w:leader="dot" w:pos="9060"/>
        </w:tabs>
        <w:rPr>
          <w:rFonts w:asciiTheme="minorHAnsi" w:eastAsiaTheme="minorEastAsia" w:hAnsiTheme="minorHAnsi" w:cstheme="minorBidi"/>
          <w:noProof/>
          <w:sz w:val="22"/>
          <w:lang w:eastAsia="de-AT"/>
        </w:rPr>
      </w:pPr>
      <w:hyperlink w:anchor="_Toc425145122" w:history="1">
        <w:r w:rsidRPr="002D78F1">
          <w:rPr>
            <w:rStyle w:val="Hyperlink"/>
            <w:noProof/>
            <w:lang w:val="en-GB"/>
          </w:rPr>
          <w:t>6.1.</w:t>
        </w:r>
        <w:r>
          <w:rPr>
            <w:rFonts w:asciiTheme="minorHAnsi" w:eastAsiaTheme="minorEastAsia" w:hAnsiTheme="minorHAnsi" w:cstheme="minorBidi"/>
            <w:noProof/>
            <w:sz w:val="22"/>
            <w:lang w:eastAsia="de-AT"/>
          </w:rPr>
          <w:tab/>
        </w:r>
        <w:r w:rsidRPr="002D78F1">
          <w:rPr>
            <w:rStyle w:val="Hyperlink"/>
            <w:noProof/>
            <w:lang w:val="en-GB"/>
          </w:rPr>
          <w:t>General</w:t>
        </w:r>
        <w:r>
          <w:rPr>
            <w:noProof/>
            <w:webHidden/>
          </w:rPr>
          <w:tab/>
        </w:r>
        <w:r>
          <w:rPr>
            <w:noProof/>
            <w:webHidden/>
          </w:rPr>
          <w:fldChar w:fldCharType="begin"/>
        </w:r>
        <w:r>
          <w:rPr>
            <w:noProof/>
            <w:webHidden/>
          </w:rPr>
          <w:instrText xml:space="preserve"> PAGEREF _Toc425145122 \h </w:instrText>
        </w:r>
        <w:r>
          <w:rPr>
            <w:noProof/>
            <w:webHidden/>
          </w:rPr>
        </w:r>
        <w:r>
          <w:rPr>
            <w:noProof/>
            <w:webHidden/>
          </w:rPr>
          <w:fldChar w:fldCharType="separate"/>
        </w:r>
        <w:r>
          <w:rPr>
            <w:noProof/>
            <w:webHidden/>
          </w:rPr>
          <w:t>34</w:t>
        </w:r>
        <w:r>
          <w:rPr>
            <w:noProof/>
            <w:webHidden/>
          </w:rPr>
          <w:fldChar w:fldCharType="end"/>
        </w:r>
      </w:hyperlink>
    </w:p>
    <w:p w14:paraId="7D9D7BB7" w14:textId="77777777" w:rsidR="00E661AF" w:rsidRDefault="00E661AF">
      <w:pPr>
        <w:pStyle w:val="Verzeichnis2"/>
        <w:tabs>
          <w:tab w:val="right" w:leader="dot" w:pos="9060"/>
        </w:tabs>
        <w:rPr>
          <w:rFonts w:asciiTheme="minorHAnsi" w:eastAsiaTheme="minorEastAsia" w:hAnsiTheme="minorHAnsi" w:cstheme="minorBidi"/>
          <w:noProof/>
          <w:sz w:val="22"/>
          <w:lang w:eastAsia="de-AT"/>
        </w:rPr>
      </w:pPr>
      <w:hyperlink w:anchor="_Toc425145123" w:history="1">
        <w:r w:rsidRPr="002D78F1">
          <w:rPr>
            <w:rStyle w:val="Hyperlink"/>
            <w:noProof/>
            <w:lang w:val="en-GB"/>
          </w:rPr>
          <w:t>6.2.</w:t>
        </w:r>
        <w:r>
          <w:rPr>
            <w:rFonts w:asciiTheme="minorHAnsi" w:eastAsiaTheme="minorEastAsia" w:hAnsiTheme="minorHAnsi" w:cstheme="minorBidi"/>
            <w:noProof/>
            <w:sz w:val="22"/>
            <w:lang w:eastAsia="de-AT"/>
          </w:rPr>
          <w:tab/>
        </w:r>
        <w:r w:rsidRPr="002D78F1">
          <w:rPr>
            <w:rStyle w:val="Hyperlink"/>
            <w:noProof/>
            <w:lang w:val="en-GB"/>
          </w:rPr>
          <w:t>Required system settings</w:t>
        </w:r>
        <w:r>
          <w:rPr>
            <w:noProof/>
            <w:webHidden/>
          </w:rPr>
          <w:tab/>
        </w:r>
        <w:r>
          <w:rPr>
            <w:noProof/>
            <w:webHidden/>
          </w:rPr>
          <w:fldChar w:fldCharType="begin"/>
        </w:r>
        <w:r>
          <w:rPr>
            <w:noProof/>
            <w:webHidden/>
          </w:rPr>
          <w:instrText xml:space="preserve"> PAGEREF _Toc425145123 \h </w:instrText>
        </w:r>
        <w:r>
          <w:rPr>
            <w:noProof/>
            <w:webHidden/>
          </w:rPr>
        </w:r>
        <w:r>
          <w:rPr>
            <w:noProof/>
            <w:webHidden/>
          </w:rPr>
          <w:fldChar w:fldCharType="separate"/>
        </w:r>
        <w:r>
          <w:rPr>
            <w:noProof/>
            <w:webHidden/>
          </w:rPr>
          <w:t>34</w:t>
        </w:r>
        <w:r>
          <w:rPr>
            <w:noProof/>
            <w:webHidden/>
          </w:rPr>
          <w:fldChar w:fldCharType="end"/>
        </w:r>
      </w:hyperlink>
    </w:p>
    <w:p w14:paraId="1DA00B80" w14:textId="77777777" w:rsidR="00E661AF" w:rsidRDefault="00E661AF">
      <w:pPr>
        <w:pStyle w:val="Verzeichnis2"/>
        <w:tabs>
          <w:tab w:val="right" w:leader="dot" w:pos="9060"/>
        </w:tabs>
        <w:rPr>
          <w:rFonts w:asciiTheme="minorHAnsi" w:eastAsiaTheme="minorEastAsia" w:hAnsiTheme="minorHAnsi" w:cstheme="minorBidi"/>
          <w:noProof/>
          <w:sz w:val="22"/>
          <w:lang w:eastAsia="de-AT"/>
        </w:rPr>
      </w:pPr>
      <w:hyperlink w:anchor="_Toc425145124" w:history="1">
        <w:r w:rsidRPr="002D78F1">
          <w:rPr>
            <w:rStyle w:val="Hyperlink"/>
            <w:noProof/>
            <w:lang w:val="en-GB"/>
          </w:rPr>
          <w:t>6.3.</w:t>
        </w:r>
        <w:r>
          <w:rPr>
            <w:rFonts w:asciiTheme="minorHAnsi" w:eastAsiaTheme="minorEastAsia" w:hAnsiTheme="minorHAnsi" w:cstheme="minorBidi"/>
            <w:noProof/>
            <w:sz w:val="22"/>
            <w:lang w:eastAsia="de-AT"/>
          </w:rPr>
          <w:tab/>
        </w:r>
        <w:r w:rsidRPr="002D78F1">
          <w:rPr>
            <w:rStyle w:val="Hyperlink"/>
            <w:noProof/>
            <w:lang w:val="en-GB"/>
          </w:rPr>
          <w:t>First program start</w:t>
        </w:r>
        <w:r>
          <w:rPr>
            <w:noProof/>
            <w:webHidden/>
          </w:rPr>
          <w:tab/>
        </w:r>
        <w:r>
          <w:rPr>
            <w:noProof/>
            <w:webHidden/>
          </w:rPr>
          <w:fldChar w:fldCharType="begin"/>
        </w:r>
        <w:r>
          <w:rPr>
            <w:noProof/>
            <w:webHidden/>
          </w:rPr>
          <w:instrText xml:space="preserve"> PAGEREF _Toc425145124 \h </w:instrText>
        </w:r>
        <w:r>
          <w:rPr>
            <w:noProof/>
            <w:webHidden/>
          </w:rPr>
        </w:r>
        <w:r>
          <w:rPr>
            <w:noProof/>
            <w:webHidden/>
          </w:rPr>
          <w:fldChar w:fldCharType="separate"/>
        </w:r>
        <w:r>
          <w:rPr>
            <w:noProof/>
            <w:webHidden/>
          </w:rPr>
          <w:t>34</w:t>
        </w:r>
        <w:r>
          <w:rPr>
            <w:noProof/>
            <w:webHidden/>
          </w:rPr>
          <w:fldChar w:fldCharType="end"/>
        </w:r>
      </w:hyperlink>
    </w:p>
    <w:p w14:paraId="1FE5F642" w14:textId="77777777" w:rsidR="00E661AF" w:rsidRDefault="00E661AF">
      <w:pPr>
        <w:pStyle w:val="Verzeichnis2"/>
        <w:tabs>
          <w:tab w:val="right" w:leader="dot" w:pos="9060"/>
        </w:tabs>
        <w:rPr>
          <w:rFonts w:asciiTheme="minorHAnsi" w:eastAsiaTheme="minorEastAsia" w:hAnsiTheme="minorHAnsi" w:cstheme="minorBidi"/>
          <w:noProof/>
          <w:sz w:val="22"/>
          <w:lang w:eastAsia="de-AT"/>
        </w:rPr>
      </w:pPr>
      <w:hyperlink w:anchor="_Toc425145125" w:history="1">
        <w:r w:rsidRPr="002D78F1">
          <w:rPr>
            <w:rStyle w:val="Hyperlink"/>
            <w:noProof/>
            <w:lang w:val="en-GB"/>
          </w:rPr>
          <w:t>6.4.</w:t>
        </w:r>
        <w:r>
          <w:rPr>
            <w:rFonts w:asciiTheme="minorHAnsi" w:eastAsiaTheme="minorEastAsia" w:hAnsiTheme="minorHAnsi" w:cstheme="minorBidi"/>
            <w:noProof/>
            <w:sz w:val="22"/>
            <w:lang w:eastAsia="de-AT"/>
          </w:rPr>
          <w:tab/>
        </w:r>
        <w:r w:rsidRPr="002D78F1">
          <w:rPr>
            <w:rStyle w:val="Hyperlink"/>
            <w:noProof/>
            <w:lang w:val="en-GB"/>
          </w:rPr>
          <w:t>Graphic User Interface</w:t>
        </w:r>
        <w:r>
          <w:rPr>
            <w:noProof/>
            <w:webHidden/>
          </w:rPr>
          <w:tab/>
        </w:r>
        <w:r>
          <w:rPr>
            <w:noProof/>
            <w:webHidden/>
          </w:rPr>
          <w:fldChar w:fldCharType="begin"/>
        </w:r>
        <w:r>
          <w:rPr>
            <w:noProof/>
            <w:webHidden/>
          </w:rPr>
          <w:instrText xml:space="preserve"> PAGEREF _Toc425145125 \h </w:instrText>
        </w:r>
        <w:r>
          <w:rPr>
            <w:noProof/>
            <w:webHidden/>
          </w:rPr>
        </w:r>
        <w:r>
          <w:rPr>
            <w:noProof/>
            <w:webHidden/>
          </w:rPr>
          <w:fldChar w:fldCharType="separate"/>
        </w:r>
        <w:r>
          <w:rPr>
            <w:noProof/>
            <w:webHidden/>
          </w:rPr>
          <w:t>34</w:t>
        </w:r>
        <w:r>
          <w:rPr>
            <w:noProof/>
            <w:webHidden/>
          </w:rPr>
          <w:fldChar w:fldCharType="end"/>
        </w:r>
      </w:hyperlink>
    </w:p>
    <w:p w14:paraId="542503C3" w14:textId="77777777" w:rsidR="00E661AF" w:rsidRDefault="00E661AF">
      <w:pPr>
        <w:pStyle w:val="Verzeichnis2"/>
        <w:tabs>
          <w:tab w:val="right" w:leader="dot" w:pos="9060"/>
        </w:tabs>
        <w:rPr>
          <w:rFonts w:asciiTheme="minorHAnsi" w:eastAsiaTheme="minorEastAsia" w:hAnsiTheme="minorHAnsi" w:cstheme="minorBidi"/>
          <w:noProof/>
          <w:sz w:val="22"/>
          <w:lang w:eastAsia="de-AT"/>
        </w:rPr>
      </w:pPr>
      <w:hyperlink w:anchor="_Toc425145126" w:history="1">
        <w:r w:rsidRPr="002D78F1">
          <w:rPr>
            <w:rStyle w:val="Hyperlink"/>
            <w:noProof/>
            <w:lang w:val="en-GB"/>
          </w:rPr>
          <w:t>6.5.</w:t>
        </w:r>
        <w:r>
          <w:rPr>
            <w:rFonts w:asciiTheme="minorHAnsi" w:eastAsiaTheme="minorEastAsia" w:hAnsiTheme="minorHAnsi" w:cstheme="minorBidi"/>
            <w:noProof/>
            <w:sz w:val="22"/>
            <w:lang w:eastAsia="de-AT"/>
          </w:rPr>
          <w:tab/>
        </w:r>
        <w:r w:rsidRPr="002D78F1">
          <w:rPr>
            <w:rStyle w:val="Hyperlink"/>
            <w:noProof/>
            <w:lang w:val="en-GB"/>
          </w:rPr>
          <w:t>How to evaluate a constant speed test in VECTO-CSE</w:t>
        </w:r>
        <w:r>
          <w:rPr>
            <w:noProof/>
            <w:webHidden/>
          </w:rPr>
          <w:tab/>
        </w:r>
        <w:r>
          <w:rPr>
            <w:noProof/>
            <w:webHidden/>
          </w:rPr>
          <w:fldChar w:fldCharType="begin"/>
        </w:r>
        <w:r>
          <w:rPr>
            <w:noProof/>
            <w:webHidden/>
          </w:rPr>
          <w:instrText xml:space="preserve"> PAGEREF _Toc425145126 \h </w:instrText>
        </w:r>
        <w:r>
          <w:rPr>
            <w:noProof/>
            <w:webHidden/>
          </w:rPr>
        </w:r>
        <w:r>
          <w:rPr>
            <w:noProof/>
            <w:webHidden/>
          </w:rPr>
          <w:fldChar w:fldCharType="separate"/>
        </w:r>
        <w:r>
          <w:rPr>
            <w:noProof/>
            <w:webHidden/>
          </w:rPr>
          <w:t>37</w:t>
        </w:r>
        <w:r>
          <w:rPr>
            <w:noProof/>
            <w:webHidden/>
          </w:rPr>
          <w:fldChar w:fldCharType="end"/>
        </w:r>
      </w:hyperlink>
    </w:p>
    <w:p w14:paraId="2B0E3C1D" w14:textId="77777777" w:rsidR="00E661AF" w:rsidRDefault="00E661AF">
      <w:pPr>
        <w:pStyle w:val="Verzeichnis2"/>
        <w:tabs>
          <w:tab w:val="right" w:leader="dot" w:pos="9060"/>
        </w:tabs>
        <w:rPr>
          <w:rFonts w:asciiTheme="minorHAnsi" w:eastAsiaTheme="minorEastAsia" w:hAnsiTheme="minorHAnsi" w:cstheme="minorBidi"/>
          <w:noProof/>
          <w:sz w:val="22"/>
          <w:lang w:eastAsia="de-AT"/>
        </w:rPr>
      </w:pPr>
      <w:hyperlink w:anchor="_Toc425145127" w:history="1">
        <w:r w:rsidRPr="002D78F1">
          <w:rPr>
            <w:rStyle w:val="Hyperlink"/>
            <w:noProof/>
            <w:lang w:val="en-GB"/>
          </w:rPr>
          <w:t>6.6.</w:t>
        </w:r>
        <w:r>
          <w:rPr>
            <w:rFonts w:asciiTheme="minorHAnsi" w:eastAsiaTheme="minorEastAsia" w:hAnsiTheme="minorHAnsi" w:cstheme="minorBidi"/>
            <w:noProof/>
            <w:sz w:val="22"/>
            <w:lang w:eastAsia="de-AT"/>
          </w:rPr>
          <w:tab/>
        </w:r>
        <w:r w:rsidRPr="002D78F1">
          <w:rPr>
            <w:rStyle w:val="Hyperlink"/>
            <w:noProof/>
            <w:lang w:val="en-GB"/>
          </w:rPr>
          <w:t>Generic data</w:t>
        </w:r>
        <w:r>
          <w:rPr>
            <w:noProof/>
            <w:webHidden/>
          </w:rPr>
          <w:tab/>
        </w:r>
        <w:r>
          <w:rPr>
            <w:noProof/>
            <w:webHidden/>
          </w:rPr>
          <w:fldChar w:fldCharType="begin"/>
        </w:r>
        <w:r>
          <w:rPr>
            <w:noProof/>
            <w:webHidden/>
          </w:rPr>
          <w:instrText xml:space="preserve"> PAGEREF _Toc425145127 \h </w:instrText>
        </w:r>
        <w:r>
          <w:rPr>
            <w:noProof/>
            <w:webHidden/>
          </w:rPr>
        </w:r>
        <w:r>
          <w:rPr>
            <w:noProof/>
            <w:webHidden/>
          </w:rPr>
          <w:fldChar w:fldCharType="separate"/>
        </w:r>
        <w:r>
          <w:rPr>
            <w:noProof/>
            <w:webHidden/>
          </w:rPr>
          <w:t>38</w:t>
        </w:r>
        <w:r>
          <w:rPr>
            <w:noProof/>
            <w:webHidden/>
          </w:rPr>
          <w:fldChar w:fldCharType="end"/>
        </w:r>
      </w:hyperlink>
    </w:p>
    <w:p w14:paraId="5C24EA11" w14:textId="77777777" w:rsidR="00E661AF" w:rsidRDefault="00E661AF">
      <w:pPr>
        <w:pStyle w:val="Verzeichnis2"/>
        <w:tabs>
          <w:tab w:val="right" w:leader="dot" w:pos="9060"/>
        </w:tabs>
        <w:rPr>
          <w:rFonts w:asciiTheme="minorHAnsi" w:eastAsiaTheme="minorEastAsia" w:hAnsiTheme="minorHAnsi" w:cstheme="minorBidi"/>
          <w:noProof/>
          <w:sz w:val="22"/>
          <w:lang w:eastAsia="de-AT"/>
        </w:rPr>
      </w:pPr>
      <w:hyperlink w:anchor="_Toc425145128" w:history="1">
        <w:r w:rsidRPr="002D78F1">
          <w:rPr>
            <w:rStyle w:val="Hyperlink"/>
            <w:noProof/>
            <w:lang w:val="en-GB"/>
          </w:rPr>
          <w:t>6.7.</w:t>
        </w:r>
        <w:r>
          <w:rPr>
            <w:rFonts w:asciiTheme="minorHAnsi" w:eastAsiaTheme="minorEastAsia" w:hAnsiTheme="minorHAnsi" w:cstheme="minorBidi"/>
            <w:noProof/>
            <w:sz w:val="22"/>
            <w:lang w:eastAsia="de-AT"/>
          </w:rPr>
          <w:tab/>
        </w:r>
        <w:r w:rsidRPr="002D78F1">
          <w:rPr>
            <w:rStyle w:val="Hyperlink"/>
            <w:noProof/>
            <w:lang w:val="en-GB"/>
          </w:rPr>
          <w:t>Demo data</w:t>
        </w:r>
        <w:r>
          <w:rPr>
            <w:noProof/>
            <w:webHidden/>
          </w:rPr>
          <w:tab/>
        </w:r>
        <w:r>
          <w:rPr>
            <w:noProof/>
            <w:webHidden/>
          </w:rPr>
          <w:fldChar w:fldCharType="begin"/>
        </w:r>
        <w:r>
          <w:rPr>
            <w:noProof/>
            <w:webHidden/>
          </w:rPr>
          <w:instrText xml:space="preserve"> PAGEREF _Toc425145128 \h </w:instrText>
        </w:r>
        <w:r>
          <w:rPr>
            <w:noProof/>
            <w:webHidden/>
          </w:rPr>
        </w:r>
        <w:r>
          <w:rPr>
            <w:noProof/>
            <w:webHidden/>
          </w:rPr>
          <w:fldChar w:fldCharType="separate"/>
        </w:r>
        <w:r>
          <w:rPr>
            <w:noProof/>
            <w:webHidden/>
          </w:rPr>
          <w:t>38</w:t>
        </w:r>
        <w:r>
          <w:rPr>
            <w:noProof/>
            <w:webHidden/>
          </w:rPr>
          <w:fldChar w:fldCharType="end"/>
        </w:r>
      </w:hyperlink>
    </w:p>
    <w:p w14:paraId="0F347D99" w14:textId="77777777" w:rsidR="00E661AF" w:rsidRDefault="00E661AF">
      <w:pPr>
        <w:pStyle w:val="Verzeichnis2"/>
        <w:tabs>
          <w:tab w:val="right" w:leader="dot" w:pos="9060"/>
        </w:tabs>
        <w:rPr>
          <w:rFonts w:asciiTheme="minorHAnsi" w:eastAsiaTheme="minorEastAsia" w:hAnsiTheme="minorHAnsi" w:cstheme="minorBidi"/>
          <w:noProof/>
          <w:sz w:val="22"/>
          <w:lang w:eastAsia="de-AT"/>
        </w:rPr>
      </w:pPr>
      <w:hyperlink w:anchor="_Toc425145129" w:history="1">
        <w:r w:rsidRPr="002D78F1">
          <w:rPr>
            <w:rStyle w:val="Hyperlink"/>
            <w:noProof/>
            <w:highlight w:val="green"/>
            <w:lang w:val="en-GB"/>
          </w:rPr>
          <w:t>6.8.</w:t>
        </w:r>
        <w:r>
          <w:rPr>
            <w:rFonts w:asciiTheme="minorHAnsi" w:eastAsiaTheme="minorEastAsia" w:hAnsiTheme="minorHAnsi" w:cstheme="minorBidi"/>
            <w:noProof/>
            <w:sz w:val="22"/>
            <w:lang w:eastAsia="de-AT"/>
          </w:rPr>
          <w:tab/>
        </w:r>
        <w:r w:rsidRPr="002D78F1">
          <w:rPr>
            <w:rStyle w:val="Hyperlink"/>
            <w:noProof/>
            <w:highlight w:val="green"/>
            <w:lang w:val="en-GB"/>
          </w:rPr>
          <w:t>Direct start</w:t>
        </w:r>
        <w:r>
          <w:rPr>
            <w:noProof/>
            <w:webHidden/>
          </w:rPr>
          <w:tab/>
        </w:r>
        <w:r>
          <w:rPr>
            <w:noProof/>
            <w:webHidden/>
          </w:rPr>
          <w:fldChar w:fldCharType="begin"/>
        </w:r>
        <w:r>
          <w:rPr>
            <w:noProof/>
            <w:webHidden/>
          </w:rPr>
          <w:instrText xml:space="preserve"> PAGEREF _Toc425145129 \h </w:instrText>
        </w:r>
        <w:r>
          <w:rPr>
            <w:noProof/>
            <w:webHidden/>
          </w:rPr>
        </w:r>
        <w:r>
          <w:rPr>
            <w:noProof/>
            <w:webHidden/>
          </w:rPr>
          <w:fldChar w:fldCharType="separate"/>
        </w:r>
        <w:r>
          <w:rPr>
            <w:noProof/>
            <w:webHidden/>
          </w:rPr>
          <w:t>38</w:t>
        </w:r>
        <w:r>
          <w:rPr>
            <w:noProof/>
            <w:webHidden/>
          </w:rPr>
          <w:fldChar w:fldCharType="end"/>
        </w:r>
      </w:hyperlink>
    </w:p>
    <w:p w14:paraId="6BC30DE0" w14:textId="77777777" w:rsidR="00E661AF" w:rsidRDefault="00E661AF">
      <w:pPr>
        <w:pStyle w:val="Verzeichnis1"/>
        <w:tabs>
          <w:tab w:val="right" w:leader="dot" w:pos="9060"/>
        </w:tabs>
        <w:rPr>
          <w:rFonts w:asciiTheme="minorHAnsi" w:eastAsiaTheme="minorEastAsia" w:hAnsiTheme="minorHAnsi" w:cstheme="minorBidi"/>
          <w:b w:val="0"/>
          <w:noProof/>
          <w:szCs w:val="22"/>
          <w:lang w:eastAsia="de-AT"/>
        </w:rPr>
      </w:pPr>
      <w:hyperlink w:anchor="_Toc425145130" w:history="1">
        <w:r w:rsidRPr="002D78F1">
          <w:rPr>
            <w:rStyle w:val="Hyperlink"/>
            <w:noProof/>
            <w:lang w:val="en-GB"/>
          </w:rPr>
          <w:t>7.</w:t>
        </w:r>
        <w:r>
          <w:rPr>
            <w:rFonts w:asciiTheme="minorHAnsi" w:eastAsiaTheme="minorEastAsia" w:hAnsiTheme="minorHAnsi" w:cstheme="minorBidi"/>
            <w:b w:val="0"/>
            <w:noProof/>
            <w:szCs w:val="22"/>
            <w:lang w:eastAsia="de-AT"/>
          </w:rPr>
          <w:tab/>
        </w:r>
        <w:r w:rsidRPr="002D78F1">
          <w:rPr>
            <w:rStyle w:val="Hyperlink"/>
            <w:noProof/>
            <w:lang w:val="en-GB"/>
          </w:rPr>
          <w:t>Support</w:t>
        </w:r>
        <w:r>
          <w:rPr>
            <w:noProof/>
            <w:webHidden/>
          </w:rPr>
          <w:tab/>
        </w:r>
        <w:r>
          <w:rPr>
            <w:noProof/>
            <w:webHidden/>
          </w:rPr>
          <w:fldChar w:fldCharType="begin"/>
        </w:r>
        <w:r>
          <w:rPr>
            <w:noProof/>
            <w:webHidden/>
          </w:rPr>
          <w:instrText xml:space="preserve"> PAGEREF _Toc425145130 \h </w:instrText>
        </w:r>
        <w:r>
          <w:rPr>
            <w:noProof/>
            <w:webHidden/>
          </w:rPr>
        </w:r>
        <w:r>
          <w:rPr>
            <w:noProof/>
            <w:webHidden/>
          </w:rPr>
          <w:fldChar w:fldCharType="separate"/>
        </w:r>
        <w:r>
          <w:rPr>
            <w:noProof/>
            <w:webHidden/>
          </w:rPr>
          <w:t>38</w:t>
        </w:r>
        <w:r>
          <w:rPr>
            <w:noProof/>
            <w:webHidden/>
          </w:rPr>
          <w:fldChar w:fldCharType="end"/>
        </w:r>
      </w:hyperlink>
    </w:p>
    <w:p w14:paraId="34F84C87" w14:textId="77777777" w:rsidR="00E661AF" w:rsidRDefault="00E661AF">
      <w:pPr>
        <w:pStyle w:val="Verzeichnis1"/>
        <w:tabs>
          <w:tab w:val="right" w:leader="dot" w:pos="9060"/>
        </w:tabs>
        <w:rPr>
          <w:rFonts w:asciiTheme="minorHAnsi" w:eastAsiaTheme="minorEastAsia" w:hAnsiTheme="minorHAnsi" w:cstheme="minorBidi"/>
          <w:b w:val="0"/>
          <w:noProof/>
          <w:szCs w:val="22"/>
          <w:lang w:eastAsia="de-AT"/>
        </w:rPr>
      </w:pPr>
      <w:hyperlink w:anchor="_Toc425145131" w:history="1">
        <w:r w:rsidRPr="002D78F1">
          <w:rPr>
            <w:rStyle w:val="Hyperlink"/>
            <w:noProof/>
            <w:lang w:val="en-GB"/>
          </w:rPr>
          <w:t>8.</w:t>
        </w:r>
        <w:r>
          <w:rPr>
            <w:rFonts w:asciiTheme="minorHAnsi" w:eastAsiaTheme="minorEastAsia" w:hAnsiTheme="minorHAnsi" w:cstheme="minorBidi"/>
            <w:b w:val="0"/>
            <w:noProof/>
            <w:szCs w:val="22"/>
            <w:lang w:eastAsia="de-AT"/>
          </w:rPr>
          <w:tab/>
        </w:r>
        <w:r w:rsidRPr="002D78F1">
          <w:rPr>
            <w:rStyle w:val="Hyperlink"/>
            <w:noProof/>
            <w:lang w:val="en-GB"/>
          </w:rPr>
          <w:t>Developers Guide</w:t>
        </w:r>
        <w:r>
          <w:rPr>
            <w:noProof/>
            <w:webHidden/>
          </w:rPr>
          <w:tab/>
        </w:r>
        <w:r>
          <w:rPr>
            <w:noProof/>
            <w:webHidden/>
          </w:rPr>
          <w:fldChar w:fldCharType="begin"/>
        </w:r>
        <w:r>
          <w:rPr>
            <w:noProof/>
            <w:webHidden/>
          </w:rPr>
          <w:instrText xml:space="preserve"> PAGEREF _Toc425145131 \h </w:instrText>
        </w:r>
        <w:r>
          <w:rPr>
            <w:noProof/>
            <w:webHidden/>
          </w:rPr>
        </w:r>
        <w:r>
          <w:rPr>
            <w:noProof/>
            <w:webHidden/>
          </w:rPr>
          <w:fldChar w:fldCharType="separate"/>
        </w:r>
        <w:r>
          <w:rPr>
            <w:noProof/>
            <w:webHidden/>
          </w:rPr>
          <w:t>39</w:t>
        </w:r>
        <w:r>
          <w:rPr>
            <w:noProof/>
            <w:webHidden/>
          </w:rPr>
          <w:fldChar w:fldCharType="end"/>
        </w:r>
      </w:hyperlink>
    </w:p>
    <w:p w14:paraId="349C9E27" w14:textId="77777777" w:rsidR="00E661AF" w:rsidRDefault="00E661AF">
      <w:pPr>
        <w:pStyle w:val="Verzeichnis2"/>
        <w:tabs>
          <w:tab w:val="right" w:leader="dot" w:pos="9060"/>
        </w:tabs>
        <w:rPr>
          <w:rFonts w:asciiTheme="minorHAnsi" w:eastAsiaTheme="minorEastAsia" w:hAnsiTheme="minorHAnsi" w:cstheme="minorBidi"/>
          <w:noProof/>
          <w:sz w:val="22"/>
          <w:lang w:eastAsia="de-AT"/>
        </w:rPr>
      </w:pPr>
      <w:hyperlink w:anchor="_Toc425145132" w:history="1">
        <w:r w:rsidRPr="002D78F1">
          <w:rPr>
            <w:rStyle w:val="Hyperlink"/>
            <w:noProof/>
            <w:lang w:val="en-GB"/>
          </w:rPr>
          <w:t>8.1.</w:t>
        </w:r>
        <w:r>
          <w:rPr>
            <w:rFonts w:asciiTheme="minorHAnsi" w:eastAsiaTheme="minorEastAsia" w:hAnsiTheme="minorHAnsi" w:cstheme="minorBidi"/>
            <w:noProof/>
            <w:sz w:val="22"/>
            <w:lang w:eastAsia="de-AT"/>
          </w:rPr>
          <w:tab/>
        </w:r>
        <w:r w:rsidRPr="002D78F1">
          <w:rPr>
            <w:rStyle w:val="Hyperlink"/>
            <w:noProof/>
            <w:lang w:val="en-GB"/>
          </w:rPr>
          <w:t>Main structure of the VECTO-CSE code</w:t>
        </w:r>
        <w:r>
          <w:rPr>
            <w:noProof/>
            <w:webHidden/>
          </w:rPr>
          <w:tab/>
        </w:r>
        <w:r>
          <w:rPr>
            <w:noProof/>
            <w:webHidden/>
          </w:rPr>
          <w:fldChar w:fldCharType="begin"/>
        </w:r>
        <w:r>
          <w:rPr>
            <w:noProof/>
            <w:webHidden/>
          </w:rPr>
          <w:instrText xml:space="preserve"> PAGEREF _Toc425145132 \h </w:instrText>
        </w:r>
        <w:r>
          <w:rPr>
            <w:noProof/>
            <w:webHidden/>
          </w:rPr>
        </w:r>
        <w:r>
          <w:rPr>
            <w:noProof/>
            <w:webHidden/>
          </w:rPr>
          <w:fldChar w:fldCharType="separate"/>
        </w:r>
        <w:r>
          <w:rPr>
            <w:noProof/>
            <w:webHidden/>
          </w:rPr>
          <w:t>39</w:t>
        </w:r>
        <w:r>
          <w:rPr>
            <w:noProof/>
            <w:webHidden/>
          </w:rPr>
          <w:fldChar w:fldCharType="end"/>
        </w:r>
      </w:hyperlink>
    </w:p>
    <w:p w14:paraId="776C001A" w14:textId="77777777" w:rsidR="00E661AF" w:rsidRDefault="00E661AF">
      <w:pPr>
        <w:pStyle w:val="Verzeichnis2"/>
        <w:tabs>
          <w:tab w:val="right" w:leader="dot" w:pos="9060"/>
        </w:tabs>
        <w:rPr>
          <w:rFonts w:asciiTheme="minorHAnsi" w:eastAsiaTheme="minorEastAsia" w:hAnsiTheme="minorHAnsi" w:cstheme="minorBidi"/>
          <w:noProof/>
          <w:sz w:val="22"/>
          <w:lang w:eastAsia="de-AT"/>
        </w:rPr>
      </w:pPr>
      <w:hyperlink w:anchor="_Toc425145133" w:history="1">
        <w:r w:rsidRPr="002D78F1">
          <w:rPr>
            <w:rStyle w:val="Hyperlink"/>
            <w:noProof/>
            <w:highlight w:val="yellow"/>
            <w:lang w:val="en-GB"/>
          </w:rPr>
          <w:t>8.2.</w:t>
        </w:r>
        <w:r>
          <w:rPr>
            <w:rFonts w:asciiTheme="minorHAnsi" w:eastAsiaTheme="minorEastAsia" w:hAnsiTheme="minorHAnsi" w:cstheme="minorBidi"/>
            <w:noProof/>
            <w:sz w:val="22"/>
            <w:lang w:eastAsia="de-AT"/>
          </w:rPr>
          <w:tab/>
        </w:r>
        <w:r w:rsidRPr="002D78F1">
          <w:rPr>
            <w:rStyle w:val="Hyperlink"/>
            <w:noProof/>
            <w:highlight w:val="yellow"/>
            <w:lang w:val="en-GB"/>
          </w:rPr>
          <w:t>General programming principles</w:t>
        </w:r>
        <w:r>
          <w:rPr>
            <w:noProof/>
            <w:webHidden/>
          </w:rPr>
          <w:tab/>
        </w:r>
        <w:r>
          <w:rPr>
            <w:noProof/>
            <w:webHidden/>
          </w:rPr>
          <w:fldChar w:fldCharType="begin"/>
        </w:r>
        <w:r>
          <w:rPr>
            <w:noProof/>
            <w:webHidden/>
          </w:rPr>
          <w:instrText xml:space="preserve"> PAGEREF _Toc425145133 \h </w:instrText>
        </w:r>
        <w:r>
          <w:rPr>
            <w:noProof/>
            <w:webHidden/>
          </w:rPr>
        </w:r>
        <w:r>
          <w:rPr>
            <w:noProof/>
            <w:webHidden/>
          </w:rPr>
          <w:fldChar w:fldCharType="separate"/>
        </w:r>
        <w:r>
          <w:rPr>
            <w:noProof/>
            <w:webHidden/>
          </w:rPr>
          <w:t>43</w:t>
        </w:r>
        <w:r>
          <w:rPr>
            <w:noProof/>
            <w:webHidden/>
          </w:rPr>
          <w:fldChar w:fldCharType="end"/>
        </w:r>
      </w:hyperlink>
    </w:p>
    <w:p w14:paraId="425DBA71" w14:textId="77777777" w:rsidR="00547D3B" w:rsidRDefault="00306A08" w:rsidP="00932E02">
      <w:pPr>
        <w:tabs>
          <w:tab w:val="right" w:leader="dot" w:pos="9072"/>
        </w:tabs>
        <w:jc w:val="left"/>
        <w:rPr>
          <w:b/>
          <w:szCs w:val="24"/>
          <w:lang w:val="en-US"/>
        </w:rPr>
      </w:pPr>
      <w:r w:rsidRPr="00547D3B">
        <w:rPr>
          <w:b/>
          <w:sz w:val="24"/>
          <w:szCs w:val="24"/>
          <w:lang w:val="en-US"/>
        </w:rPr>
        <w:fldChar w:fldCharType="end"/>
      </w:r>
    </w:p>
    <w:p w14:paraId="20C651FA" w14:textId="77777777" w:rsidR="00547D3B" w:rsidRDefault="00547D3B" w:rsidP="00932E02">
      <w:pPr>
        <w:jc w:val="left"/>
        <w:rPr>
          <w:b/>
          <w:szCs w:val="24"/>
          <w:lang w:val="en-US"/>
        </w:rPr>
      </w:pPr>
      <w:r>
        <w:rPr>
          <w:b/>
          <w:szCs w:val="24"/>
          <w:lang w:val="en-US"/>
        </w:rPr>
        <w:br w:type="page"/>
      </w:r>
    </w:p>
    <w:p w14:paraId="73439DE3" w14:textId="77777777" w:rsidR="00537DD5" w:rsidRDefault="00537DD5" w:rsidP="00932E02">
      <w:pPr>
        <w:tabs>
          <w:tab w:val="right" w:leader="dot" w:pos="9072"/>
        </w:tabs>
        <w:jc w:val="left"/>
        <w:rPr>
          <w:b/>
          <w:szCs w:val="24"/>
          <w:lang w:val="en-US"/>
        </w:rPr>
      </w:pPr>
    </w:p>
    <w:p w14:paraId="3858B7BD" w14:textId="6FDF40E1" w:rsidR="001C3AF6" w:rsidRDefault="007E191C" w:rsidP="00932E02">
      <w:pPr>
        <w:pStyle w:val="berschrift1"/>
        <w:jc w:val="left"/>
        <w:rPr>
          <w:lang w:val="en-GB"/>
        </w:rPr>
      </w:pPr>
      <w:bookmarkStart w:id="2" w:name="_Toc425145100"/>
      <w:r>
        <w:rPr>
          <w:lang w:val="en-GB"/>
        </w:rPr>
        <w:t>Introduction</w:t>
      </w:r>
      <w:bookmarkEnd w:id="2"/>
    </w:p>
    <w:p w14:paraId="0A1EE401" w14:textId="77777777" w:rsidR="004442DD" w:rsidRPr="00806FFA" w:rsidRDefault="004442DD" w:rsidP="00932E02">
      <w:pPr>
        <w:spacing w:before="0" w:after="60"/>
        <w:jc w:val="left"/>
        <w:rPr>
          <w:rFonts w:cs="Arial"/>
          <w:szCs w:val="22"/>
          <w:lang w:val="en-GB"/>
        </w:rPr>
      </w:pPr>
      <w:r w:rsidRPr="00806FFA">
        <w:rPr>
          <w:rFonts w:cs="Arial"/>
          <w:szCs w:val="22"/>
          <w:lang w:val="en-GB"/>
        </w:rPr>
        <w:t>A first version of a tool for evaluation of constant speed tests has already been developed in 2012 by TUG in a project sponsored by DG JRC. This software was named “VECTO Co</w:t>
      </w:r>
      <w:r w:rsidRPr="00806FFA">
        <w:rPr>
          <w:rFonts w:cs="Arial"/>
          <w:szCs w:val="22"/>
          <w:lang w:val="en-GB"/>
        </w:rPr>
        <w:t>n</w:t>
      </w:r>
      <w:r w:rsidRPr="00806FFA">
        <w:rPr>
          <w:rFonts w:cs="Arial"/>
          <w:szCs w:val="22"/>
          <w:lang w:val="en-GB"/>
        </w:rPr>
        <w:t>stant Speed Evaluation tool” Version 1.0 or short “CSE 1.0” and was distributed to all me</w:t>
      </w:r>
      <w:r w:rsidRPr="00806FFA">
        <w:rPr>
          <w:rFonts w:cs="Arial"/>
          <w:szCs w:val="22"/>
          <w:lang w:val="en-GB"/>
        </w:rPr>
        <w:t>m</w:t>
      </w:r>
      <w:r w:rsidRPr="00806FFA">
        <w:rPr>
          <w:rFonts w:cs="Arial"/>
          <w:szCs w:val="22"/>
          <w:lang w:val="en-GB"/>
        </w:rPr>
        <w:t>bers of the HDV CO</w:t>
      </w:r>
      <w:r w:rsidRPr="00806FFA">
        <w:rPr>
          <w:rFonts w:cs="Arial"/>
          <w:szCs w:val="22"/>
          <w:vertAlign w:val="subscript"/>
          <w:lang w:val="en-GB"/>
        </w:rPr>
        <w:t>2</w:t>
      </w:r>
      <w:r w:rsidRPr="00806FFA">
        <w:rPr>
          <w:rFonts w:cs="Arial"/>
          <w:szCs w:val="22"/>
          <w:lang w:val="en-GB"/>
        </w:rPr>
        <w:t xml:space="preserve"> advisory group. CSE V1.0 was applied during the Proof of Concept phase of the LOT3 project in 2012 and 2013.</w:t>
      </w:r>
    </w:p>
    <w:p w14:paraId="5E1DA5E5" w14:textId="62417E27" w:rsidR="004442DD" w:rsidRPr="00806FFA" w:rsidRDefault="004442DD" w:rsidP="00932E02">
      <w:pPr>
        <w:spacing w:before="0" w:after="60"/>
        <w:jc w:val="left"/>
        <w:rPr>
          <w:rFonts w:cs="Arial"/>
          <w:szCs w:val="22"/>
          <w:lang w:val="en-GB"/>
        </w:rPr>
      </w:pPr>
      <w:r w:rsidRPr="00806FFA">
        <w:rPr>
          <w:rFonts w:cs="Arial"/>
          <w:szCs w:val="22"/>
          <w:lang w:val="en-GB"/>
        </w:rPr>
        <w:t xml:space="preserve">Caused by the further development of the aerodynamic drag test procedure a major update of the evaluation tool was required. This update </w:t>
      </w:r>
      <w:r>
        <w:rPr>
          <w:rFonts w:cs="Arial"/>
          <w:szCs w:val="22"/>
          <w:lang w:val="en-GB"/>
        </w:rPr>
        <w:t>is</w:t>
      </w:r>
      <w:r w:rsidRPr="00806FFA">
        <w:rPr>
          <w:rFonts w:cs="Arial"/>
          <w:szCs w:val="22"/>
          <w:lang w:val="en-GB"/>
        </w:rPr>
        <w:t xml:space="preserve"> released with VECTO-CSE V</w:t>
      </w:r>
      <w:r w:rsidR="001839F7">
        <w:rPr>
          <w:rFonts w:cs="Arial"/>
          <w:szCs w:val="22"/>
          <w:lang w:val="en-GB"/>
        </w:rPr>
        <w:t>2.0.x</w:t>
      </w:r>
      <w:r w:rsidRPr="00806FFA">
        <w:rPr>
          <w:rFonts w:cs="Arial"/>
          <w:szCs w:val="22"/>
          <w:lang w:val="en-GB"/>
        </w:rPr>
        <w:t xml:space="preserve">. This software tool is compatible with the latest </w:t>
      </w:r>
      <w:r>
        <w:rPr>
          <w:rFonts w:cs="Arial"/>
          <w:szCs w:val="22"/>
          <w:lang w:val="en-GB"/>
        </w:rPr>
        <w:t>version</w:t>
      </w:r>
      <w:r w:rsidRPr="00806FFA">
        <w:rPr>
          <w:rFonts w:cs="Arial"/>
          <w:szCs w:val="22"/>
          <w:lang w:val="en-GB"/>
        </w:rPr>
        <w:t xml:space="preserve"> of the </w:t>
      </w:r>
      <w:r>
        <w:rPr>
          <w:rFonts w:cs="Arial"/>
          <w:szCs w:val="22"/>
          <w:lang w:val="en-GB"/>
        </w:rPr>
        <w:t>technical annex</w:t>
      </w:r>
      <w:r w:rsidRPr="00806FFA">
        <w:rPr>
          <w:rFonts w:cs="Arial"/>
          <w:szCs w:val="22"/>
          <w:lang w:val="en-GB"/>
        </w:rPr>
        <w:t>.</w:t>
      </w:r>
    </w:p>
    <w:p w14:paraId="32723BFD" w14:textId="3E0F8FF5" w:rsidR="004442DD" w:rsidRPr="00806FFA" w:rsidRDefault="004442DD" w:rsidP="00932E02">
      <w:pPr>
        <w:spacing w:before="0" w:after="60"/>
        <w:jc w:val="left"/>
        <w:rPr>
          <w:rFonts w:cs="Arial"/>
          <w:szCs w:val="22"/>
          <w:lang w:val="en-GB"/>
        </w:rPr>
      </w:pPr>
      <w:r w:rsidRPr="00806FFA">
        <w:rPr>
          <w:rFonts w:cs="Arial"/>
          <w:szCs w:val="22"/>
          <w:lang w:val="en-GB"/>
        </w:rPr>
        <w:t>The main changes of VECTO-CSE </w:t>
      </w:r>
      <w:r w:rsidR="001839F7">
        <w:rPr>
          <w:rFonts w:cs="Arial"/>
          <w:szCs w:val="22"/>
          <w:lang w:val="en-GB"/>
        </w:rPr>
        <w:t>2.0.x</w:t>
      </w:r>
      <w:r w:rsidRPr="00806FFA">
        <w:rPr>
          <w:rFonts w:cs="Arial"/>
          <w:szCs w:val="22"/>
          <w:lang w:val="en-GB"/>
        </w:rPr>
        <w:t xml:space="preserve"> compared to VECTO-CSE 1.0 are:</w:t>
      </w:r>
    </w:p>
    <w:p w14:paraId="63742975" w14:textId="77777777" w:rsidR="004442DD" w:rsidRPr="00806FFA" w:rsidRDefault="004442DD" w:rsidP="00405EDE">
      <w:pPr>
        <w:pStyle w:val="Listenabsatz"/>
        <w:numPr>
          <w:ilvl w:val="0"/>
          <w:numId w:val="8"/>
        </w:numPr>
        <w:spacing w:before="0" w:after="60"/>
        <w:jc w:val="left"/>
        <w:rPr>
          <w:rFonts w:cs="Arial"/>
          <w:szCs w:val="22"/>
          <w:lang w:val="en-GB"/>
        </w:rPr>
      </w:pPr>
      <w:r w:rsidRPr="00806FFA">
        <w:rPr>
          <w:rFonts w:cs="Arial"/>
          <w:szCs w:val="22"/>
          <w:lang w:val="en-GB"/>
        </w:rPr>
        <w:t>All kinds of test track layouts with any configuration of measurement sections</w:t>
      </w:r>
      <w:r w:rsidRPr="00806FFA">
        <w:rPr>
          <w:rStyle w:val="Funotenzeichen"/>
          <w:rFonts w:cs="Arial"/>
          <w:szCs w:val="22"/>
          <w:lang w:val="en-GB"/>
        </w:rPr>
        <w:footnoteReference w:id="1"/>
      </w:r>
      <w:r w:rsidRPr="00806FFA">
        <w:rPr>
          <w:rFonts w:cs="Arial"/>
          <w:szCs w:val="22"/>
          <w:lang w:val="en-GB"/>
        </w:rPr>
        <w:t xml:space="preserve"> and driving directions are supported.</w:t>
      </w:r>
    </w:p>
    <w:p w14:paraId="7A675174" w14:textId="17CA09A7" w:rsidR="004442DD" w:rsidRPr="00806FFA" w:rsidRDefault="00587464" w:rsidP="00405EDE">
      <w:pPr>
        <w:pStyle w:val="Listenabsatz"/>
        <w:numPr>
          <w:ilvl w:val="0"/>
          <w:numId w:val="8"/>
        </w:numPr>
        <w:spacing w:before="0" w:after="60"/>
        <w:jc w:val="left"/>
        <w:rPr>
          <w:rFonts w:cs="Arial"/>
          <w:szCs w:val="22"/>
          <w:lang w:val="en-GB"/>
        </w:rPr>
      </w:pPr>
      <w:r>
        <w:rPr>
          <w:rFonts w:cs="Arial"/>
          <w:szCs w:val="22"/>
          <w:lang w:val="en-GB"/>
        </w:rPr>
        <w:t xml:space="preserve">It supports the following methods for identifying </w:t>
      </w:r>
      <w:r w:rsidR="004442DD" w:rsidRPr="00806FFA">
        <w:rPr>
          <w:rFonts w:cs="Arial"/>
          <w:szCs w:val="22"/>
          <w:lang w:val="en-GB"/>
        </w:rPr>
        <w:t xml:space="preserve">the </w:t>
      </w:r>
      <w:r>
        <w:rPr>
          <w:rFonts w:cs="Arial"/>
          <w:szCs w:val="22"/>
          <w:lang w:val="en-GB"/>
        </w:rPr>
        <w:t xml:space="preserve">position of the </w:t>
      </w:r>
      <w:r w:rsidR="004442DD" w:rsidRPr="00806FFA">
        <w:rPr>
          <w:rFonts w:cs="Arial"/>
          <w:szCs w:val="22"/>
          <w:lang w:val="en-GB"/>
        </w:rPr>
        <w:t xml:space="preserve">vehicle </w:t>
      </w:r>
      <w:r>
        <w:rPr>
          <w:rFonts w:cs="Arial"/>
          <w:szCs w:val="22"/>
          <w:lang w:val="en-GB"/>
        </w:rPr>
        <w:t xml:space="preserve">in relation to Track’s </w:t>
      </w:r>
      <w:r w:rsidR="004442DD" w:rsidRPr="00587464">
        <w:rPr>
          <w:rFonts w:cs="Arial"/>
          <w:i/>
          <w:szCs w:val="22"/>
          <w:lang w:val="en-GB"/>
        </w:rPr>
        <w:t>measurement section</w:t>
      </w:r>
      <w:r w:rsidRPr="00587464">
        <w:rPr>
          <w:rFonts w:cs="Arial"/>
          <w:i/>
          <w:szCs w:val="22"/>
          <w:lang w:val="en-GB"/>
        </w:rPr>
        <w:t>s</w:t>
      </w:r>
      <w:r w:rsidR="004442DD">
        <w:rPr>
          <w:rFonts w:cs="Arial"/>
          <w:szCs w:val="22"/>
          <w:lang w:val="en-GB"/>
        </w:rPr>
        <w:t>:</w:t>
      </w:r>
    </w:p>
    <w:p w14:paraId="68ACDB2E" w14:textId="20FC0558" w:rsidR="004442DD" w:rsidRPr="00806FFA" w:rsidRDefault="004442DD" w:rsidP="00405EDE">
      <w:pPr>
        <w:pStyle w:val="Listenabsatz"/>
        <w:numPr>
          <w:ilvl w:val="1"/>
          <w:numId w:val="8"/>
        </w:numPr>
        <w:spacing w:before="0" w:after="60"/>
        <w:jc w:val="left"/>
        <w:rPr>
          <w:rFonts w:cs="Arial"/>
          <w:szCs w:val="22"/>
          <w:lang w:val="en-GB"/>
        </w:rPr>
      </w:pPr>
      <w:r w:rsidRPr="00806FFA">
        <w:rPr>
          <w:rFonts w:cs="Arial"/>
          <w:szCs w:val="22"/>
          <w:lang w:val="en-GB"/>
        </w:rPr>
        <w:t xml:space="preserve"> a combination of </w:t>
      </w:r>
      <w:proofErr w:type="spellStart"/>
      <w:r w:rsidRPr="00806FFA">
        <w:rPr>
          <w:rFonts w:cs="Arial"/>
          <w:szCs w:val="22"/>
          <w:lang w:val="en-GB"/>
        </w:rPr>
        <w:t>opto</w:t>
      </w:r>
      <w:proofErr w:type="spellEnd"/>
      <w:r w:rsidRPr="00806FFA">
        <w:rPr>
          <w:rFonts w:cs="Arial"/>
          <w:szCs w:val="22"/>
          <w:lang w:val="en-GB"/>
        </w:rPr>
        <w:t xml:space="preserve">-electronic </w:t>
      </w:r>
      <w:r w:rsidR="00587464">
        <w:rPr>
          <w:rFonts w:cs="Arial"/>
          <w:szCs w:val="22"/>
          <w:lang w:val="en-GB"/>
        </w:rPr>
        <w:t>triggers</w:t>
      </w:r>
      <w:r w:rsidRPr="00806FFA">
        <w:rPr>
          <w:rFonts w:cs="Arial"/>
          <w:szCs w:val="22"/>
          <w:lang w:val="en-GB"/>
        </w:rPr>
        <w:t xml:space="preserve"> with a GPS device or </w:t>
      </w:r>
    </w:p>
    <w:p w14:paraId="4A616048" w14:textId="77777777" w:rsidR="004442DD" w:rsidRPr="00806FFA" w:rsidRDefault="004442DD" w:rsidP="00405EDE">
      <w:pPr>
        <w:pStyle w:val="Listenabsatz"/>
        <w:numPr>
          <w:ilvl w:val="1"/>
          <w:numId w:val="8"/>
        </w:numPr>
        <w:spacing w:before="0" w:after="60"/>
        <w:jc w:val="left"/>
        <w:rPr>
          <w:rFonts w:cs="Arial"/>
          <w:szCs w:val="22"/>
          <w:lang w:val="en-GB"/>
        </w:rPr>
      </w:pPr>
      <w:r w:rsidRPr="00806FFA">
        <w:rPr>
          <w:rFonts w:cs="Arial"/>
          <w:szCs w:val="22"/>
          <w:lang w:val="en-GB"/>
        </w:rPr>
        <w:t xml:space="preserve">a high precision DGPS system </w:t>
      </w:r>
    </w:p>
    <w:p w14:paraId="6071F23F" w14:textId="77777777" w:rsidR="004442DD" w:rsidRPr="00806FFA" w:rsidRDefault="004442DD" w:rsidP="00405EDE">
      <w:pPr>
        <w:pStyle w:val="Listenabsatz"/>
        <w:numPr>
          <w:ilvl w:val="0"/>
          <w:numId w:val="8"/>
        </w:numPr>
        <w:spacing w:before="0" w:after="60"/>
        <w:jc w:val="left"/>
        <w:rPr>
          <w:rFonts w:cs="Arial"/>
          <w:szCs w:val="22"/>
          <w:lang w:val="en-GB"/>
        </w:rPr>
      </w:pPr>
      <w:r w:rsidRPr="00806FFA">
        <w:rPr>
          <w:rFonts w:cs="Arial"/>
          <w:szCs w:val="22"/>
          <w:lang w:val="en-GB"/>
        </w:rPr>
        <w:t xml:space="preserve">The foreseen calibration procedures for signals from the mobile anemometer and for vehicle speed are </w:t>
      </w:r>
      <w:r>
        <w:rPr>
          <w:rFonts w:cs="Arial"/>
          <w:szCs w:val="22"/>
          <w:lang w:val="en-GB"/>
        </w:rPr>
        <w:t>performed</w:t>
      </w:r>
      <w:r w:rsidRPr="00806FFA">
        <w:rPr>
          <w:rFonts w:cs="Arial"/>
          <w:szCs w:val="22"/>
          <w:lang w:val="en-GB"/>
        </w:rPr>
        <w:t xml:space="preserve"> by the tool automatically.</w:t>
      </w:r>
    </w:p>
    <w:p w14:paraId="0E673A0D" w14:textId="77777777" w:rsidR="004442DD" w:rsidRPr="00806FFA" w:rsidRDefault="004442DD" w:rsidP="00405EDE">
      <w:pPr>
        <w:pStyle w:val="Listenabsatz"/>
        <w:numPr>
          <w:ilvl w:val="0"/>
          <w:numId w:val="8"/>
        </w:numPr>
        <w:spacing w:before="0" w:after="60"/>
        <w:jc w:val="left"/>
        <w:rPr>
          <w:rFonts w:cs="Arial"/>
          <w:szCs w:val="22"/>
          <w:lang w:val="en-GB"/>
        </w:rPr>
      </w:pPr>
      <w:r w:rsidRPr="00806FFA">
        <w:rPr>
          <w:rFonts w:cs="Arial"/>
          <w:szCs w:val="22"/>
          <w:lang w:val="en-GB"/>
        </w:rPr>
        <w:t>The algorithms are adapted to automatically evaluate the combination a “high speed test” and two “low speed tests” (one before and one after the high speed test) for each combination of measurement section and driving direction.</w:t>
      </w:r>
      <w:r>
        <w:rPr>
          <w:rFonts w:cs="Arial"/>
          <w:szCs w:val="22"/>
          <w:lang w:val="en-GB"/>
        </w:rPr>
        <w:t xml:space="preserve"> </w:t>
      </w:r>
    </w:p>
    <w:p w14:paraId="292AAC10" w14:textId="77777777" w:rsidR="004442DD" w:rsidRPr="00806FFA" w:rsidRDefault="004442DD" w:rsidP="00405EDE">
      <w:pPr>
        <w:pStyle w:val="Listenabsatz"/>
        <w:numPr>
          <w:ilvl w:val="0"/>
          <w:numId w:val="8"/>
        </w:numPr>
        <w:spacing w:before="0" w:after="60"/>
        <w:jc w:val="left"/>
        <w:rPr>
          <w:rFonts w:cs="Arial"/>
          <w:szCs w:val="22"/>
          <w:lang w:val="en-GB"/>
        </w:rPr>
      </w:pPr>
      <w:r w:rsidRPr="00806FFA">
        <w:rPr>
          <w:rFonts w:cs="Arial"/>
          <w:szCs w:val="22"/>
          <w:lang w:val="en-GB"/>
        </w:rPr>
        <w:t xml:space="preserve">All validity checks as specified in the </w:t>
      </w:r>
      <w:r>
        <w:rPr>
          <w:rFonts w:cs="Arial"/>
          <w:szCs w:val="22"/>
          <w:lang w:val="en-GB"/>
        </w:rPr>
        <w:t>technical annex</w:t>
      </w:r>
      <w:r w:rsidRPr="00806FFA">
        <w:rPr>
          <w:rFonts w:cs="Arial"/>
          <w:szCs w:val="22"/>
          <w:lang w:val="en-GB"/>
        </w:rPr>
        <w:t xml:space="preserve"> which have to be passed to get approved results (e.g. </w:t>
      </w:r>
      <w:r>
        <w:rPr>
          <w:rFonts w:cs="Arial"/>
          <w:szCs w:val="22"/>
          <w:lang w:val="en-GB"/>
        </w:rPr>
        <w:t xml:space="preserve">for </w:t>
      </w:r>
      <w:r w:rsidRPr="00806FFA">
        <w:rPr>
          <w:rFonts w:cs="Arial"/>
          <w:szCs w:val="22"/>
          <w:lang w:val="en-GB"/>
        </w:rPr>
        <w:t>ambient conditions, stability criteria during constant speed phases</w:t>
      </w:r>
      <w:r>
        <w:rPr>
          <w:rFonts w:cs="Arial"/>
          <w:szCs w:val="22"/>
          <w:lang w:val="en-GB"/>
        </w:rPr>
        <w:t>) are considered in the test evaluation</w:t>
      </w:r>
      <w:r w:rsidRPr="00806FFA">
        <w:rPr>
          <w:rFonts w:cs="Arial"/>
          <w:szCs w:val="22"/>
          <w:lang w:val="en-GB"/>
        </w:rPr>
        <w:t>.</w:t>
      </w:r>
    </w:p>
    <w:p w14:paraId="6517A326" w14:textId="19FA170A" w:rsidR="004442DD" w:rsidRPr="009A0268" w:rsidRDefault="004442DD" w:rsidP="00932E02">
      <w:pPr>
        <w:spacing w:before="0" w:after="60"/>
        <w:jc w:val="left"/>
        <w:rPr>
          <w:rFonts w:cs="Arial"/>
          <w:szCs w:val="22"/>
          <w:lang w:val="en-GB"/>
        </w:rPr>
      </w:pPr>
      <w:r w:rsidRPr="009A0268">
        <w:rPr>
          <w:rFonts w:cs="Arial"/>
          <w:szCs w:val="22"/>
          <w:lang w:val="en-GB"/>
        </w:rPr>
        <w:t xml:space="preserve">The tool as released in </w:t>
      </w:r>
      <w:r w:rsidR="00AF582B">
        <w:rPr>
          <w:rFonts w:cs="Arial"/>
          <w:szCs w:val="22"/>
          <w:lang w:val="en-GB"/>
        </w:rPr>
        <w:t>June</w:t>
      </w:r>
      <w:r w:rsidR="006E7390" w:rsidRPr="009A0268">
        <w:rPr>
          <w:rFonts w:cs="Arial"/>
          <w:szCs w:val="22"/>
          <w:lang w:val="en-GB"/>
        </w:rPr>
        <w:t xml:space="preserve"> </w:t>
      </w:r>
      <w:r w:rsidRPr="009A0268">
        <w:rPr>
          <w:rFonts w:cs="Arial"/>
          <w:szCs w:val="22"/>
          <w:lang w:val="en-GB"/>
        </w:rPr>
        <w:t>2014 is designed as an “engineering version”, where still some parameters or settings used in the evaluation can be modified by the user. This software shall be used in the ongoing process of elaborating the final details of the constant speed test procedure in 2014. Once all details of the official test procedure have been defined, a VECTO-CSE “declaration version” shall be generated, where all evaluation parameters are fixed to the exactly as specified in the regulations.</w:t>
      </w:r>
    </w:p>
    <w:p w14:paraId="23A8EBC0" w14:textId="77777777" w:rsidR="004442DD" w:rsidRPr="009A0268" w:rsidRDefault="004442DD" w:rsidP="00932E02">
      <w:pPr>
        <w:jc w:val="left"/>
        <w:rPr>
          <w:rFonts w:cs="Arial"/>
          <w:szCs w:val="22"/>
          <w:lang w:val="en-GB"/>
        </w:rPr>
      </w:pPr>
      <w:r w:rsidRPr="009A0268">
        <w:rPr>
          <w:rFonts w:cs="Arial"/>
          <w:szCs w:val="22"/>
          <w:lang w:val="en-GB"/>
        </w:rPr>
        <w:br w:type="page"/>
      </w:r>
    </w:p>
    <w:p w14:paraId="2268EB8F" w14:textId="77777777" w:rsidR="004442DD" w:rsidRPr="009A0268" w:rsidRDefault="004442DD" w:rsidP="00932E02">
      <w:pPr>
        <w:spacing w:before="0" w:after="60"/>
        <w:jc w:val="left"/>
        <w:rPr>
          <w:rFonts w:cs="Arial"/>
          <w:szCs w:val="22"/>
          <w:lang w:val="en-GB"/>
        </w:rPr>
      </w:pPr>
    </w:p>
    <w:p w14:paraId="2E219961" w14:textId="2320698B" w:rsidR="004442DD" w:rsidRPr="009A0268" w:rsidRDefault="004442DD" w:rsidP="00932E02">
      <w:pPr>
        <w:pStyle w:val="berschrift1"/>
        <w:jc w:val="left"/>
        <w:rPr>
          <w:lang w:val="en-GB"/>
        </w:rPr>
      </w:pPr>
      <w:bookmarkStart w:id="3" w:name="_Toc384988739"/>
      <w:bookmarkStart w:id="4" w:name="_Toc425145101"/>
      <w:r w:rsidRPr="009A0268">
        <w:rPr>
          <w:lang w:val="en-GB"/>
        </w:rPr>
        <w:t>Structure of the software</w:t>
      </w:r>
      <w:bookmarkEnd w:id="3"/>
      <w:bookmarkEnd w:id="4"/>
    </w:p>
    <w:p w14:paraId="2DDD990C" w14:textId="509E723B" w:rsidR="004442DD" w:rsidRPr="009A0268" w:rsidRDefault="004442DD" w:rsidP="00932E02">
      <w:pPr>
        <w:jc w:val="left"/>
        <w:rPr>
          <w:lang w:val="en-GB"/>
        </w:rPr>
      </w:pPr>
      <w:r w:rsidRPr="009A0268">
        <w:rPr>
          <w:lang w:val="en-GB"/>
        </w:rPr>
        <w:t xml:space="preserve">The CSE-Tool is written in VB.Net and delivered as executable file and Visual Studio 2010 project with commented source code. The CSE-Tool is a portable application, i.e. it is not necessary to run a setup procedure for installation. The </w:t>
      </w:r>
      <w:r w:rsidR="0065286F">
        <w:rPr>
          <w:lang w:val="en-GB"/>
        </w:rPr>
        <w:t xml:space="preserve">executable </w:t>
      </w:r>
      <w:r w:rsidRPr="009A0268">
        <w:rPr>
          <w:lang w:val="en-GB"/>
        </w:rPr>
        <w:t>file can be run from any place on a computer or in a network.</w:t>
      </w:r>
      <w:r w:rsidR="007814C0" w:rsidRPr="009A0268">
        <w:rPr>
          <w:lang w:val="en-GB"/>
        </w:rPr>
        <w:t xml:space="preserve"> More details on how to operate VECTO-CSE can be found in section </w:t>
      </w:r>
      <w:r w:rsidR="007814C0" w:rsidRPr="009A0268">
        <w:rPr>
          <w:lang w:val="en-GB"/>
        </w:rPr>
        <w:fldChar w:fldCharType="begin"/>
      </w:r>
      <w:r w:rsidR="007814C0" w:rsidRPr="009A0268">
        <w:rPr>
          <w:lang w:val="en-GB"/>
        </w:rPr>
        <w:instrText xml:space="preserve"> REF _Ref387133618 \n \h  \* MERGEFORMAT </w:instrText>
      </w:r>
      <w:r w:rsidR="007814C0" w:rsidRPr="009A0268">
        <w:rPr>
          <w:lang w:val="en-GB"/>
        </w:rPr>
      </w:r>
      <w:r w:rsidR="007814C0" w:rsidRPr="009A0268">
        <w:rPr>
          <w:lang w:val="en-GB"/>
        </w:rPr>
        <w:fldChar w:fldCharType="separate"/>
      </w:r>
      <w:r w:rsidR="00D03398">
        <w:rPr>
          <w:lang w:val="en-GB"/>
        </w:rPr>
        <w:t>6</w:t>
      </w:r>
      <w:r w:rsidR="007814C0" w:rsidRPr="009A0268">
        <w:rPr>
          <w:lang w:val="en-GB"/>
        </w:rPr>
        <w:fldChar w:fldCharType="end"/>
      </w:r>
      <w:r w:rsidR="007814C0" w:rsidRPr="009A0268">
        <w:rPr>
          <w:lang w:val="en-GB"/>
        </w:rPr>
        <w:t>.</w:t>
      </w:r>
    </w:p>
    <w:p w14:paraId="14D3B0C2" w14:textId="77777777" w:rsidR="004442DD" w:rsidRPr="009A0268" w:rsidRDefault="004442DD" w:rsidP="00932E02">
      <w:pPr>
        <w:jc w:val="left"/>
        <w:rPr>
          <w:lang w:val="en-GB"/>
        </w:rPr>
      </w:pPr>
    </w:p>
    <w:p w14:paraId="1830C038" w14:textId="77777777" w:rsidR="004442DD" w:rsidRPr="009A0268" w:rsidRDefault="004442DD" w:rsidP="00932E02">
      <w:pPr>
        <w:pStyle w:val="berschrift1"/>
        <w:jc w:val="left"/>
        <w:rPr>
          <w:lang w:val="en-GB"/>
        </w:rPr>
      </w:pPr>
      <w:bookmarkStart w:id="5" w:name="_Toc384988740"/>
      <w:bookmarkStart w:id="6" w:name="_Toc425145102"/>
      <w:r w:rsidRPr="009A0268">
        <w:rPr>
          <w:lang w:val="en-GB"/>
        </w:rPr>
        <w:t>Input data and file structures</w:t>
      </w:r>
      <w:bookmarkEnd w:id="5"/>
      <w:bookmarkEnd w:id="6"/>
    </w:p>
    <w:p w14:paraId="214AF199" w14:textId="77777777" w:rsidR="004442DD" w:rsidRPr="009A0268" w:rsidRDefault="004442DD" w:rsidP="00932E02">
      <w:pPr>
        <w:jc w:val="left"/>
        <w:rPr>
          <w:lang w:val="en-GB"/>
        </w:rPr>
      </w:pPr>
      <w:r w:rsidRPr="009A0268">
        <w:rPr>
          <w:lang w:val="en-GB"/>
        </w:rPr>
        <w:t>This section gives a detailed description of the input data and the file structure required for VECTO-CSE.</w:t>
      </w:r>
    </w:p>
    <w:p w14:paraId="53233879" w14:textId="2564B6AA" w:rsidR="004442DD" w:rsidRPr="009A0268" w:rsidRDefault="00D23834" w:rsidP="00932E02">
      <w:pPr>
        <w:pStyle w:val="berschrift2"/>
        <w:jc w:val="left"/>
        <w:rPr>
          <w:lang w:val="en-GB"/>
        </w:rPr>
      </w:pPr>
      <w:bookmarkStart w:id="7" w:name="_Toc425145103"/>
      <w:proofErr w:type="spellStart"/>
      <w:r>
        <w:rPr>
          <w:lang w:val="en-GB"/>
        </w:rPr>
        <w:t>Input/Output</w:t>
      </w:r>
      <w:proofErr w:type="spellEnd"/>
      <w:r>
        <w:rPr>
          <w:lang w:val="en-GB"/>
        </w:rPr>
        <w:t xml:space="preserve"> files </w:t>
      </w:r>
      <w:r w:rsidR="004442DD" w:rsidRPr="009A0268">
        <w:rPr>
          <w:lang w:val="en-GB"/>
        </w:rPr>
        <w:t>conventions</w:t>
      </w:r>
      <w:bookmarkEnd w:id="7"/>
    </w:p>
    <w:p w14:paraId="2DFAA9B8" w14:textId="6E928B71" w:rsidR="00D1286A" w:rsidRDefault="00D1286A" w:rsidP="00932E02">
      <w:pPr>
        <w:jc w:val="left"/>
        <w:rPr>
          <w:lang w:val="en-GB"/>
        </w:rPr>
      </w:pPr>
      <w:r>
        <w:rPr>
          <w:lang w:val="en-GB"/>
        </w:rPr>
        <w:t xml:space="preserve">The </w:t>
      </w:r>
      <w:r w:rsidR="004442DD" w:rsidRPr="009A0268">
        <w:rPr>
          <w:lang w:val="en-GB"/>
        </w:rPr>
        <w:t xml:space="preserve">files read </w:t>
      </w:r>
      <w:r>
        <w:rPr>
          <w:lang w:val="en-GB"/>
        </w:rPr>
        <w:t xml:space="preserve">and </w:t>
      </w:r>
      <w:r w:rsidR="004442DD" w:rsidRPr="009A0268">
        <w:rPr>
          <w:lang w:val="en-GB"/>
        </w:rPr>
        <w:t xml:space="preserve">written by VECTO-CSE </w:t>
      </w:r>
      <w:r>
        <w:rPr>
          <w:lang w:val="en-GB"/>
        </w:rPr>
        <w:t>are either JSON or CSV files</w:t>
      </w:r>
      <w:r w:rsidR="00C91432">
        <w:rPr>
          <w:lang w:val="en-GB"/>
        </w:rPr>
        <w:t>:</w:t>
      </w:r>
    </w:p>
    <w:p w14:paraId="093A5526" w14:textId="7BCB409F" w:rsidR="004442DD" w:rsidRPr="009A0268" w:rsidRDefault="00D1286A" w:rsidP="00932E02">
      <w:pPr>
        <w:jc w:val="left"/>
        <w:rPr>
          <w:lang w:val="en-GB"/>
        </w:rPr>
      </w:pPr>
      <w:r>
        <w:rPr>
          <w:lang w:val="en-GB"/>
        </w:rPr>
        <w:t xml:space="preserve">For the </w:t>
      </w:r>
      <w:r w:rsidRPr="006A5473">
        <w:rPr>
          <w:b/>
          <w:lang w:val="en-GB"/>
        </w:rPr>
        <w:t>CSV</w:t>
      </w:r>
      <w:r>
        <w:rPr>
          <w:lang w:val="en-GB"/>
        </w:rPr>
        <w:t>s:</w:t>
      </w:r>
    </w:p>
    <w:p w14:paraId="1DE14875" w14:textId="13E045B4" w:rsidR="004442DD" w:rsidRPr="009A0268" w:rsidRDefault="00F81617" w:rsidP="00405EDE">
      <w:pPr>
        <w:pStyle w:val="Listenabsatz"/>
        <w:numPr>
          <w:ilvl w:val="0"/>
          <w:numId w:val="10"/>
        </w:numPr>
        <w:jc w:val="left"/>
        <w:rPr>
          <w:lang w:val="en-GB"/>
        </w:rPr>
      </w:pPr>
      <w:r>
        <w:rPr>
          <w:lang w:val="en-GB"/>
        </w:rPr>
        <w:t>The</w:t>
      </w:r>
      <w:r w:rsidR="00D4132B">
        <w:rPr>
          <w:lang w:val="en-GB"/>
        </w:rPr>
        <w:t xml:space="preserve"> </w:t>
      </w:r>
      <w:r>
        <w:rPr>
          <w:lang w:val="en-GB"/>
        </w:rPr>
        <w:t>dot (</w:t>
      </w:r>
      <w:r w:rsidR="00D4132B" w:rsidRPr="009F35D4">
        <w:rPr>
          <w:rStyle w:val="CodeChar"/>
          <w:highlight w:val="lightGray"/>
        </w:rPr>
        <w:t>.</w:t>
      </w:r>
      <w:r w:rsidR="00D4132B">
        <w:rPr>
          <w:lang w:val="en-GB"/>
        </w:rPr>
        <w:t>)</w:t>
      </w:r>
      <w:r w:rsidR="004442DD" w:rsidRPr="009A0268">
        <w:rPr>
          <w:lang w:val="en-GB"/>
        </w:rPr>
        <w:t xml:space="preserve"> </w:t>
      </w:r>
      <w:r w:rsidR="00D1286A">
        <w:rPr>
          <w:lang w:val="en-GB"/>
        </w:rPr>
        <w:t xml:space="preserve">is the </w:t>
      </w:r>
      <w:r w:rsidR="004442DD" w:rsidRPr="009A0268">
        <w:rPr>
          <w:lang w:val="en-GB"/>
        </w:rPr>
        <w:t>decimal</w:t>
      </w:r>
      <w:r w:rsidR="00A17D04">
        <w:rPr>
          <w:lang w:val="en-GB"/>
        </w:rPr>
        <w:t>-</w:t>
      </w:r>
      <w:r w:rsidR="004442DD" w:rsidRPr="009A0268">
        <w:rPr>
          <w:lang w:val="en-GB"/>
        </w:rPr>
        <w:t>separator</w:t>
      </w:r>
      <w:r w:rsidR="00D4132B">
        <w:rPr>
          <w:lang w:val="en-GB"/>
        </w:rPr>
        <w:t>.</w:t>
      </w:r>
      <w:r w:rsidR="004442DD" w:rsidRPr="009A0268">
        <w:rPr>
          <w:lang w:val="en-GB"/>
        </w:rPr>
        <w:t xml:space="preserve"> </w:t>
      </w:r>
    </w:p>
    <w:p w14:paraId="66A56613" w14:textId="067CCFEF" w:rsidR="004442DD" w:rsidRPr="009A0268" w:rsidRDefault="00F81617" w:rsidP="00405EDE">
      <w:pPr>
        <w:pStyle w:val="Listenabsatz"/>
        <w:numPr>
          <w:ilvl w:val="0"/>
          <w:numId w:val="10"/>
        </w:numPr>
        <w:jc w:val="left"/>
        <w:rPr>
          <w:lang w:val="en-GB"/>
        </w:rPr>
      </w:pPr>
      <w:r>
        <w:rPr>
          <w:lang w:val="en-GB"/>
        </w:rPr>
        <w:t>The</w:t>
      </w:r>
      <w:r w:rsidR="004442DD" w:rsidRPr="009A0268">
        <w:rPr>
          <w:lang w:val="en-GB"/>
        </w:rPr>
        <w:t xml:space="preserve"> comma</w:t>
      </w:r>
      <w:r>
        <w:rPr>
          <w:lang w:val="en-GB"/>
        </w:rPr>
        <w:t xml:space="preserve"> </w:t>
      </w:r>
      <w:r w:rsidR="00D4132B">
        <w:rPr>
          <w:lang w:val="en-GB"/>
        </w:rPr>
        <w:t>(</w:t>
      </w:r>
      <w:r w:rsidR="00D4132B" w:rsidRPr="009A5769">
        <w:rPr>
          <w:rStyle w:val="CodeChar"/>
          <w:highlight w:val="lightGray"/>
        </w:rPr>
        <w:t>,</w:t>
      </w:r>
      <w:r w:rsidR="00D4132B">
        <w:rPr>
          <w:lang w:val="en-GB"/>
        </w:rPr>
        <w:t>)</w:t>
      </w:r>
      <w:r w:rsidR="004442DD" w:rsidRPr="009A0268">
        <w:rPr>
          <w:lang w:val="en-GB"/>
        </w:rPr>
        <w:t xml:space="preserve"> </w:t>
      </w:r>
      <w:r w:rsidR="00D1286A">
        <w:rPr>
          <w:lang w:val="en-GB"/>
        </w:rPr>
        <w:t>is</w:t>
      </w:r>
      <w:r w:rsidR="004442DD" w:rsidRPr="009A0268">
        <w:rPr>
          <w:lang w:val="en-GB"/>
        </w:rPr>
        <w:t xml:space="preserve"> the </w:t>
      </w:r>
      <w:r w:rsidR="00A17D04">
        <w:rPr>
          <w:lang w:val="en-GB"/>
        </w:rPr>
        <w:t>field-</w:t>
      </w:r>
      <w:r w:rsidR="004442DD" w:rsidRPr="009A0268">
        <w:rPr>
          <w:lang w:val="en-GB"/>
        </w:rPr>
        <w:t>separator.</w:t>
      </w:r>
    </w:p>
    <w:p w14:paraId="7249E23B" w14:textId="1577147D" w:rsidR="004442DD" w:rsidRDefault="004442DD" w:rsidP="00932E02">
      <w:pPr>
        <w:jc w:val="left"/>
        <w:rPr>
          <w:lang w:val="en-GB"/>
        </w:rPr>
      </w:pPr>
      <w:r w:rsidRPr="009A0268">
        <w:rPr>
          <w:lang w:val="en-GB"/>
        </w:rPr>
        <w:t xml:space="preserve">Lines starting with </w:t>
      </w:r>
      <w:r w:rsidR="00D4132B" w:rsidRPr="00D4132B">
        <w:rPr>
          <w:rFonts w:ascii="Consolas" w:hAnsi="Consolas" w:cs="Consolas"/>
          <w:lang w:val="en-GB"/>
        </w:rPr>
        <w:t>`</w:t>
      </w:r>
      <w:r w:rsidR="00D4132B">
        <w:rPr>
          <w:rFonts w:ascii="Consolas" w:hAnsi="Consolas" w:cs="Consolas"/>
          <w:lang w:val="en-GB"/>
        </w:rPr>
        <w:t>#</w:t>
      </w:r>
      <w:r w:rsidR="00D4132B" w:rsidRPr="00D4132B">
        <w:rPr>
          <w:rFonts w:ascii="Consolas" w:hAnsi="Consolas" w:cs="Consolas"/>
          <w:lang w:val="en-GB"/>
        </w:rPr>
        <w:t>`</w:t>
      </w:r>
      <w:r w:rsidRPr="009A0268">
        <w:rPr>
          <w:lang w:val="en-GB"/>
        </w:rPr>
        <w:t xml:space="preserve"> are interpreted a</w:t>
      </w:r>
      <w:r w:rsidR="007814C0" w:rsidRPr="009A0268">
        <w:rPr>
          <w:lang w:val="en-GB"/>
        </w:rPr>
        <w:t>s</w:t>
      </w:r>
      <w:r w:rsidRPr="009A0268">
        <w:rPr>
          <w:lang w:val="en-GB"/>
        </w:rPr>
        <w:t xml:space="preserve"> comment</w:t>
      </w:r>
      <w:r w:rsidR="00C91432">
        <w:rPr>
          <w:lang w:val="en-GB"/>
        </w:rPr>
        <w:t>-</w:t>
      </w:r>
      <w:r w:rsidRPr="009A0268">
        <w:rPr>
          <w:lang w:val="en-GB"/>
        </w:rPr>
        <w:t xml:space="preserve">lines and ignored </w:t>
      </w:r>
      <w:r w:rsidR="00A17D04">
        <w:rPr>
          <w:lang w:val="en-GB"/>
        </w:rPr>
        <w:t>by</w:t>
      </w:r>
      <w:r w:rsidRPr="009A0268">
        <w:rPr>
          <w:lang w:val="en-GB"/>
        </w:rPr>
        <w:t xml:space="preserve"> the input routines</w:t>
      </w:r>
      <w:r w:rsidR="00C91432">
        <w:rPr>
          <w:lang w:val="en-GB"/>
        </w:rPr>
        <w:t xml:space="preserve">, but </w:t>
      </w:r>
      <w:r w:rsidR="00C91432" w:rsidRPr="00C91432">
        <w:rPr>
          <w:u w:val="single"/>
          <w:lang w:val="en-GB"/>
        </w:rPr>
        <w:t>are not preserved through read/written</w:t>
      </w:r>
      <w:r w:rsidR="00C91432">
        <w:rPr>
          <w:lang w:val="en-GB"/>
        </w:rPr>
        <w:t xml:space="preserve"> cycles</w:t>
      </w:r>
      <w:r w:rsidRPr="009A0268">
        <w:rPr>
          <w:lang w:val="en-GB"/>
        </w:rPr>
        <w:t xml:space="preserve">. Such comments can be </w:t>
      </w:r>
      <w:r w:rsidR="007814C0" w:rsidRPr="009A0268">
        <w:rPr>
          <w:lang w:val="en-GB"/>
        </w:rPr>
        <w:t>placed</w:t>
      </w:r>
      <w:r w:rsidRPr="009A0268">
        <w:rPr>
          <w:lang w:val="en-GB"/>
        </w:rPr>
        <w:t xml:space="preserve"> at any line of </w:t>
      </w:r>
      <w:r w:rsidR="00A17D04">
        <w:rPr>
          <w:lang w:val="en-GB"/>
        </w:rPr>
        <w:t xml:space="preserve">a CSV </w:t>
      </w:r>
      <w:r w:rsidRPr="009A0268">
        <w:rPr>
          <w:lang w:val="en-GB"/>
        </w:rPr>
        <w:t>file.</w:t>
      </w:r>
    </w:p>
    <w:p w14:paraId="31E7E839" w14:textId="77777777" w:rsidR="00587464" w:rsidRDefault="00587464" w:rsidP="00932E02">
      <w:pPr>
        <w:jc w:val="left"/>
        <w:rPr>
          <w:lang w:val="en-GB"/>
        </w:rPr>
      </w:pPr>
    </w:p>
    <w:p w14:paraId="1A0702FC" w14:textId="3425E828" w:rsidR="00CA15FA" w:rsidRDefault="00A17D04" w:rsidP="00932E02">
      <w:pPr>
        <w:jc w:val="left"/>
        <w:rPr>
          <w:lang w:val="en-GB"/>
        </w:rPr>
      </w:pPr>
      <w:r w:rsidRPr="006A5473">
        <w:rPr>
          <w:b/>
          <w:lang w:val="en-GB"/>
        </w:rPr>
        <w:t>JSON</w:t>
      </w:r>
      <w:r>
        <w:rPr>
          <w:lang w:val="en-GB"/>
        </w:rPr>
        <w:t xml:space="preserve"> files do not support comments</w:t>
      </w:r>
      <w:r w:rsidR="00FA486D">
        <w:rPr>
          <w:lang w:val="en-GB"/>
        </w:rPr>
        <w:t xml:space="preserve">, but help </w:t>
      </w:r>
      <w:r w:rsidR="00C91432">
        <w:rPr>
          <w:lang w:val="en-GB"/>
        </w:rPr>
        <w:t xml:space="preserve">can be </w:t>
      </w:r>
      <w:r w:rsidR="00FA486D">
        <w:rPr>
          <w:lang w:val="en-GB"/>
        </w:rPr>
        <w:t xml:space="preserve">provided by </w:t>
      </w:r>
      <w:r w:rsidR="007847D8">
        <w:rPr>
          <w:lang w:val="en-GB"/>
        </w:rPr>
        <w:t xml:space="preserve">their </w:t>
      </w:r>
      <w:r w:rsidR="00FA486D">
        <w:rPr>
          <w:lang w:val="en-GB"/>
        </w:rPr>
        <w:t xml:space="preserve">accompanying </w:t>
      </w:r>
      <w:hyperlink r:id="rId9" w:history="1">
        <w:proofErr w:type="spellStart"/>
        <w:r w:rsidR="00FA486D">
          <w:rPr>
            <w:rStyle w:val="Hyperlink"/>
            <w:lang w:val="en-GB"/>
          </w:rPr>
          <w:t>js</w:t>
        </w:r>
        <w:r w:rsidR="00FA486D" w:rsidRPr="00FA486D">
          <w:rPr>
            <w:rStyle w:val="Hyperlink"/>
            <w:lang w:val="en-GB"/>
          </w:rPr>
          <w:t>on</w:t>
        </w:r>
        <w:proofErr w:type="spellEnd"/>
        <w:r w:rsidR="00FA486D" w:rsidRPr="00FA486D">
          <w:rPr>
            <w:rStyle w:val="Hyperlink"/>
            <w:lang w:val="en-GB"/>
          </w:rPr>
          <w:t>-schemas</w:t>
        </w:r>
      </w:hyperlink>
      <w:r w:rsidR="001C1A41">
        <w:rPr>
          <w:lang w:val="en-GB"/>
        </w:rPr>
        <w:t xml:space="preserve"> (see below). They are split</w:t>
      </w:r>
      <w:r w:rsidR="006A5473">
        <w:rPr>
          <w:lang w:val="en-GB"/>
        </w:rPr>
        <w:t xml:space="preserve"> in two sections,</w:t>
      </w:r>
      <w:r w:rsidR="00CA15FA">
        <w:rPr>
          <w:lang w:val="en-GB"/>
        </w:rPr>
        <w:t xml:space="preserve"> </w:t>
      </w:r>
    </w:p>
    <w:p w14:paraId="3040117F" w14:textId="4173A0AD" w:rsidR="00CA15FA" w:rsidRPr="000E4F11" w:rsidRDefault="00CA15FA" w:rsidP="00405EDE">
      <w:pPr>
        <w:pStyle w:val="Listenabsatz"/>
        <w:numPr>
          <w:ilvl w:val="0"/>
          <w:numId w:val="27"/>
        </w:numPr>
        <w:jc w:val="left"/>
        <w:rPr>
          <w:lang w:val="en-GB"/>
        </w:rPr>
      </w:pPr>
      <w:r>
        <w:rPr>
          <w:lang w:val="en-GB"/>
        </w:rPr>
        <w:t>T</w:t>
      </w:r>
      <w:r w:rsidRPr="00CA15FA">
        <w:rPr>
          <w:lang w:val="en-GB"/>
        </w:rPr>
        <w:t>he</w:t>
      </w:r>
      <w:r w:rsidR="006A5473" w:rsidRPr="00CA15FA">
        <w:rPr>
          <w:lang w:val="en-GB"/>
        </w:rPr>
        <w:t xml:space="preserve"> </w:t>
      </w:r>
      <w:r w:rsidR="006A5473" w:rsidRPr="00CA15FA">
        <w:rPr>
          <w:rStyle w:val="CodeChar"/>
          <w:highlight w:val="lightGray"/>
        </w:rPr>
        <w:t>Header</w:t>
      </w:r>
      <w:r w:rsidRPr="00CA15FA">
        <w:rPr>
          <w:lang w:val="en-GB"/>
        </w:rPr>
        <w:t xml:space="preserve">, which </w:t>
      </w:r>
      <w:r w:rsidRPr="000E4F11">
        <w:rPr>
          <w:lang w:val="en-GB"/>
        </w:rPr>
        <w:t>contains administrational fields and fields related to the actual parsing of the file</w:t>
      </w:r>
      <w:r w:rsidR="001C1A41">
        <w:rPr>
          <w:lang w:val="en-GB"/>
        </w:rPr>
        <w:t xml:space="preserve">. </w:t>
      </w:r>
      <w:r w:rsidR="00C91432">
        <w:rPr>
          <w:lang w:val="en-GB"/>
        </w:rPr>
        <w:t>This section</w:t>
      </w:r>
      <w:r w:rsidRPr="000E4F11">
        <w:rPr>
          <w:lang w:val="en-GB"/>
        </w:rPr>
        <w:t xml:space="preserve"> accept</w:t>
      </w:r>
      <w:r w:rsidR="00C91432" w:rsidRPr="000E4F11">
        <w:rPr>
          <w:lang w:val="en-GB"/>
        </w:rPr>
        <w:t>s</w:t>
      </w:r>
      <w:r w:rsidRPr="000E4F11">
        <w:rPr>
          <w:lang w:val="en-GB"/>
        </w:rPr>
        <w:t xml:space="preserve"> arbitrary content which is </w:t>
      </w:r>
      <w:r w:rsidRPr="000E4F11">
        <w:rPr>
          <w:u w:val="single"/>
          <w:lang w:val="en-GB"/>
        </w:rPr>
        <w:t>preserved when read/written</w:t>
      </w:r>
      <w:r w:rsidR="00C91432" w:rsidRPr="000E4F11">
        <w:rPr>
          <w:lang w:val="en-GB"/>
        </w:rPr>
        <w:t xml:space="preserve">, so it can be </w:t>
      </w:r>
      <w:r w:rsidRPr="000E4F11">
        <w:rPr>
          <w:lang w:val="en-GB"/>
        </w:rPr>
        <w:t xml:space="preserve">used instead of comments. </w:t>
      </w:r>
    </w:p>
    <w:p w14:paraId="0D11CD7A" w14:textId="59313920" w:rsidR="00CA15FA" w:rsidRPr="000E4F11" w:rsidRDefault="00CA15FA" w:rsidP="00405EDE">
      <w:pPr>
        <w:pStyle w:val="Listenabsatz"/>
        <w:numPr>
          <w:ilvl w:val="0"/>
          <w:numId w:val="27"/>
        </w:numPr>
        <w:jc w:val="left"/>
        <w:rPr>
          <w:lang w:val="en-GB"/>
        </w:rPr>
      </w:pPr>
      <w:r>
        <w:rPr>
          <w:lang w:val="en-GB"/>
        </w:rPr>
        <w:t>T</w:t>
      </w:r>
      <w:r w:rsidRPr="00CA15FA">
        <w:rPr>
          <w:lang w:val="en-GB"/>
        </w:rPr>
        <w:t xml:space="preserve">he </w:t>
      </w:r>
      <w:r w:rsidR="006A5473" w:rsidRPr="00CA15FA">
        <w:rPr>
          <w:rStyle w:val="CodeChar"/>
          <w:highlight w:val="lightGray"/>
        </w:rPr>
        <w:t>Body</w:t>
      </w:r>
      <w:r w:rsidR="00C91432" w:rsidRPr="000E4F11">
        <w:rPr>
          <w:lang w:val="en-GB"/>
        </w:rPr>
        <w:t>, w</w:t>
      </w:r>
      <w:r w:rsidRPr="000E4F11">
        <w:rPr>
          <w:lang w:val="en-GB"/>
        </w:rPr>
        <w:t xml:space="preserve">hich contains the actual content of the file, and has a rather strict format, according to each file type (see below). </w:t>
      </w:r>
    </w:p>
    <w:p w14:paraId="4618479F" w14:textId="0ED0D6AA" w:rsidR="00A17D04" w:rsidRPr="000E4F11" w:rsidRDefault="00C91432" w:rsidP="00CA15FA">
      <w:pPr>
        <w:jc w:val="left"/>
        <w:rPr>
          <w:lang w:val="en-GB"/>
        </w:rPr>
      </w:pPr>
      <w:r w:rsidRPr="000E4F11">
        <w:rPr>
          <w:lang w:val="en-GB"/>
        </w:rPr>
        <w:t>Here</w:t>
      </w:r>
      <w:r w:rsidR="00932E02" w:rsidRPr="000E4F11">
        <w:rPr>
          <w:lang w:val="en-GB"/>
        </w:rPr>
        <w:t xml:space="preserve"> </w:t>
      </w:r>
      <w:r w:rsidR="00CA15FA" w:rsidRPr="000E4F11">
        <w:rPr>
          <w:lang w:val="en-GB"/>
        </w:rPr>
        <w:t xml:space="preserve">is an </w:t>
      </w:r>
      <w:r w:rsidR="00932E02" w:rsidRPr="000E4F11">
        <w:rPr>
          <w:lang w:val="en-GB"/>
        </w:rPr>
        <w:t xml:space="preserve">extract from </w:t>
      </w:r>
      <w:r w:rsidR="006A5473" w:rsidRPr="000E4F11">
        <w:rPr>
          <w:lang w:val="en-GB"/>
        </w:rPr>
        <w:t xml:space="preserve">a typical </w:t>
      </w:r>
      <w:r w:rsidRPr="000E4F11">
        <w:rPr>
          <w:lang w:val="en-GB"/>
        </w:rPr>
        <w:t>JSON-</w:t>
      </w:r>
      <w:r w:rsidR="00932E02" w:rsidRPr="000E4F11">
        <w:rPr>
          <w:lang w:val="en-GB"/>
        </w:rPr>
        <w:t>file:</w:t>
      </w:r>
      <w:r w:rsidR="00675BE0" w:rsidRPr="00675BE0">
        <w:rPr>
          <w:noProof/>
          <w:lang w:val="en-IE" w:eastAsia="en-IE"/>
        </w:rPr>
        <w:t xml:space="preserve"> </w:t>
      </w:r>
      <w:r w:rsidR="00675BE0" w:rsidRPr="00932E02">
        <w:rPr>
          <w:noProof/>
          <w:lang w:eastAsia="de-AT"/>
        </w:rPr>
        <mc:AlternateContent>
          <mc:Choice Requires="wps">
            <w:drawing>
              <wp:inline distT="0" distB="0" distL="0" distR="0" wp14:anchorId="7B8344B6" wp14:editId="06EE60FD">
                <wp:extent cx="1597660" cy="4682490"/>
                <wp:effectExtent l="635" t="75565" r="98425" b="22225"/>
                <wp:docPr id="29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597660" cy="4682490"/>
                        </a:xfrm>
                        <a:prstGeom prst="bracketPair">
                          <a:avLst>
                            <a:gd name="adj" fmla="val 10861"/>
                          </a:avLst>
                        </a:prstGeom>
                        <a:solidFill>
                          <a:schemeClr val="bg1">
                            <a:lumMod val="85000"/>
                          </a:schemeClr>
                        </a:solidFill>
                        <a:ln w="12700">
                          <a:solidFill>
                            <a:srgbClr val="4F81BD"/>
                          </a:solidFill>
                          <a:round/>
                          <a:headEnd/>
                          <a:tailEnd/>
                        </a:ln>
                        <a:effectLst>
                          <a:prstShdw prst="shdw13" dist="53882" dir="18900000">
                            <a:srgbClr val="808080">
                              <a:alpha val="50000"/>
                            </a:srgbClr>
                          </a:prstShdw>
                        </a:effectLst>
                        <a:extLst/>
                      </wps:spPr>
                      <wps:txbx>
                        <w:txbxContent>
                          <w:p w14:paraId="078EE635" w14:textId="77777777" w:rsidR="0043239A" w:rsidRPr="00932E02" w:rsidRDefault="0043239A" w:rsidP="00675BE0">
                            <w:pPr>
                              <w:pStyle w:val="Code"/>
                              <w:spacing w:before="0" w:after="0" w:line="240" w:lineRule="auto"/>
                              <w:jc w:val="left"/>
                              <w:rPr>
                                <w:sz w:val="16"/>
                                <w:szCs w:val="16"/>
                              </w:rPr>
                            </w:pPr>
                            <w:r w:rsidRPr="00932E02">
                              <w:rPr>
                                <w:sz w:val="16"/>
                                <w:szCs w:val="16"/>
                              </w:rPr>
                              <w:t>{</w:t>
                            </w:r>
                          </w:p>
                          <w:p w14:paraId="10222FBC" w14:textId="77777777" w:rsidR="0043239A" w:rsidRPr="00932E02" w:rsidRDefault="0043239A" w:rsidP="00675BE0">
                            <w:pPr>
                              <w:pStyle w:val="Code"/>
                              <w:spacing w:before="0" w:after="0" w:line="240" w:lineRule="auto"/>
                              <w:jc w:val="left"/>
                              <w:rPr>
                                <w:sz w:val="16"/>
                                <w:szCs w:val="16"/>
                              </w:rPr>
                            </w:pPr>
                            <w:r w:rsidRPr="00932E02">
                              <w:rPr>
                                <w:sz w:val="16"/>
                                <w:szCs w:val="16"/>
                              </w:rPr>
                              <w:t xml:space="preserve">  "Header": {</w:t>
                            </w:r>
                          </w:p>
                          <w:p w14:paraId="0A8E06C8" w14:textId="77777777" w:rsidR="0043239A" w:rsidRPr="00932E02" w:rsidRDefault="0043239A" w:rsidP="00675BE0">
                            <w:pPr>
                              <w:pStyle w:val="Code"/>
                              <w:spacing w:before="0" w:after="0" w:line="240" w:lineRule="auto"/>
                              <w:jc w:val="left"/>
                              <w:rPr>
                                <w:sz w:val="16"/>
                                <w:szCs w:val="16"/>
                              </w:rPr>
                            </w:pPr>
                            <w:r w:rsidRPr="00932E02">
                              <w:rPr>
                                <w:sz w:val="16"/>
                                <w:szCs w:val="16"/>
                              </w:rPr>
                              <w:t xml:space="preserve">    "Title": </w:t>
                            </w:r>
                            <w:r>
                              <w:rPr>
                                <w:sz w:val="16"/>
                                <w:szCs w:val="16"/>
                              </w:rPr>
                              <w:tab/>
                            </w:r>
                            <w:r>
                              <w:rPr>
                                <w:sz w:val="16"/>
                                <w:szCs w:val="16"/>
                              </w:rPr>
                              <w:tab/>
                            </w:r>
                            <w:r w:rsidRPr="00932E02">
                              <w:rPr>
                                <w:sz w:val="16"/>
                                <w:szCs w:val="16"/>
                              </w:rPr>
                              <w:t>"</w:t>
                            </w:r>
                            <w:proofErr w:type="spellStart"/>
                            <w:r w:rsidRPr="00932E02">
                              <w:rPr>
                                <w:sz w:val="16"/>
                                <w:szCs w:val="16"/>
                              </w:rPr>
                              <w:t>vecto-cse</w:t>
                            </w:r>
                            <w:proofErr w:type="spellEnd"/>
                            <w:r w:rsidRPr="00932E02">
                              <w:rPr>
                                <w:sz w:val="16"/>
                                <w:szCs w:val="16"/>
                              </w:rPr>
                              <w:t xml:space="preserve"> JOB",</w:t>
                            </w:r>
                          </w:p>
                          <w:p w14:paraId="05A6E513" w14:textId="77777777" w:rsidR="0043239A" w:rsidRPr="00932E02" w:rsidRDefault="0043239A" w:rsidP="00675BE0">
                            <w:pPr>
                              <w:pStyle w:val="Code"/>
                              <w:spacing w:before="0" w:after="0" w:line="240" w:lineRule="auto"/>
                              <w:jc w:val="left"/>
                              <w:rPr>
                                <w:sz w:val="16"/>
                                <w:szCs w:val="16"/>
                              </w:rPr>
                            </w:pPr>
                            <w:r w:rsidRPr="00932E02">
                              <w:rPr>
                                <w:sz w:val="16"/>
                                <w:szCs w:val="16"/>
                              </w:rPr>
                              <w:t xml:space="preserve">    "</w:t>
                            </w:r>
                            <w:proofErr w:type="spellStart"/>
                            <w:r w:rsidRPr="00932E02">
                              <w:rPr>
                                <w:sz w:val="16"/>
                                <w:szCs w:val="16"/>
                              </w:rPr>
                              <w:t>FileVersion</w:t>
                            </w:r>
                            <w:proofErr w:type="spellEnd"/>
                            <w:r w:rsidRPr="00932E02">
                              <w:rPr>
                                <w:sz w:val="16"/>
                                <w:szCs w:val="16"/>
                              </w:rPr>
                              <w:t xml:space="preserve">": </w:t>
                            </w:r>
                            <w:r>
                              <w:rPr>
                                <w:sz w:val="16"/>
                                <w:szCs w:val="16"/>
                              </w:rPr>
                              <w:tab/>
                            </w:r>
                            <w:r w:rsidRPr="00932E02">
                              <w:rPr>
                                <w:sz w:val="16"/>
                                <w:szCs w:val="16"/>
                              </w:rPr>
                              <w:t>"1.0.0",</w:t>
                            </w:r>
                          </w:p>
                          <w:p w14:paraId="6EAEC924" w14:textId="77777777" w:rsidR="0043239A" w:rsidRPr="00932E02" w:rsidRDefault="0043239A" w:rsidP="00675BE0">
                            <w:pPr>
                              <w:pStyle w:val="Code"/>
                              <w:spacing w:before="0" w:after="0" w:line="240" w:lineRule="auto"/>
                              <w:jc w:val="left"/>
                              <w:rPr>
                                <w:sz w:val="16"/>
                                <w:szCs w:val="16"/>
                              </w:rPr>
                            </w:pPr>
                            <w:r w:rsidRPr="00932E02">
                              <w:rPr>
                                <w:sz w:val="16"/>
                                <w:szCs w:val="16"/>
                              </w:rPr>
                              <w:t xml:space="preserve">    "</w:t>
                            </w:r>
                            <w:proofErr w:type="spellStart"/>
                            <w:r w:rsidRPr="00932E02">
                              <w:rPr>
                                <w:sz w:val="16"/>
                                <w:szCs w:val="16"/>
                              </w:rPr>
                              <w:t>AppVersion</w:t>
                            </w:r>
                            <w:proofErr w:type="spellEnd"/>
                            <w:r w:rsidRPr="00932E02">
                              <w:rPr>
                                <w:sz w:val="16"/>
                                <w:szCs w:val="16"/>
                              </w:rPr>
                              <w:t xml:space="preserve">": </w:t>
                            </w:r>
                            <w:r>
                              <w:rPr>
                                <w:sz w:val="16"/>
                                <w:szCs w:val="16"/>
                              </w:rPr>
                              <w:tab/>
                            </w:r>
                            <w:r w:rsidRPr="00932E02">
                              <w:rPr>
                                <w:sz w:val="16"/>
                                <w:szCs w:val="16"/>
                              </w:rPr>
                              <w:t>"2.0.1-pre2",</w:t>
                            </w:r>
                          </w:p>
                          <w:p w14:paraId="42674F9B" w14:textId="77777777" w:rsidR="0043239A" w:rsidRPr="00932E02" w:rsidRDefault="0043239A" w:rsidP="00675BE0">
                            <w:pPr>
                              <w:pStyle w:val="Code"/>
                              <w:spacing w:before="0" w:after="0" w:line="240" w:lineRule="auto"/>
                              <w:jc w:val="left"/>
                              <w:rPr>
                                <w:sz w:val="16"/>
                                <w:szCs w:val="16"/>
                              </w:rPr>
                            </w:pPr>
                            <w:r w:rsidRPr="00932E02">
                              <w:rPr>
                                <w:sz w:val="16"/>
                                <w:szCs w:val="16"/>
                              </w:rPr>
                              <w:t xml:space="preserve">    "</w:t>
                            </w:r>
                            <w:proofErr w:type="spellStart"/>
                            <w:r w:rsidRPr="00932E02">
                              <w:rPr>
                                <w:sz w:val="16"/>
                                <w:szCs w:val="16"/>
                              </w:rPr>
                              <w:t>ModifiedDate</w:t>
                            </w:r>
                            <w:proofErr w:type="spellEnd"/>
                            <w:r w:rsidRPr="00932E02">
                              <w:rPr>
                                <w:sz w:val="16"/>
                                <w:szCs w:val="16"/>
                              </w:rPr>
                              <w:t xml:space="preserve">": </w:t>
                            </w:r>
                            <w:r>
                              <w:rPr>
                                <w:sz w:val="16"/>
                                <w:szCs w:val="16"/>
                              </w:rPr>
                              <w:tab/>
                            </w:r>
                            <w:r w:rsidRPr="00932E02">
                              <w:rPr>
                                <w:sz w:val="16"/>
                                <w:szCs w:val="16"/>
                              </w:rPr>
                              <w:t>"2014/06/04 17:42:29 +02:00",</w:t>
                            </w:r>
                          </w:p>
                          <w:p w14:paraId="1065CBF2" w14:textId="77777777" w:rsidR="0043239A" w:rsidRPr="00932E02" w:rsidRDefault="0043239A" w:rsidP="00675BE0">
                            <w:pPr>
                              <w:pStyle w:val="Code"/>
                              <w:spacing w:before="0" w:after="0" w:line="240" w:lineRule="auto"/>
                              <w:jc w:val="left"/>
                              <w:rPr>
                                <w:sz w:val="16"/>
                                <w:szCs w:val="16"/>
                              </w:rPr>
                            </w:pPr>
                            <w:r w:rsidRPr="00932E02">
                              <w:rPr>
                                <w:sz w:val="16"/>
                                <w:szCs w:val="16"/>
                              </w:rPr>
                              <w:t xml:space="preserve">    "</w:t>
                            </w:r>
                            <w:proofErr w:type="spellStart"/>
                            <w:r w:rsidRPr="00932E02">
                              <w:rPr>
                                <w:sz w:val="16"/>
                                <w:szCs w:val="16"/>
                              </w:rPr>
                              <w:t>CreatedBy</w:t>
                            </w:r>
                            <w:proofErr w:type="spellEnd"/>
                            <w:r w:rsidRPr="00932E02">
                              <w:rPr>
                                <w:sz w:val="16"/>
                                <w:szCs w:val="16"/>
                              </w:rPr>
                              <w:t xml:space="preserve">": </w:t>
                            </w:r>
                            <w:r>
                              <w:rPr>
                                <w:sz w:val="16"/>
                                <w:szCs w:val="16"/>
                              </w:rPr>
                              <w:tab/>
                            </w:r>
                            <w:r w:rsidRPr="00932E02">
                              <w:rPr>
                                <w:sz w:val="16"/>
                                <w:szCs w:val="16"/>
                              </w:rPr>
                              <w:t>"</w:t>
                            </w:r>
                            <w:proofErr w:type="gramStart"/>
                            <w:r w:rsidRPr="00932E02">
                              <w:rPr>
                                <w:sz w:val="16"/>
                                <w:szCs w:val="16"/>
                              </w:rPr>
                              <w:t>JRC(</w:t>
                            </w:r>
                            <w:proofErr w:type="spellStart"/>
                            <w:proofErr w:type="gramEnd"/>
                            <w:r w:rsidRPr="00932E02">
                              <w:rPr>
                                <w:sz w:val="16"/>
                                <w:szCs w:val="16"/>
                              </w:rPr>
                              <w:t>lic</w:t>
                            </w:r>
                            <w:proofErr w:type="spellEnd"/>
                            <w:r w:rsidRPr="00932E02">
                              <w:rPr>
                                <w:sz w:val="16"/>
                                <w:szCs w:val="16"/>
                              </w:rPr>
                              <w:t>: 04c137c0-24df-4d90-a3e2-b02fe3dba8ea)",</w:t>
                            </w:r>
                          </w:p>
                          <w:p w14:paraId="2C4DC634" w14:textId="77777777" w:rsidR="0043239A" w:rsidRPr="00932E02" w:rsidRDefault="0043239A" w:rsidP="00675BE0">
                            <w:pPr>
                              <w:pStyle w:val="Code"/>
                              <w:spacing w:before="0" w:after="0" w:line="240" w:lineRule="auto"/>
                              <w:jc w:val="left"/>
                              <w:rPr>
                                <w:sz w:val="16"/>
                                <w:szCs w:val="16"/>
                              </w:rPr>
                            </w:pPr>
                            <w:r w:rsidRPr="00932E02">
                              <w:rPr>
                                <w:sz w:val="16"/>
                                <w:szCs w:val="16"/>
                              </w:rPr>
                              <w:t xml:space="preserve">    "</w:t>
                            </w:r>
                            <w:proofErr w:type="spellStart"/>
                            <w:r w:rsidRPr="00932E02">
                              <w:rPr>
                                <w:sz w:val="16"/>
                                <w:szCs w:val="16"/>
                              </w:rPr>
                              <w:t>StrictBody</w:t>
                            </w:r>
                            <w:proofErr w:type="spellEnd"/>
                            <w:r w:rsidRPr="00932E02">
                              <w:rPr>
                                <w:sz w:val="16"/>
                                <w:szCs w:val="16"/>
                              </w:rPr>
                              <w:t xml:space="preserve">": </w:t>
                            </w:r>
                            <w:r>
                              <w:rPr>
                                <w:sz w:val="16"/>
                                <w:szCs w:val="16"/>
                              </w:rPr>
                              <w:tab/>
                              <w:t>null</w:t>
                            </w:r>
                            <w:r w:rsidRPr="00932E02">
                              <w:rPr>
                                <w:sz w:val="16"/>
                                <w:szCs w:val="16"/>
                              </w:rPr>
                              <w:t>,</w:t>
                            </w:r>
                          </w:p>
                          <w:p w14:paraId="3EB970B6" w14:textId="77777777" w:rsidR="0043239A" w:rsidRPr="00932E02" w:rsidRDefault="0043239A" w:rsidP="00675BE0">
                            <w:pPr>
                              <w:pStyle w:val="Code"/>
                              <w:spacing w:before="0" w:after="0" w:line="240" w:lineRule="auto"/>
                              <w:jc w:val="left"/>
                              <w:rPr>
                                <w:sz w:val="16"/>
                                <w:szCs w:val="16"/>
                              </w:rPr>
                            </w:pPr>
                            <w:r w:rsidRPr="00932E02">
                              <w:rPr>
                                <w:sz w:val="16"/>
                                <w:szCs w:val="16"/>
                              </w:rPr>
                              <w:t xml:space="preserve">    "</w:t>
                            </w:r>
                            <w:proofErr w:type="spellStart"/>
                            <w:r w:rsidRPr="00932E02">
                              <w:rPr>
                                <w:sz w:val="16"/>
                                <w:szCs w:val="16"/>
                              </w:rPr>
                              <w:t>BodySchema</w:t>
                            </w:r>
                            <w:proofErr w:type="spellEnd"/>
                            <w:r w:rsidRPr="00932E02">
                              <w:rPr>
                                <w:sz w:val="16"/>
                                <w:szCs w:val="16"/>
                              </w:rPr>
                              <w:t xml:space="preserve">": </w:t>
                            </w:r>
                            <w:r>
                              <w:rPr>
                                <w:sz w:val="16"/>
                                <w:szCs w:val="16"/>
                              </w:rPr>
                              <w:tab/>
                            </w:r>
                            <w:r w:rsidRPr="00932E02">
                              <w:rPr>
                                <w:sz w:val="16"/>
                                <w:szCs w:val="16"/>
                              </w:rPr>
                              <w:t>null</w:t>
                            </w:r>
                          </w:p>
                          <w:p w14:paraId="6B25DC51" w14:textId="77777777" w:rsidR="0043239A" w:rsidRPr="00932E02" w:rsidRDefault="0043239A" w:rsidP="00675BE0">
                            <w:pPr>
                              <w:pStyle w:val="Code"/>
                              <w:spacing w:before="0" w:after="0" w:line="240" w:lineRule="auto"/>
                              <w:jc w:val="left"/>
                              <w:rPr>
                                <w:sz w:val="16"/>
                                <w:szCs w:val="16"/>
                              </w:rPr>
                            </w:pPr>
                            <w:r w:rsidRPr="00932E02">
                              <w:rPr>
                                <w:sz w:val="16"/>
                                <w:szCs w:val="16"/>
                              </w:rPr>
                              <w:t xml:space="preserve">  },</w:t>
                            </w:r>
                          </w:p>
                          <w:p w14:paraId="26820657" w14:textId="77777777" w:rsidR="0043239A" w:rsidRPr="00932E02" w:rsidRDefault="0043239A" w:rsidP="00675BE0">
                            <w:pPr>
                              <w:pStyle w:val="Code"/>
                              <w:spacing w:before="0" w:after="0" w:line="240" w:lineRule="auto"/>
                              <w:jc w:val="left"/>
                              <w:rPr>
                                <w:sz w:val="16"/>
                                <w:szCs w:val="16"/>
                              </w:rPr>
                            </w:pPr>
                            <w:r w:rsidRPr="00932E02">
                              <w:rPr>
                                <w:sz w:val="16"/>
                                <w:szCs w:val="16"/>
                              </w:rPr>
                              <w:t xml:space="preserve">  "Body": {</w:t>
                            </w:r>
                            <w:r>
                              <w:rPr>
                                <w:sz w:val="16"/>
                                <w:szCs w:val="16"/>
                              </w:rPr>
                              <w:t>...}</w:t>
                            </w:r>
                          </w:p>
                        </w:txbxContent>
                      </wps:txbx>
                      <wps:bodyPr rot="0" vert="horz" wrap="square" lIns="228600" tIns="0" rIns="91440" bIns="0" anchor="t" anchorCtr="0" upright="1">
                        <a:noAutofit/>
                      </wps:bodyPr>
                    </wps:wsp>
                  </a:graphicData>
                </a:graphic>
              </wp:inline>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30" type="#_x0000_t185" style="width:125.8pt;height:368.7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" adj="2346" filled="t" fillcolor="#d8d8d8 [2732]" strokecolor="#4f81bd" strokeweight="1pt">
                <v:shadow on="t" type="double" opacity=".5" color2="shadow add(102)" offset="3pt,-3pt" offset2="6pt,-6pt"/>
                <v:textbox inset="18pt,0,,0">
                  <w:txbxContent>
                    <w:p w14:paraId="078EE635" w14:textId="77777777" w:rsidR="0043239A" w:rsidRPr="00932E02" w:rsidRDefault="0043239A" w:rsidP="00675BE0">
                      <w:pPr>
                        <w:pStyle w:val="Code"/>
                        <w:spacing w:before="0" w:after="0" w:line="240" w:lineRule="auto"/>
                        <w:jc w:val="left"/>
                        <w:rPr>
                          <w:sz w:val="16"/>
                          <w:szCs w:val="16"/>
                        </w:rPr>
                      </w:pPr>
                      <w:r w:rsidRPr="00932E02">
                        <w:rPr>
                          <w:sz w:val="16"/>
                          <w:szCs w:val="16"/>
                        </w:rPr>
                        <w:t>{</w:t>
                      </w:r>
                    </w:p>
                    <w:p w14:paraId="10222FBC" w14:textId="77777777" w:rsidR="0043239A" w:rsidRPr="00932E02" w:rsidRDefault="0043239A" w:rsidP="00675BE0">
                      <w:pPr>
                        <w:pStyle w:val="Code"/>
                        <w:spacing w:before="0" w:after="0" w:line="240" w:lineRule="auto"/>
                        <w:jc w:val="left"/>
                        <w:rPr>
                          <w:sz w:val="16"/>
                          <w:szCs w:val="16"/>
                        </w:rPr>
                      </w:pPr>
                      <w:r w:rsidRPr="00932E02">
                        <w:rPr>
                          <w:sz w:val="16"/>
                          <w:szCs w:val="16"/>
                        </w:rPr>
                        <w:t xml:space="preserve">  "Header": {</w:t>
                      </w:r>
                    </w:p>
                    <w:p w14:paraId="0A8E06C8" w14:textId="77777777" w:rsidR="0043239A" w:rsidRPr="00932E02" w:rsidRDefault="0043239A" w:rsidP="00675BE0">
                      <w:pPr>
                        <w:pStyle w:val="Code"/>
                        <w:spacing w:before="0" w:after="0" w:line="240" w:lineRule="auto"/>
                        <w:jc w:val="left"/>
                        <w:rPr>
                          <w:sz w:val="16"/>
                          <w:szCs w:val="16"/>
                        </w:rPr>
                      </w:pPr>
                      <w:r w:rsidRPr="00932E02">
                        <w:rPr>
                          <w:sz w:val="16"/>
                          <w:szCs w:val="16"/>
                        </w:rPr>
                        <w:t xml:space="preserve">    "Title": </w:t>
                      </w:r>
                      <w:r>
                        <w:rPr>
                          <w:sz w:val="16"/>
                          <w:szCs w:val="16"/>
                        </w:rPr>
                        <w:tab/>
                      </w:r>
                      <w:r>
                        <w:rPr>
                          <w:sz w:val="16"/>
                          <w:szCs w:val="16"/>
                        </w:rPr>
                        <w:tab/>
                      </w:r>
                      <w:r w:rsidRPr="00932E02">
                        <w:rPr>
                          <w:sz w:val="16"/>
                          <w:szCs w:val="16"/>
                        </w:rPr>
                        <w:t>"</w:t>
                      </w:r>
                      <w:proofErr w:type="spellStart"/>
                      <w:r w:rsidRPr="00932E02">
                        <w:rPr>
                          <w:sz w:val="16"/>
                          <w:szCs w:val="16"/>
                        </w:rPr>
                        <w:t>vecto-cse</w:t>
                      </w:r>
                      <w:proofErr w:type="spellEnd"/>
                      <w:r w:rsidRPr="00932E02">
                        <w:rPr>
                          <w:sz w:val="16"/>
                          <w:szCs w:val="16"/>
                        </w:rPr>
                        <w:t xml:space="preserve"> JOB",</w:t>
                      </w:r>
                    </w:p>
                    <w:p w14:paraId="05A6E513" w14:textId="77777777" w:rsidR="0043239A" w:rsidRPr="00932E02" w:rsidRDefault="0043239A" w:rsidP="00675BE0">
                      <w:pPr>
                        <w:pStyle w:val="Code"/>
                        <w:spacing w:before="0" w:after="0" w:line="240" w:lineRule="auto"/>
                        <w:jc w:val="left"/>
                        <w:rPr>
                          <w:sz w:val="16"/>
                          <w:szCs w:val="16"/>
                        </w:rPr>
                      </w:pPr>
                      <w:r w:rsidRPr="00932E02">
                        <w:rPr>
                          <w:sz w:val="16"/>
                          <w:szCs w:val="16"/>
                        </w:rPr>
                        <w:t xml:space="preserve">    "</w:t>
                      </w:r>
                      <w:proofErr w:type="spellStart"/>
                      <w:r w:rsidRPr="00932E02">
                        <w:rPr>
                          <w:sz w:val="16"/>
                          <w:szCs w:val="16"/>
                        </w:rPr>
                        <w:t>FileVersion</w:t>
                      </w:r>
                      <w:proofErr w:type="spellEnd"/>
                      <w:r w:rsidRPr="00932E02">
                        <w:rPr>
                          <w:sz w:val="16"/>
                          <w:szCs w:val="16"/>
                        </w:rPr>
                        <w:t xml:space="preserve">": </w:t>
                      </w:r>
                      <w:r>
                        <w:rPr>
                          <w:sz w:val="16"/>
                          <w:szCs w:val="16"/>
                        </w:rPr>
                        <w:tab/>
                      </w:r>
                      <w:r w:rsidRPr="00932E02">
                        <w:rPr>
                          <w:sz w:val="16"/>
                          <w:szCs w:val="16"/>
                        </w:rPr>
                        <w:t>"1.0.0",</w:t>
                      </w:r>
                    </w:p>
                    <w:p w14:paraId="6EAEC924" w14:textId="77777777" w:rsidR="0043239A" w:rsidRPr="00932E02" w:rsidRDefault="0043239A" w:rsidP="00675BE0">
                      <w:pPr>
                        <w:pStyle w:val="Code"/>
                        <w:spacing w:before="0" w:after="0" w:line="240" w:lineRule="auto"/>
                        <w:jc w:val="left"/>
                        <w:rPr>
                          <w:sz w:val="16"/>
                          <w:szCs w:val="16"/>
                        </w:rPr>
                      </w:pPr>
                      <w:r w:rsidRPr="00932E02">
                        <w:rPr>
                          <w:sz w:val="16"/>
                          <w:szCs w:val="16"/>
                        </w:rPr>
                        <w:t xml:space="preserve">    "</w:t>
                      </w:r>
                      <w:proofErr w:type="spellStart"/>
                      <w:r w:rsidRPr="00932E02">
                        <w:rPr>
                          <w:sz w:val="16"/>
                          <w:szCs w:val="16"/>
                        </w:rPr>
                        <w:t>AppVersion</w:t>
                      </w:r>
                      <w:proofErr w:type="spellEnd"/>
                      <w:r w:rsidRPr="00932E02">
                        <w:rPr>
                          <w:sz w:val="16"/>
                          <w:szCs w:val="16"/>
                        </w:rPr>
                        <w:t xml:space="preserve">": </w:t>
                      </w:r>
                      <w:r>
                        <w:rPr>
                          <w:sz w:val="16"/>
                          <w:szCs w:val="16"/>
                        </w:rPr>
                        <w:tab/>
                      </w:r>
                      <w:r w:rsidRPr="00932E02">
                        <w:rPr>
                          <w:sz w:val="16"/>
                          <w:szCs w:val="16"/>
                        </w:rPr>
                        <w:t>"2.0.1-pre2",</w:t>
                      </w:r>
                    </w:p>
                    <w:p w14:paraId="42674F9B" w14:textId="77777777" w:rsidR="0043239A" w:rsidRPr="00932E02" w:rsidRDefault="0043239A" w:rsidP="00675BE0">
                      <w:pPr>
                        <w:pStyle w:val="Code"/>
                        <w:spacing w:before="0" w:after="0" w:line="240" w:lineRule="auto"/>
                        <w:jc w:val="left"/>
                        <w:rPr>
                          <w:sz w:val="16"/>
                          <w:szCs w:val="16"/>
                        </w:rPr>
                      </w:pPr>
                      <w:r w:rsidRPr="00932E02">
                        <w:rPr>
                          <w:sz w:val="16"/>
                          <w:szCs w:val="16"/>
                        </w:rPr>
                        <w:t xml:space="preserve">    "</w:t>
                      </w:r>
                      <w:proofErr w:type="spellStart"/>
                      <w:r w:rsidRPr="00932E02">
                        <w:rPr>
                          <w:sz w:val="16"/>
                          <w:szCs w:val="16"/>
                        </w:rPr>
                        <w:t>ModifiedDate</w:t>
                      </w:r>
                      <w:proofErr w:type="spellEnd"/>
                      <w:r w:rsidRPr="00932E02">
                        <w:rPr>
                          <w:sz w:val="16"/>
                          <w:szCs w:val="16"/>
                        </w:rPr>
                        <w:t xml:space="preserve">": </w:t>
                      </w:r>
                      <w:r>
                        <w:rPr>
                          <w:sz w:val="16"/>
                          <w:szCs w:val="16"/>
                        </w:rPr>
                        <w:tab/>
                      </w:r>
                      <w:r w:rsidRPr="00932E02">
                        <w:rPr>
                          <w:sz w:val="16"/>
                          <w:szCs w:val="16"/>
                        </w:rPr>
                        <w:t>"2014/06/04 17:42:29 +02:00",</w:t>
                      </w:r>
                    </w:p>
                    <w:p w14:paraId="1065CBF2" w14:textId="77777777" w:rsidR="0043239A" w:rsidRPr="00932E02" w:rsidRDefault="0043239A" w:rsidP="00675BE0">
                      <w:pPr>
                        <w:pStyle w:val="Code"/>
                        <w:spacing w:before="0" w:after="0" w:line="240" w:lineRule="auto"/>
                        <w:jc w:val="left"/>
                        <w:rPr>
                          <w:sz w:val="16"/>
                          <w:szCs w:val="16"/>
                        </w:rPr>
                      </w:pPr>
                      <w:r w:rsidRPr="00932E02">
                        <w:rPr>
                          <w:sz w:val="16"/>
                          <w:szCs w:val="16"/>
                        </w:rPr>
                        <w:t xml:space="preserve">    "</w:t>
                      </w:r>
                      <w:proofErr w:type="spellStart"/>
                      <w:r w:rsidRPr="00932E02">
                        <w:rPr>
                          <w:sz w:val="16"/>
                          <w:szCs w:val="16"/>
                        </w:rPr>
                        <w:t>CreatedBy</w:t>
                      </w:r>
                      <w:proofErr w:type="spellEnd"/>
                      <w:r w:rsidRPr="00932E02">
                        <w:rPr>
                          <w:sz w:val="16"/>
                          <w:szCs w:val="16"/>
                        </w:rPr>
                        <w:t xml:space="preserve">": </w:t>
                      </w:r>
                      <w:r>
                        <w:rPr>
                          <w:sz w:val="16"/>
                          <w:szCs w:val="16"/>
                        </w:rPr>
                        <w:tab/>
                      </w:r>
                      <w:r w:rsidRPr="00932E02">
                        <w:rPr>
                          <w:sz w:val="16"/>
                          <w:szCs w:val="16"/>
                        </w:rPr>
                        <w:t>"</w:t>
                      </w:r>
                      <w:proofErr w:type="gramStart"/>
                      <w:r w:rsidRPr="00932E02">
                        <w:rPr>
                          <w:sz w:val="16"/>
                          <w:szCs w:val="16"/>
                        </w:rPr>
                        <w:t>JRC(</w:t>
                      </w:r>
                      <w:proofErr w:type="spellStart"/>
                      <w:proofErr w:type="gramEnd"/>
                      <w:r w:rsidRPr="00932E02">
                        <w:rPr>
                          <w:sz w:val="16"/>
                          <w:szCs w:val="16"/>
                        </w:rPr>
                        <w:t>lic</w:t>
                      </w:r>
                      <w:proofErr w:type="spellEnd"/>
                      <w:r w:rsidRPr="00932E02">
                        <w:rPr>
                          <w:sz w:val="16"/>
                          <w:szCs w:val="16"/>
                        </w:rPr>
                        <w:t>: 04c137c0-24df-4d90-a3e2-b02fe3dba8ea)",</w:t>
                      </w:r>
                    </w:p>
                    <w:p w14:paraId="2C4DC634" w14:textId="77777777" w:rsidR="0043239A" w:rsidRPr="00932E02" w:rsidRDefault="0043239A" w:rsidP="00675BE0">
                      <w:pPr>
                        <w:pStyle w:val="Code"/>
                        <w:spacing w:before="0" w:after="0" w:line="240" w:lineRule="auto"/>
                        <w:jc w:val="left"/>
                        <w:rPr>
                          <w:sz w:val="16"/>
                          <w:szCs w:val="16"/>
                        </w:rPr>
                      </w:pPr>
                      <w:r w:rsidRPr="00932E02">
                        <w:rPr>
                          <w:sz w:val="16"/>
                          <w:szCs w:val="16"/>
                        </w:rPr>
                        <w:t xml:space="preserve">    "</w:t>
                      </w:r>
                      <w:proofErr w:type="spellStart"/>
                      <w:r w:rsidRPr="00932E02">
                        <w:rPr>
                          <w:sz w:val="16"/>
                          <w:szCs w:val="16"/>
                        </w:rPr>
                        <w:t>StrictBody</w:t>
                      </w:r>
                      <w:proofErr w:type="spellEnd"/>
                      <w:r w:rsidRPr="00932E02">
                        <w:rPr>
                          <w:sz w:val="16"/>
                          <w:szCs w:val="16"/>
                        </w:rPr>
                        <w:t xml:space="preserve">": </w:t>
                      </w:r>
                      <w:r>
                        <w:rPr>
                          <w:sz w:val="16"/>
                          <w:szCs w:val="16"/>
                        </w:rPr>
                        <w:tab/>
                        <w:t>null</w:t>
                      </w:r>
                      <w:r w:rsidRPr="00932E02">
                        <w:rPr>
                          <w:sz w:val="16"/>
                          <w:szCs w:val="16"/>
                        </w:rPr>
                        <w:t>,</w:t>
                      </w:r>
                    </w:p>
                    <w:p w14:paraId="3EB970B6" w14:textId="77777777" w:rsidR="0043239A" w:rsidRPr="00932E02" w:rsidRDefault="0043239A" w:rsidP="00675BE0">
                      <w:pPr>
                        <w:pStyle w:val="Code"/>
                        <w:spacing w:before="0" w:after="0" w:line="240" w:lineRule="auto"/>
                        <w:jc w:val="left"/>
                        <w:rPr>
                          <w:sz w:val="16"/>
                          <w:szCs w:val="16"/>
                        </w:rPr>
                      </w:pPr>
                      <w:r w:rsidRPr="00932E02">
                        <w:rPr>
                          <w:sz w:val="16"/>
                          <w:szCs w:val="16"/>
                        </w:rPr>
                        <w:t xml:space="preserve">    "</w:t>
                      </w:r>
                      <w:proofErr w:type="spellStart"/>
                      <w:r w:rsidRPr="00932E02">
                        <w:rPr>
                          <w:sz w:val="16"/>
                          <w:szCs w:val="16"/>
                        </w:rPr>
                        <w:t>BodySchema</w:t>
                      </w:r>
                      <w:proofErr w:type="spellEnd"/>
                      <w:r w:rsidRPr="00932E02">
                        <w:rPr>
                          <w:sz w:val="16"/>
                          <w:szCs w:val="16"/>
                        </w:rPr>
                        <w:t xml:space="preserve">": </w:t>
                      </w:r>
                      <w:r>
                        <w:rPr>
                          <w:sz w:val="16"/>
                          <w:szCs w:val="16"/>
                        </w:rPr>
                        <w:tab/>
                      </w:r>
                      <w:r w:rsidRPr="00932E02">
                        <w:rPr>
                          <w:sz w:val="16"/>
                          <w:szCs w:val="16"/>
                        </w:rPr>
                        <w:t>null</w:t>
                      </w:r>
                    </w:p>
                    <w:p w14:paraId="6B25DC51" w14:textId="77777777" w:rsidR="0043239A" w:rsidRPr="00932E02" w:rsidRDefault="0043239A" w:rsidP="00675BE0">
                      <w:pPr>
                        <w:pStyle w:val="Code"/>
                        <w:spacing w:before="0" w:after="0" w:line="240" w:lineRule="auto"/>
                        <w:jc w:val="left"/>
                        <w:rPr>
                          <w:sz w:val="16"/>
                          <w:szCs w:val="16"/>
                        </w:rPr>
                      </w:pPr>
                      <w:r w:rsidRPr="00932E02">
                        <w:rPr>
                          <w:sz w:val="16"/>
                          <w:szCs w:val="16"/>
                        </w:rPr>
                        <w:t xml:space="preserve">  },</w:t>
                      </w:r>
                    </w:p>
                    <w:p w14:paraId="26820657" w14:textId="77777777" w:rsidR="0043239A" w:rsidRPr="00932E02" w:rsidRDefault="0043239A" w:rsidP="00675BE0">
                      <w:pPr>
                        <w:pStyle w:val="Code"/>
                        <w:spacing w:before="0" w:after="0" w:line="240" w:lineRule="auto"/>
                        <w:jc w:val="left"/>
                        <w:rPr>
                          <w:sz w:val="16"/>
                          <w:szCs w:val="16"/>
                        </w:rPr>
                      </w:pPr>
                      <w:r w:rsidRPr="00932E02">
                        <w:rPr>
                          <w:sz w:val="16"/>
                          <w:szCs w:val="16"/>
                        </w:rPr>
                        <w:t xml:space="preserve">  "Body": {</w:t>
                      </w:r>
                      <w:r>
                        <w:rPr>
                          <w:sz w:val="16"/>
                          <w:szCs w:val="16"/>
                        </w:rPr>
                        <w:t>...}</w:t>
                      </w:r>
                    </w:p>
                  </w:txbxContent>
                </v:textbox>
                <w10:anchorlock/>
              </v:shape>
            </w:pict>
          </mc:Fallback>
        </mc:AlternateContent>
      </w:r>
    </w:p>
    <w:p w14:paraId="28C4B2B1" w14:textId="77777777" w:rsidR="00587464" w:rsidRPr="000E4F11" w:rsidRDefault="00587464" w:rsidP="00932E02">
      <w:pPr>
        <w:jc w:val="left"/>
        <w:rPr>
          <w:lang w:val="en-GB"/>
        </w:rPr>
      </w:pPr>
    </w:p>
    <w:p w14:paraId="2250484A" w14:textId="4F2CA210" w:rsidR="00932E02" w:rsidRPr="000E4F11" w:rsidRDefault="00932E02" w:rsidP="00932E02">
      <w:pPr>
        <w:jc w:val="left"/>
        <w:rPr>
          <w:lang w:val="en-GB"/>
        </w:rPr>
      </w:pPr>
      <w:r w:rsidRPr="000E4F11">
        <w:rPr>
          <w:lang w:val="en-GB"/>
        </w:rPr>
        <w:lastRenderedPageBreak/>
        <w:t xml:space="preserve">Of interest are the following </w:t>
      </w:r>
      <w:r w:rsidR="00587464" w:rsidRPr="000E4F11">
        <w:rPr>
          <w:lang w:val="en-GB"/>
        </w:rPr>
        <w:t>two</w:t>
      </w:r>
      <w:r w:rsidRPr="000E4F11">
        <w:rPr>
          <w:lang w:val="en-GB"/>
        </w:rPr>
        <w:t xml:space="preserve"> </w:t>
      </w:r>
      <w:r w:rsidR="00C91432" w:rsidRPr="000E4F11">
        <w:rPr>
          <w:lang w:val="en-GB"/>
        </w:rPr>
        <w:t>h</w:t>
      </w:r>
      <w:r w:rsidR="00CC5932" w:rsidRPr="000E4F11">
        <w:rPr>
          <w:lang w:val="en-GB"/>
        </w:rPr>
        <w:t>eader</w:t>
      </w:r>
      <w:r w:rsidR="00C91432" w:rsidRPr="000E4F11">
        <w:rPr>
          <w:lang w:val="en-GB"/>
        </w:rPr>
        <w:t xml:space="preserve"> </w:t>
      </w:r>
      <w:r w:rsidRPr="000E4F11">
        <w:rPr>
          <w:lang w:val="en-GB"/>
        </w:rPr>
        <w:t>properties:</w:t>
      </w:r>
    </w:p>
    <w:p w14:paraId="4263EA86" w14:textId="5C8C4875" w:rsidR="00932E02" w:rsidRPr="000E4F11" w:rsidRDefault="00932E02" w:rsidP="00405EDE">
      <w:pPr>
        <w:pStyle w:val="Listenabsatz"/>
        <w:numPr>
          <w:ilvl w:val="0"/>
          <w:numId w:val="26"/>
        </w:numPr>
        <w:jc w:val="left"/>
        <w:rPr>
          <w:lang w:val="en-GB"/>
        </w:rPr>
      </w:pPr>
      <w:r w:rsidRPr="00CA15FA">
        <w:rPr>
          <w:rStyle w:val="CodeChar"/>
          <w:highlight w:val="lightGray"/>
        </w:rPr>
        <w:t>/Header/</w:t>
      </w:r>
      <w:proofErr w:type="spellStart"/>
      <w:r w:rsidRPr="00CA15FA">
        <w:rPr>
          <w:rStyle w:val="CodeChar"/>
          <w:highlight w:val="lightGray"/>
        </w:rPr>
        <w:t>StrictBody</w:t>
      </w:r>
      <w:proofErr w:type="spellEnd"/>
      <w:r w:rsidRPr="000E4F11">
        <w:rPr>
          <w:lang w:val="en-GB"/>
        </w:rPr>
        <w:t xml:space="preserve">: </w:t>
      </w:r>
      <w:r w:rsidR="00CA15FA" w:rsidRPr="000E4F11">
        <w:rPr>
          <w:lang w:val="en-GB"/>
        </w:rPr>
        <w:t>Controls whether the application will accept any unknown body-properties while reading the file</w:t>
      </w:r>
      <w:r w:rsidR="005E7934" w:rsidRPr="000E4F11">
        <w:rPr>
          <w:lang w:val="en-GB"/>
        </w:rPr>
        <w:t xml:space="preserve">. </w:t>
      </w:r>
      <w:r w:rsidR="00CA15FA" w:rsidRPr="000E4F11">
        <w:rPr>
          <w:lang w:val="en-GB"/>
        </w:rPr>
        <w:t xml:space="preserve">Set </w:t>
      </w:r>
      <w:r w:rsidR="00C91432" w:rsidRPr="000E4F11">
        <w:rPr>
          <w:lang w:val="en-GB"/>
        </w:rPr>
        <w:t xml:space="preserve">it </w:t>
      </w:r>
      <w:r w:rsidR="00CA15FA" w:rsidRPr="000E4F11">
        <w:rPr>
          <w:lang w:val="en-GB"/>
        </w:rPr>
        <w:t xml:space="preserve">to </w:t>
      </w:r>
      <w:r w:rsidR="00CA15FA" w:rsidRPr="00CA15FA">
        <w:rPr>
          <w:rStyle w:val="CodeChar"/>
          <w:highlight w:val="lightGray"/>
        </w:rPr>
        <w:t>true</w:t>
      </w:r>
      <w:r w:rsidR="00CA15FA" w:rsidRPr="000E4F11">
        <w:rPr>
          <w:lang w:val="en-GB"/>
        </w:rPr>
        <w:t xml:space="preserve"> to </w:t>
      </w:r>
      <w:r w:rsidR="005E7934" w:rsidRPr="000E4F11">
        <w:rPr>
          <w:lang w:val="en-GB"/>
        </w:rPr>
        <w:t>debug</w:t>
      </w:r>
      <w:r w:rsidR="00CA15FA" w:rsidRPr="000E4F11">
        <w:rPr>
          <w:lang w:val="en-GB"/>
        </w:rPr>
        <w:t xml:space="preserve"> </w:t>
      </w:r>
      <w:r w:rsidR="005E7934" w:rsidRPr="000E4F11">
        <w:rPr>
          <w:lang w:val="en-GB"/>
        </w:rPr>
        <w:t>malformed input-files, i</w:t>
      </w:r>
      <w:r w:rsidR="001C1A41">
        <w:rPr>
          <w:lang w:val="en-GB"/>
        </w:rPr>
        <w:t>.</w:t>
      </w:r>
      <w:r w:rsidR="005E7934" w:rsidRPr="000E4F11">
        <w:rPr>
          <w:lang w:val="en-GB"/>
        </w:rPr>
        <w:t>e</w:t>
      </w:r>
      <w:r w:rsidR="001C1A41">
        <w:rPr>
          <w:lang w:val="en-GB"/>
        </w:rPr>
        <w:t>.</w:t>
      </w:r>
      <w:r w:rsidR="005E7934" w:rsidRPr="000E4F11">
        <w:rPr>
          <w:lang w:val="en-GB"/>
        </w:rPr>
        <w:t xml:space="preserve"> to detect accidentally renamed properties</w:t>
      </w:r>
      <w:r w:rsidR="00FA486D" w:rsidRPr="000E4F11">
        <w:rPr>
          <w:lang w:val="en-GB"/>
        </w:rPr>
        <w:t>.</w:t>
      </w:r>
    </w:p>
    <w:p w14:paraId="432AA1D4" w14:textId="3D451AA6" w:rsidR="00932E02" w:rsidRPr="000E4F11" w:rsidRDefault="00932E02" w:rsidP="00405EDE">
      <w:pPr>
        <w:pStyle w:val="Listenabsatz"/>
        <w:numPr>
          <w:ilvl w:val="0"/>
          <w:numId w:val="26"/>
        </w:numPr>
        <w:jc w:val="left"/>
        <w:rPr>
          <w:lang w:val="en-GB"/>
        </w:rPr>
      </w:pPr>
      <w:r w:rsidRPr="00FA486D">
        <w:rPr>
          <w:rStyle w:val="CodeChar"/>
          <w:highlight w:val="lightGray"/>
        </w:rPr>
        <w:t>/Header/</w:t>
      </w:r>
      <w:proofErr w:type="spellStart"/>
      <w:r w:rsidRPr="00FA486D">
        <w:rPr>
          <w:rStyle w:val="CodeChar"/>
          <w:highlight w:val="lightGray"/>
        </w:rPr>
        <w:t>BodySchema</w:t>
      </w:r>
      <w:proofErr w:type="spellEnd"/>
      <w:r w:rsidRPr="00FA486D">
        <w:rPr>
          <w:rStyle w:val="CodeChar"/>
          <w:highlight w:val="lightGray"/>
        </w:rPr>
        <w:softHyphen/>
      </w:r>
      <w:r w:rsidRPr="000E4F11">
        <w:rPr>
          <w:lang w:val="en-GB"/>
        </w:rPr>
        <w:t xml:space="preserve">: </w:t>
      </w:r>
      <w:r w:rsidR="00FA486D" w:rsidRPr="000E4F11">
        <w:rPr>
          <w:lang w:val="en-GB"/>
        </w:rPr>
        <w:t xml:space="preserve">The </w:t>
      </w:r>
      <w:r w:rsidR="00C91432" w:rsidRPr="000E4F11">
        <w:rPr>
          <w:lang w:val="en-GB"/>
        </w:rPr>
        <w:t>JSON-schema of the body</w:t>
      </w:r>
      <w:r w:rsidR="00FA486D" w:rsidRPr="000E4F11">
        <w:rPr>
          <w:lang w:val="en-GB"/>
        </w:rPr>
        <w:t xml:space="preserve"> will be placed HERE on the next save.  When </w:t>
      </w:r>
      <w:r w:rsidR="00FA486D">
        <w:rPr>
          <w:rStyle w:val="CodeChar"/>
          <w:highlight w:val="lightGray"/>
        </w:rPr>
        <w:t>true</w:t>
      </w:r>
      <w:r w:rsidR="00FA486D" w:rsidRPr="000E4F11">
        <w:rPr>
          <w:lang w:val="en-GB"/>
        </w:rPr>
        <w:t xml:space="preserve">, it is always replaced by the Body's schema on the next save. When </w:t>
      </w:r>
      <w:r w:rsidR="00FA486D">
        <w:rPr>
          <w:rStyle w:val="CodeChar"/>
          <w:highlight w:val="lightGray"/>
        </w:rPr>
        <w:t>false</w:t>
      </w:r>
      <w:r w:rsidR="00FA486D" w:rsidRPr="000E4F11">
        <w:rPr>
          <w:lang w:val="en-GB"/>
        </w:rPr>
        <w:t>, it overrides application's choice and is not replaced ever.</w:t>
      </w:r>
    </w:p>
    <w:p w14:paraId="1778F0E4" w14:textId="6E99C6C1" w:rsidR="004442DD" w:rsidRPr="009A0268" w:rsidRDefault="004442DD" w:rsidP="00932E02">
      <w:pPr>
        <w:jc w:val="left"/>
        <w:rPr>
          <w:lang w:val="en-GB"/>
        </w:rPr>
      </w:pPr>
      <w:r w:rsidRPr="009A0268">
        <w:rPr>
          <w:lang w:val="en-GB"/>
        </w:rPr>
        <w:t xml:space="preserve">The software uses </w:t>
      </w:r>
      <w:r w:rsidR="00C91432">
        <w:rPr>
          <w:lang w:val="en-GB"/>
        </w:rPr>
        <w:t xml:space="preserve">different </w:t>
      </w:r>
      <w:r w:rsidRPr="009A0268">
        <w:rPr>
          <w:lang w:val="en-GB"/>
        </w:rPr>
        <w:t>extensions for certain file-types. This approach allows for quick browsing for specific data. However, any kinds of extensions can be used for input files as long as they are correctly specified in the Job file.</w:t>
      </w:r>
    </w:p>
    <w:p w14:paraId="15BE0D42" w14:textId="50595FCC" w:rsidR="004442DD" w:rsidRPr="009A0268" w:rsidRDefault="004442DD" w:rsidP="00932E02">
      <w:pPr>
        <w:jc w:val="left"/>
        <w:rPr>
          <w:lang w:val="en-GB"/>
        </w:rPr>
      </w:pPr>
    </w:p>
    <w:p w14:paraId="370F59D2" w14:textId="1663239F" w:rsidR="004442DD" w:rsidRPr="009A0268" w:rsidRDefault="004442DD" w:rsidP="00932E02">
      <w:pPr>
        <w:pStyle w:val="berschrift2"/>
        <w:jc w:val="left"/>
        <w:rPr>
          <w:lang w:val="en-GB"/>
        </w:rPr>
      </w:pPr>
      <w:bookmarkStart w:id="8" w:name="_Toc425145104"/>
      <w:r w:rsidRPr="009A0268">
        <w:rPr>
          <w:lang w:val="en-GB"/>
        </w:rPr>
        <w:t xml:space="preserve">Overview </w:t>
      </w:r>
      <w:r w:rsidR="00CA15FA">
        <w:rPr>
          <w:lang w:val="en-GB"/>
        </w:rPr>
        <w:t xml:space="preserve">of </w:t>
      </w:r>
      <w:r w:rsidR="00D23834">
        <w:rPr>
          <w:lang w:val="en-GB"/>
        </w:rPr>
        <w:t>I</w:t>
      </w:r>
      <w:r w:rsidRPr="009A0268">
        <w:rPr>
          <w:lang w:val="en-GB"/>
        </w:rPr>
        <w:t>nput files</w:t>
      </w:r>
      <w:bookmarkEnd w:id="8"/>
    </w:p>
    <w:p w14:paraId="62F593A5" w14:textId="77777777" w:rsidR="004442DD" w:rsidRPr="009A0268" w:rsidRDefault="004442DD" w:rsidP="00932E02">
      <w:pPr>
        <w:jc w:val="left"/>
        <w:rPr>
          <w:lang w:val="en-GB"/>
        </w:rPr>
      </w:pPr>
      <w:r w:rsidRPr="009A0268">
        <w:rPr>
          <w:lang w:val="en-GB"/>
        </w:rPr>
        <w:fldChar w:fldCharType="begin"/>
      </w:r>
      <w:r w:rsidRPr="009A0268">
        <w:rPr>
          <w:lang w:val="en-GB"/>
        </w:rPr>
        <w:instrText xml:space="preserve"> REF _Ref383601319 \h  \* MERGEFORMAT </w:instrText>
      </w:r>
      <w:r w:rsidRPr="009A0268">
        <w:rPr>
          <w:lang w:val="en-GB"/>
        </w:rPr>
      </w:r>
      <w:r w:rsidRPr="009A0268">
        <w:rPr>
          <w:lang w:val="en-GB"/>
        </w:rPr>
        <w:fldChar w:fldCharType="separate"/>
      </w:r>
      <w:r w:rsidR="00D03398" w:rsidRPr="009A0268">
        <w:rPr>
          <w:lang w:val="en-GB"/>
        </w:rPr>
        <w:t xml:space="preserve">Table </w:t>
      </w:r>
      <w:r w:rsidR="00D03398">
        <w:rPr>
          <w:noProof/>
          <w:lang w:val="en-GB"/>
        </w:rPr>
        <w:t>1</w:t>
      </w:r>
      <w:r w:rsidRPr="009A0268">
        <w:rPr>
          <w:lang w:val="en-GB"/>
        </w:rPr>
        <w:fldChar w:fldCharType="end"/>
      </w:r>
      <w:r w:rsidRPr="009A0268">
        <w:rPr>
          <w:lang w:val="en-GB"/>
        </w:rPr>
        <w:t xml:space="preserve"> gives an overview on all input files handled by VECTO-CSE.</w:t>
      </w:r>
    </w:p>
    <w:p w14:paraId="022E104A" w14:textId="77777777" w:rsidR="004442DD" w:rsidRPr="009A0268" w:rsidRDefault="004442DD" w:rsidP="00932E02">
      <w:pPr>
        <w:pStyle w:val="Beschriftung"/>
        <w:keepNext/>
        <w:jc w:val="left"/>
        <w:rPr>
          <w:lang w:val="en-GB"/>
        </w:rPr>
      </w:pPr>
      <w:bookmarkStart w:id="9" w:name="_Ref383601319"/>
      <w:bookmarkStart w:id="10" w:name="_Ref383601312"/>
      <w:r w:rsidRPr="009A0268">
        <w:rPr>
          <w:lang w:val="en-GB"/>
        </w:rPr>
        <w:t xml:space="preserve">Table </w:t>
      </w:r>
      <w:r w:rsidRPr="009A0268">
        <w:rPr>
          <w:lang w:val="en-GB"/>
        </w:rPr>
        <w:fldChar w:fldCharType="begin"/>
      </w:r>
      <w:r w:rsidRPr="009A0268">
        <w:rPr>
          <w:lang w:val="en-GB"/>
        </w:rPr>
        <w:instrText xml:space="preserve"> SEQ Table \* ARABIC </w:instrText>
      </w:r>
      <w:r w:rsidRPr="009A0268">
        <w:rPr>
          <w:lang w:val="en-GB"/>
        </w:rPr>
        <w:fldChar w:fldCharType="separate"/>
      </w:r>
      <w:r w:rsidR="00D03398">
        <w:rPr>
          <w:noProof/>
          <w:lang w:val="en-GB"/>
        </w:rPr>
        <w:t>1</w:t>
      </w:r>
      <w:r w:rsidRPr="009A0268">
        <w:rPr>
          <w:noProof/>
          <w:lang w:val="en-GB"/>
        </w:rPr>
        <w:fldChar w:fldCharType="end"/>
      </w:r>
      <w:bookmarkEnd w:id="9"/>
      <w:r w:rsidRPr="009A0268">
        <w:rPr>
          <w:lang w:val="en-GB"/>
        </w:rPr>
        <w:t xml:space="preserve">: </w:t>
      </w:r>
      <w:r w:rsidRPr="009A0268">
        <w:rPr>
          <w:b w:val="0"/>
          <w:lang w:val="en-GB"/>
        </w:rPr>
        <w:t>Overview input files</w:t>
      </w:r>
      <w:bookmarkEnd w:id="10"/>
    </w:p>
    <w:p w14:paraId="775280FB" w14:textId="77777777" w:rsidR="002F6B46" w:rsidRDefault="002F6B46" w:rsidP="00932E02">
      <w:pPr>
        <w:jc w:val="left"/>
      </w:pPr>
    </w:p>
    <w:tbl>
      <w:tblPr>
        <w:tblStyle w:val="Tabellenraster"/>
        <w:tblW w:w="0" w:type="auto"/>
        <w:tblLook w:val="04A0" w:firstRow="1" w:lastRow="0" w:firstColumn="1" w:lastColumn="0" w:noHBand="0" w:noVBand="1"/>
      </w:tblPr>
      <w:tblGrid>
        <w:gridCol w:w="2376"/>
        <w:gridCol w:w="1560"/>
        <w:gridCol w:w="5350"/>
      </w:tblGrid>
      <w:tr w:rsidR="004442DD" w:rsidRPr="009A0268" w14:paraId="56886F2D" w14:textId="77777777" w:rsidTr="000F01AE">
        <w:trPr>
          <w:tblHeader/>
        </w:trPr>
        <w:tc>
          <w:tcPr>
            <w:tcW w:w="2376" w:type="dxa"/>
          </w:tcPr>
          <w:p w14:paraId="3C339736" w14:textId="77777777" w:rsidR="004442DD" w:rsidRPr="009A0268" w:rsidRDefault="004442DD" w:rsidP="00932E02">
            <w:pPr>
              <w:jc w:val="left"/>
              <w:rPr>
                <w:b/>
                <w:sz w:val="20"/>
                <w:lang w:val="en-GB"/>
              </w:rPr>
            </w:pPr>
            <w:r w:rsidRPr="009A0268">
              <w:rPr>
                <w:b/>
                <w:sz w:val="20"/>
                <w:lang w:val="en-GB"/>
              </w:rPr>
              <w:t>File type</w:t>
            </w:r>
          </w:p>
        </w:tc>
        <w:tc>
          <w:tcPr>
            <w:tcW w:w="1560" w:type="dxa"/>
          </w:tcPr>
          <w:p w14:paraId="223CD288" w14:textId="77777777" w:rsidR="004442DD" w:rsidRPr="009A0268" w:rsidRDefault="004442DD" w:rsidP="00932E02">
            <w:pPr>
              <w:jc w:val="left"/>
              <w:rPr>
                <w:b/>
                <w:sz w:val="20"/>
                <w:lang w:val="en-GB"/>
              </w:rPr>
            </w:pPr>
            <w:r w:rsidRPr="009A0268">
              <w:rPr>
                <w:b/>
                <w:sz w:val="20"/>
                <w:lang w:val="en-GB"/>
              </w:rPr>
              <w:t xml:space="preserve">Default </w:t>
            </w:r>
            <w:r w:rsidRPr="009A0268">
              <w:rPr>
                <w:b/>
                <w:sz w:val="20"/>
                <w:lang w:val="en-GB"/>
              </w:rPr>
              <w:br/>
              <w:t>extension</w:t>
            </w:r>
          </w:p>
        </w:tc>
        <w:tc>
          <w:tcPr>
            <w:tcW w:w="5350" w:type="dxa"/>
          </w:tcPr>
          <w:p w14:paraId="126562B5" w14:textId="77777777" w:rsidR="004442DD" w:rsidRPr="009A0268" w:rsidRDefault="004442DD" w:rsidP="00932E02">
            <w:pPr>
              <w:jc w:val="left"/>
              <w:rPr>
                <w:b/>
                <w:sz w:val="20"/>
                <w:lang w:val="en-GB"/>
              </w:rPr>
            </w:pPr>
            <w:r w:rsidRPr="009A0268">
              <w:rPr>
                <w:b/>
                <w:sz w:val="20"/>
                <w:lang w:val="en-GB"/>
              </w:rPr>
              <w:t>Explanation</w:t>
            </w:r>
          </w:p>
        </w:tc>
      </w:tr>
      <w:tr w:rsidR="004442DD" w:rsidRPr="00E661AF" w14:paraId="22DE1876" w14:textId="77777777" w:rsidTr="000F01AE">
        <w:tc>
          <w:tcPr>
            <w:tcW w:w="2376" w:type="dxa"/>
          </w:tcPr>
          <w:p w14:paraId="4B1DFEBE" w14:textId="77777777" w:rsidR="004442DD" w:rsidRPr="009A0268" w:rsidRDefault="004442DD" w:rsidP="00932E02">
            <w:pPr>
              <w:spacing w:before="0"/>
              <w:jc w:val="left"/>
              <w:rPr>
                <w:sz w:val="20"/>
                <w:lang w:val="en-GB"/>
              </w:rPr>
            </w:pPr>
            <w:r w:rsidRPr="009A0268">
              <w:rPr>
                <w:sz w:val="20"/>
                <w:lang w:val="en-GB"/>
              </w:rPr>
              <w:t>vehicle</w:t>
            </w:r>
          </w:p>
        </w:tc>
        <w:tc>
          <w:tcPr>
            <w:tcW w:w="1560" w:type="dxa"/>
          </w:tcPr>
          <w:p w14:paraId="58C2A05B" w14:textId="77777777" w:rsidR="004442DD" w:rsidRPr="009A0268" w:rsidRDefault="004442DD" w:rsidP="00932E02">
            <w:pPr>
              <w:spacing w:before="0"/>
              <w:jc w:val="left"/>
              <w:rPr>
                <w:sz w:val="20"/>
                <w:lang w:val="en-GB"/>
              </w:rPr>
            </w:pPr>
            <w:r w:rsidRPr="009A0268">
              <w:rPr>
                <w:sz w:val="20"/>
                <w:lang w:val="en-GB"/>
              </w:rPr>
              <w:t>*.csveh</w:t>
            </w:r>
          </w:p>
        </w:tc>
        <w:tc>
          <w:tcPr>
            <w:tcW w:w="5350" w:type="dxa"/>
          </w:tcPr>
          <w:p w14:paraId="3D8E9B06" w14:textId="77777777" w:rsidR="004442DD" w:rsidRPr="009A0268" w:rsidRDefault="004442DD" w:rsidP="00932E02">
            <w:pPr>
              <w:spacing w:before="0"/>
              <w:jc w:val="left"/>
              <w:rPr>
                <w:sz w:val="20"/>
                <w:lang w:val="en-GB"/>
              </w:rPr>
            </w:pPr>
            <w:r w:rsidRPr="009A0268">
              <w:rPr>
                <w:sz w:val="20"/>
                <w:lang w:val="en-GB"/>
              </w:rPr>
              <w:t>contains relevant information on the tested vehicle co</w:t>
            </w:r>
            <w:r w:rsidRPr="009A0268">
              <w:rPr>
                <w:sz w:val="20"/>
                <w:lang w:val="en-GB"/>
              </w:rPr>
              <w:t>n</w:t>
            </w:r>
            <w:r w:rsidRPr="009A0268">
              <w:rPr>
                <w:sz w:val="20"/>
                <w:lang w:val="en-GB"/>
              </w:rPr>
              <w:t>figuration (e.g. vehicle test mass, anemometer height)</w:t>
            </w:r>
          </w:p>
        </w:tc>
      </w:tr>
      <w:tr w:rsidR="004442DD" w:rsidRPr="00E661AF" w14:paraId="0DF39547" w14:textId="77777777" w:rsidTr="000F01AE">
        <w:tc>
          <w:tcPr>
            <w:tcW w:w="2376" w:type="dxa"/>
          </w:tcPr>
          <w:p w14:paraId="3D5D3432" w14:textId="77777777" w:rsidR="004442DD" w:rsidRPr="009A0268" w:rsidRDefault="004442DD" w:rsidP="00932E02">
            <w:pPr>
              <w:spacing w:before="0"/>
              <w:jc w:val="left"/>
              <w:rPr>
                <w:sz w:val="20"/>
                <w:lang w:val="en-GB"/>
              </w:rPr>
            </w:pPr>
            <w:r w:rsidRPr="009A0268">
              <w:rPr>
                <w:sz w:val="20"/>
                <w:lang w:val="en-GB"/>
              </w:rPr>
              <w:t>ambient conditions</w:t>
            </w:r>
          </w:p>
        </w:tc>
        <w:tc>
          <w:tcPr>
            <w:tcW w:w="1560" w:type="dxa"/>
          </w:tcPr>
          <w:p w14:paraId="3BA82706" w14:textId="77777777" w:rsidR="004442DD" w:rsidRPr="009A0268" w:rsidRDefault="004442DD" w:rsidP="00932E02">
            <w:pPr>
              <w:spacing w:before="0"/>
              <w:jc w:val="left"/>
              <w:rPr>
                <w:sz w:val="20"/>
                <w:lang w:val="en-GB"/>
              </w:rPr>
            </w:pPr>
            <w:r w:rsidRPr="009A0268">
              <w:rPr>
                <w:sz w:val="20"/>
                <w:lang w:val="en-GB"/>
              </w:rPr>
              <w:t>*.</w:t>
            </w:r>
            <w:proofErr w:type="spellStart"/>
            <w:r w:rsidRPr="009A0268">
              <w:rPr>
                <w:sz w:val="20"/>
                <w:lang w:val="en-GB"/>
              </w:rPr>
              <w:t>csamb</w:t>
            </w:r>
            <w:proofErr w:type="spellEnd"/>
          </w:p>
        </w:tc>
        <w:tc>
          <w:tcPr>
            <w:tcW w:w="5350" w:type="dxa"/>
          </w:tcPr>
          <w:p w14:paraId="3CEDE83F" w14:textId="77777777" w:rsidR="004442DD" w:rsidRPr="009A0268" w:rsidRDefault="004442DD" w:rsidP="00932E02">
            <w:pPr>
              <w:spacing w:before="0"/>
              <w:jc w:val="left"/>
              <w:rPr>
                <w:sz w:val="20"/>
                <w:lang w:val="en-GB"/>
              </w:rPr>
            </w:pPr>
            <w:r w:rsidRPr="009A0268">
              <w:rPr>
                <w:sz w:val="20"/>
                <w:lang w:val="en-GB"/>
              </w:rPr>
              <w:t>contains ambient conditions as measured by the statio</w:t>
            </w:r>
            <w:r w:rsidRPr="009A0268">
              <w:rPr>
                <w:sz w:val="20"/>
                <w:lang w:val="en-GB"/>
              </w:rPr>
              <w:t>n</w:t>
            </w:r>
            <w:r w:rsidRPr="009A0268">
              <w:rPr>
                <w:sz w:val="20"/>
                <w:lang w:val="en-GB"/>
              </w:rPr>
              <w:t>ary weather station</w:t>
            </w:r>
          </w:p>
        </w:tc>
      </w:tr>
      <w:tr w:rsidR="004442DD" w:rsidRPr="00E661AF" w14:paraId="09D48919" w14:textId="77777777" w:rsidTr="000F01AE">
        <w:tc>
          <w:tcPr>
            <w:tcW w:w="2376" w:type="dxa"/>
          </w:tcPr>
          <w:p w14:paraId="54B276D8" w14:textId="77777777" w:rsidR="004442DD" w:rsidRPr="009A0268" w:rsidRDefault="004442DD" w:rsidP="00932E02">
            <w:pPr>
              <w:spacing w:before="0"/>
              <w:jc w:val="left"/>
              <w:rPr>
                <w:sz w:val="20"/>
                <w:lang w:val="en-GB"/>
              </w:rPr>
            </w:pPr>
            <w:r w:rsidRPr="009A0268">
              <w:rPr>
                <w:sz w:val="20"/>
                <w:lang w:val="en-GB"/>
              </w:rPr>
              <w:t xml:space="preserve">configuration file for measurement sections </w:t>
            </w:r>
            <w:r w:rsidRPr="009A0268">
              <w:rPr>
                <w:sz w:val="20"/>
                <w:lang w:val="en-GB"/>
              </w:rPr>
              <w:br/>
              <w:t>(“</w:t>
            </w:r>
            <w:proofErr w:type="spellStart"/>
            <w:r w:rsidRPr="009A0268">
              <w:rPr>
                <w:sz w:val="20"/>
                <w:lang w:val="en-GB"/>
              </w:rPr>
              <w:t>ms</w:t>
            </w:r>
            <w:proofErr w:type="spellEnd"/>
            <w:r w:rsidRPr="009A0268">
              <w:rPr>
                <w:sz w:val="20"/>
                <w:lang w:val="en-GB"/>
              </w:rPr>
              <w:t xml:space="preserve"> </w:t>
            </w:r>
            <w:proofErr w:type="spellStart"/>
            <w:r w:rsidRPr="009A0268">
              <w:rPr>
                <w:sz w:val="20"/>
                <w:lang w:val="en-GB"/>
              </w:rPr>
              <w:t>config</w:t>
            </w:r>
            <w:proofErr w:type="spellEnd"/>
            <w:r w:rsidRPr="009A0268">
              <w:rPr>
                <w:sz w:val="20"/>
                <w:lang w:val="en-GB"/>
              </w:rPr>
              <w:t>”)</w:t>
            </w:r>
          </w:p>
        </w:tc>
        <w:tc>
          <w:tcPr>
            <w:tcW w:w="1560" w:type="dxa"/>
          </w:tcPr>
          <w:p w14:paraId="5D862332" w14:textId="77777777" w:rsidR="004442DD" w:rsidRPr="009A0268" w:rsidRDefault="004442DD" w:rsidP="00932E02">
            <w:pPr>
              <w:spacing w:before="0"/>
              <w:jc w:val="left"/>
              <w:rPr>
                <w:sz w:val="20"/>
                <w:lang w:val="en-GB"/>
              </w:rPr>
            </w:pPr>
            <w:r w:rsidRPr="009A0268">
              <w:rPr>
                <w:sz w:val="20"/>
                <w:lang w:val="en-GB"/>
              </w:rPr>
              <w:t>*.</w:t>
            </w:r>
            <w:proofErr w:type="spellStart"/>
            <w:r w:rsidRPr="009A0268">
              <w:rPr>
                <w:sz w:val="20"/>
                <w:lang w:val="en-GB"/>
              </w:rPr>
              <w:t>csms</w:t>
            </w:r>
            <w:proofErr w:type="spellEnd"/>
          </w:p>
        </w:tc>
        <w:tc>
          <w:tcPr>
            <w:tcW w:w="5350" w:type="dxa"/>
          </w:tcPr>
          <w:p w14:paraId="7E011020" w14:textId="77777777" w:rsidR="004442DD" w:rsidRPr="009A0268" w:rsidRDefault="004442DD" w:rsidP="00932E02">
            <w:pPr>
              <w:spacing w:before="0"/>
              <w:jc w:val="left"/>
              <w:rPr>
                <w:sz w:val="20"/>
                <w:lang w:val="en-GB"/>
              </w:rPr>
            </w:pPr>
            <w:proofErr w:type="gramStart"/>
            <w:r w:rsidRPr="009A0268">
              <w:rPr>
                <w:sz w:val="20"/>
                <w:lang w:val="en-GB"/>
              </w:rPr>
              <w:t>contains</w:t>
            </w:r>
            <w:proofErr w:type="gramEnd"/>
            <w:r w:rsidRPr="009A0268">
              <w:rPr>
                <w:sz w:val="20"/>
                <w:lang w:val="en-GB"/>
              </w:rPr>
              <w:t xml:space="preserve"> the configuration of the measurement sections (coordinates, driving directions etc.) on the test track. The measurement sections can be configured for the calibr</w:t>
            </w:r>
            <w:r w:rsidRPr="009A0268">
              <w:rPr>
                <w:sz w:val="20"/>
                <w:lang w:val="en-GB"/>
              </w:rPr>
              <w:t>a</w:t>
            </w:r>
            <w:r w:rsidRPr="009A0268">
              <w:rPr>
                <w:sz w:val="20"/>
                <w:lang w:val="en-GB"/>
              </w:rPr>
              <w:t>tion run and the measurement runs separately.</w:t>
            </w:r>
          </w:p>
        </w:tc>
      </w:tr>
      <w:tr w:rsidR="004442DD" w:rsidRPr="00E661AF" w14:paraId="1B9478AA" w14:textId="77777777" w:rsidTr="000F01AE">
        <w:tc>
          <w:tcPr>
            <w:tcW w:w="2376" w:type="dxa"/>
          </w:tcPr>
          <w:p w14:paraId="399C4618" w14:textId="77777777" w:rsidR="004442DD" w:rsidRPr="009A0268" w:rsidRDefault="004442DD" w:rsidP="00932E02">
            <w:pPr>
              <w:spacing w:before="0"/>
              <w:jc w:val="left"/>
              <w:rPr>
                <w:sz w:val="20"/>
                <w:lang w:val="en-GB"/>
              </w:rPr>
            </w:pPr>
            <w:r w:rsidRPr="009A0268">
              <w:rPr>
                <w:sz w:val="20"/>
                <w:lang w:val="en-GB"/>
              </w:rPr>
              <w:t>measurement data</w:t>
            </w:r>
          </w:p>
        </w:tc>
        <w:tc>
          <w:tcPr>
            <w:tcW w:w="1560" w:type="dxa"/>
          </w:tcPr>
          <w:p w14:paraId="3B39E188" w14:textId="77777777" w:rsidR="004442DD" w:rsidRPr="009A0268" w:rsidRDefault="004442DD" w:rsidP="00932E02">
            <w:pPr>
              <w:spacing w:before="0"/>
              <w:jc w:val="left"/>
              <w:rPr>
                <w:sz w:val="20"/>
                <w:lang w:val="en-GB"/>
              </w:rPr>
            </w:pPr>
            <w:r w:rsidRPr="009A0268">
              <w:rPr>
                <w:sz w:val="20"/>
              </w:rPr>
              <w:t>*.csdat</w:t>
            </w:r>
          </w:p>
        </w:tc>
        <w:tc>
          <w:tcPr>
            <w:tcW w:w="5350" w:type="dxa"/>
          </w:tcPr>
          <w:p w14:paraId="368DFDF1" w14:textId="77777777" w:rsidR="004442DD" w:rsidRPr="009A0268" w:rsidRDefault="004442DD" w:rsidP="00932E02">
            <w:pPr>
              <w:spacing w:before="0"/>
              <w:jc w:val="left"/>
              <w:rPr>
                <w:sz w:val="20"/>
                <w:lang w:val="en-GB"/>
              </w:rPr>
            </w:pPr>
            <w:proofErr w:type="gramStart"/>
            <w:r w:rsidRPr="009A0268">
              <w:rPr>
                <w:sz w:val="20"/>
                <w:lang w:val="en-GB"/>
              </w:rPr>
              <w:t>contains</w:t>
            </w:r>
            <w:proofErr w:type="gramEnd"/>
            <w:r w:rsidRPr="009A0268">
              <w:rPr>
                <w:sz w:val="20"/>
                <w:lang w:val="en-GB"/>
              </w:rPr>
              <w:t xml:space="preserve"> the measurement data recorded at the vehicle consolidated in 100Hz.</w:t>
            </w:r>
          </w:p>
          <w:p w14:paraId="0053D0BC" w14:textId="77777777" w:rsidR="004442DD" w:rsidRPr="009A0268" w:rsidRDefault="004442DD" w:rsidP="00932E02">
            <w:pPr>
              <w:spacing w:before="0"/>
              <w:jc w:val="left"/>
              <w:rPr>
                <w:sz w:val="20"/>
                <w:lang w:val="en-GB"/>
              </w:rPr>
            </w:pPr>
            <w:r w:rsidRPr="009A0268">
              <w:rPr>
                <w:sz w:val="20"/>
                <w:lang w:val="en-GB"/>
              </w:rPr>
              <w:t>Separate input files are required by CSE for:</w:t>
            </w:r>
          </w:p>
          <w:p w14:paraId="2A7B6908" w14:textId="77777777" w:rsidR="004442DD" w:rsidRPr="009A0268" w:rsidRDefault="004442DD" w:rsidP="00405EDE">
            <w:pPr>
              <w:pStyle w:val="Listenabsatz"/>
              <w:numPr>
                <w:ilvl w:val="0"/>
                <w:numId w:val="11"/>
              </w:numPr>
              <w:spacing w:before="0"/>
              <w:jc w:val="left"/>
              <w:rPr>
                <w:sz w:val="20"/>
                <w:lang w:val="en-GB"/>
              </w:rPr>
            </w:pPr>
            <w:r w:rsidRPr="009A0268">
              <w:rPr>
                <w:sz w:val="20"/>
                <w:lang w:val="en-GB"/>
              </w:rPr>
              <w:t>the calibration run (during warm up of the vehicle)</w:t>
            </w:r>
          </w:p>
          <w:p w14:paraId="5B791C3E" w14:textId="77777777" w:rsidR="004442DD" w:rsidRPr="009A0268" w:rsidRDefault="004442DD" w:rsidP="00405EDE">
            <w:pPr>
              <w:pStyle w:val="Listenabsatz"/>
              <w:numPr>
                <w:ilvl w:val="0"/>
                <w:numId w:val="11"/>
              </w:numPr>
              <w:spacing w:before="0"/>
              <w:jc w:val="left"/>
              <w:rPr>
                <w:sz w:val="20"/>
                <w:lang w:val="en-GB"/>
              </w:rPr>
            </w:pPr>
            <w:r w:rsidRPr="009A0268">
              <w:rPr>
                <w:sz w:val="20"/>
                <w:lang w:val="en-GB"/>
              </w:rPr>
              <w:t>the first low speed run</w:t>
            </w:r>
          </w:p>
          <w:p w14:paraId="503D5190" w14:textId="77777777" w:rsidR="004442DD" w:rsidRPr="009A0268" w:rsidRDefault="004442DD" w:rsidP="00405EDE">
            <w:pPr>
              <w:pStyle w:val="Listenabsatz"/>
              <w:numPr>
                <w:ilvl w:val="0"/>
                <w:numId w:val="11"/>
              </w:numPr>
              <w:spacing w:before="0"/>
              <w:jc w:val="left"/>
              <w:rPr>
                <w:sz w:val="20"/>
                <w:lang w:val="en-GB"/>
              </w:rPr>
            </w:pPr>
            <w:r w:rsidRPr="009A0268">
              <w:rPr>
                <w:sz w:val="20"/>
                <w:lang w:val="en-GB"/>
              </w:rPr>
              <w:t>the high speed run</w:t>
            </w:r>
          </w:p>
          <w:p w14:paraId="5B6ECF63" w14:textId="77777777" w:rsidR="004442DD" w:rsidRPr="009A0268" w:rsidRDefault="004442DD" w:rsidP="00405EDE">
            <w:pPr>
              <w:pStyle w:val="Listenabsatz"/>
              <w:numPr>
                <w:ilvl w:val="0"/>
                <w:numId w:val="11"/>
              </w:numPr>
              <w:spacing w:before="0"/>
              <w:jc w:val="left"/>
              <w:rPr>
                <w:sz w:val="20"/>
                <w:lang w:val="en-GB"/>
              </w:rPr>
            </w:pPr>
            <w:r w:rsidRPr="009A0268">
              <w:rPr>
                <w:sz w:val="20"/>
                <w:lang w:val="en-GB"/>
              </w:rPr>
              <w:t>the second low speed run</w:t>
            </w:r>
          </w:p>
          <w:p w14:paraId="4516ED25" w14:textId="77777777" w:rsidR="004442DD" w:rsidRPr="009A0268" w:rsidRDefault="004442DD" w:rsidP="00932E02">
            <w:pPr>
              <w:spacing w:before="0"/>
              <w:jc w:val="left"/>
              <w:rPr>
                <w:sz w:val="20"/>
                <w:lang w:val="en-GB"/>
              </w:rPr>
            </w:pPr>
            <w:r w:rsidRPr="009A0268">
              <w:rPr>
                <w:sz w:val="20"/>
                <w:lang w:val="en-GB"/>
              </w:rPr>
              <w:t xml:space="preserve">Similar file formats are used for </w:t>
            </w:r>
            <w:proofErr w:type="spellStart"/>
            <w:r w:rsidRPr="009A0268">
              <w:rPr>
                <w:sz w:val="20"/>
                <w:lang w:val="en-GB"/>
              </w:rPr>
              <w:t>i</w:t>
            </w:r>
            <w:proofErr w:type="spellEnd"/>
            <w:r w:rsidRPr="009A0268">
              <w:rPr>
                <w:sz w:val="20"/>
                <w:lang w:val="en-GB"/>
              </w:rPr>
              <w:t xml:space="preserve">.) </w:t>
            </w:r>
            <w:proofErr w:type="gramStart"/>
            <w:r w:rsidRPr="009A0268">
              <w:rPr>
                <w:sz w:val="20"/>
                <w:lang w:val="en-GB"/>
              </w:rPr>
              <w:t>to</w:t>
            </w:r>
            <w:proofErr w:type="gramEnd"/>
            <w:r w:rsidRPr="009A0268">
              <w:rPr>
                <w:sz w:val="20"/>
                <w:lang w:val="en-GB"/>
              </w:rPr>
              <w:t xml:space="preserve"> iv.)</w:t>
            </w:r>
          </w:p>
        </w:tc>
      </w:tr>
      <w:tr w:rsidR="004442DD" w:rsidRPr="00E661AF" w14:paraId="1F3F46E2" w14:textId="77777777" w:rsidTr="000F01AE">
        <w:tc>
          <w:tcPr>
            <w:tcW w:w="2376" w:type="dxa"/>
          </w:tcPr>
          <w:p w14:paraId="29E5CB87" w14:textId="77777777" w:rsidR="004442DD" w:rsidRPr="005E279B" w:rsidRDefault="004442DD" w:rsidP="00932E02">
            <w:pPr>
              <w:spacing w:before="0"/>
              <w:jc w:val="left"/>
              <w:rPr>
                <w:sz w:val="20"/>
                <w:lang w:val="en-GB"/>
              </w:rPr>
            </w:pPr>
            <w:r w:rsidRPr="005E279B">
              <w:rPr>
                <w:sz w:val="20"/>
                <w:lang w:val="en-GB"/>
              </w:rPr>
              <w:t>altitude profile (optional)</w:t>
            </w:r>
          </w:p>
        </w:tc>
        <w:tc>
          <w:tcPr>
            <w:tcW w:w="1560" w:type="dxa"/>
          </w:tcPr>
          <w:p w14:paraId="6FBDD59A" w14:textId="77777777" w:rsidR="004442DD" w:rsidRPr="005E279B" w:rsidRDefault="004442DD" w:rsidP="00932E02">
            <w:pPr>
              <w:spacing w:before="0"/>
              <w:jc w:val="left"/>
              <w:rPr>
                <w:sz w:val="20"/>
                <w:lang w:val="en-GB"/>
              </w:rPr>
            </w:pPr>
            <w:r w:rsidRPr="005E279B">
              <w:rPr>
                <w:sz w:val="20"/>
                <w:lang w:val="en-GB"/>
              </w:rPr>
              <w:t>*.csalt</w:t>
            </w:r>
          </w:p>
        </w:tc>
        <w:tc>
          <w:tcPr>
            <w:tcW w:w="5350" w:type="dxa"/>
          </w:tcPr>
          <w:p w14:paraId="60B873CC" w14:textId="28F34023" w:rsidR="004442DD" w:rsidRPr="005E279B" w:rsidRDefault="004442DD" w:rsidP="00932E02">
            <w:pPr>
              <w:spacing w:before="0"/>
              <w:jc w:val="left"/>
              <w:rPr>
                <w:sz w:val="20"/>
                <w:lang w:val="en-GB"/>
              </w:rPr>
            </w:pPr>
            <w:proofErr w:type="gramStart"/>
            <w:r w:rsidRPr="005E279B">
              <w:rPr>
                <w:sz w:val="20"/>
                <w:lang w:val="en-GB"/>
              </w:rPr>
              <w:t>contains</w:t>
            </w:r>
            <w:proofErr w:type="gramEnd"/>
            <w:r w:rsidRPr="005E279B">
              <w:rPr>
                <w:sz w:val="20"/>
                <w:lang w:val="en-GB"/>
              </w:rPr>
              <w:t xml:space="preserve"> the altitude profile on the measurement sections. This data is used for the correction of traction force for gradient influence in the evaluation if the related feature is activated in the </w:t>
            </w:r>
            <w:r>
              <w:rPr>
                <w:sz w:val="20"/>
                <w:lang w:val="en-GB"/>
              </w:rPr>
              <w:t>VECTO-</w:t>
            </w:r>
            <w:r w:rsidRPr="005E279B">
              <w:rPr>
                <w:sz w:val="20"/>
                <w:lang w:val="en-GB"/>
              </w:rPr>
              <w:t>CSE GUI</w:t>
            </w:r>
          </w:p>
        </w:tc>
      </w:tr>
      <w:tr w:rsidR="001C1A41" w:rsidRPr="00E661AF" w14:paraId="638BEADB" w14:textId="77777777" w:rsidTr="000F01AE">
        <w:tc>
          <w:tcPr>
            <w:tcW w:w="2376" w:type="dxa"/>
          </w:tcPr>
          <w:p w14:paraId="053D8316" w14:textId="7003EEFF" w:rsidR="001C1A41" w:rsidRPr="00740107" w:rsidRDefault="001C1A41" w:rsidP="00932E02">
            <w:pPr>
              <w:spacing w:before="0"/>
              <w:jc w:val="left"/>
              <w:rPr>
                <w:sz w:val="20"/>
                <w:lang w:val="en-GB"/>
              </w:rPr>
            </w:pPr>
            <w:r>
              <w:rPr>
                <w:sz w:val="20"/>
                <w:lang w:val="en-GB"/>
              </w:rPr>
              <w:t>criteria (optional)</w:t>
            </w:r>
          </w:p>
        </w:tc>
        <w:tc>
          <w:tcPr>
            <w:tcW w:w="1560" w:type="dxa"/>
          </w:tcPr>
          <w:p w14:paraId="23DA9126" w14:textId="10663764" w:rsidR="001C1A41" w:rsidRPr="00740107" w:rsidRDefault="001C1A41" w:rsidP="00932E02">
            <w:pPr>
              <w:spacing w:before="0"/>
              <w:jc w:val="left"/>
              <w:rPr>
                <w:sz w:val="20"/>
                <w:lang w:val="en-GB"/>
              </w:rPr>
            </w:pPr>
            <w:r>
              <w:rPr>
                <w:sz w:val="20"/>
                <w:lang w:val="en-GB"/>
              </w:rPr>
              <w:t>*.</w:t>
            </w:r>
            <w:proofErr w:type="spellStart"/>
            <w:r>
              <w:rPr>
                <w:sz w:val="20"/>
                <w:lang w:val="en-GB"/>
              </w:rPr>
              <w:t>cscrt</w:t>
            </w:r>
            <w:proofErr w:type="spellEnd"/>
          </w:p>
        </w:tc>
        <w:tc>
          <w:tcPr>
            <w:tcW w:w="5350" w:type="dxa"/>
          </w:tcPr>
          <w:p w14:paraId="12FF3473" w14:textId="3AF2FF7F" w:rsidR="001C1A41" w:rsidRPr="00740107" w:rsidRDefault="001C1A41" w:rsidP="001C1A41">
            <w:pPr>
              <w:spacing w:before="0"/>
              <w:jc w:val="left"/>
              <w:rPr>
                <w:sz w:val="20"/>
                <w:lang w:val="en-GB"/>
              </w:rPr>
            </w:pPr>
            <w:r w:rsidRPr="001C1A41">
              <w:rPr>
                <w:sz w:val="20"/>
                <w:lang w:val="en-GB"/>
              </w:rPr>
              <w:t>an be used to save or import a set of evaluation param</w:t>
            </w:r>
            <w:r w:rsidRPr="001C1A41">
              <w:rPr>
                <w:sz w:val="20"/>
                <w:lang w:val="en-GB"/>
              </w:rPr>
              <w:t>e</w:t>
            </w:r>
            <w:r w:rsidRPr="001C1A41">
              <w:rPr>
                <w:sz w:val="20"/>
                <w:lang w:val="en-GB"/>
              </w:rPr>
              <w:t>ters (e.g. for validity or correction functions)</w:t>
            </w:r>
          </w:p>
        </w:tc>
      </w:tr>
      <w:tr w:rsidR="004442DD" w:rsidRPr="00E661AF" w14:paraId="136C743E" w14:textId="77777777" w:rsidTr="000F01AE">
        <w:tc>
          <w:tcPr>
            <w:tcW w:w="2376" w:type="dxa"/>
          </w:tcPr>
          <w:p w14:paraId="598F038C" w14:textId="1D07FDEE" w:rsidR="004442DD" w:rsidRPr="00740107" w:rsidRDefault="004442DD" w:rsidP="00932E02">
            <w:pPr>
              <w:spacing w:before="0"/>
              <w:jc w:val="left"/>
              <w:rPr>
                <w:sz w:val="20"/>
                <w:lang w:val="en-GB"/>
              </w:rPr>
            </w:pPr>
            <w:r w:rsidRPr="00740107">
              <w:rPr>
                <w:sz w:val="20"/>
                <w:lang w:val="en-GB"/>
              </w:rPr>
              <w:t>job</w:t>
            </w:r>
          </w:p>
        </w:tc>
        <w:tc>
          <w:tcPr>
            <w:tcW w:w="1560" w:type="dxa"/>
          </w:tcPr>
          <w:p w14:paraId="5E87FB95" w14:textId="77777777" w:rsidR="004442DD" w:rsidRPr="00740107" w:rsidRDefault="004442DD" w:rsidP="00932E02">
            <w:pPr>
              <w:spacing w:before="0"/>
              <w:jc w:val="left"/>
              <w:rPr>
                <w:sz w:val="20"/>
                <w:lang w:val="en-GB"/>
              </w:rPr>
            </w:pPr>
            <w:r w:rsidRPr="00740107">
              <w:rPr>
                <w:sz w:val="20"/>
                <w:lang w:val="en-GB"/>
              </w:rPr>
              <w:t>*.csjob</w:t>
            </w:r>
          </w:p>
        </w:tc>
        <w:tc>
          <w:tcPr>
            <w:tcW w:w="5350" w:type="dxa"/>
          </w:tcPr>
          <w:p w14:paraId="21CB6849" w14:textId="147615C3" w:rsidR="004442DD" w:rsidRPr="00740107" w:rsidRDefault="004442DD" w:rsidP="001C1A41">
            <w:pPr>
              <w:spacing w:before="0"/>
              <w:jc w:val="left"/>
              <w:rPr>
                <w:sz w:val="20"/>
                <w:lang w:val="en-GB"/>
              </w:rPr>
            </w:pPr>
            <w:proofErr w:type="gramStart"/>
            <w:r w:rsidRPr="00740107">
              <w:rPr>
                <w:sz w:val="20"/>
                <w:lang w:val="en-GB"/>
              </w:rPr>
              <w:t>contains</w:t>
            </w:r>
            <w:proofErr w:type="gramEnd"/>
            <w:r w:rsidRPr="00740107">
              <w:rPr>
                <w:sz w:val="20"/>
                <w:lang w:val="en-GB"/>
              </w:rPr>
              <w:t xml:space="preserve"> all information for a test evaluation (evaluation settings, paths to input data). The job file is automatically created </w:t>
            </w:r>
            <w:r>
              <w:rPr>
                <w:sz w:val="20"/>
                <w:lang w:val="en-GB"/>
              </w:rPr>
              <w:t>if VECTO-CSE is operated via the user interface</w:t>
            </w:r>
            <w:r w:rsidRPr="00740107">
              <w:rPr>
                <w:sz w:val="20"/>
                <w:lang w:val="en-GB"/>
              </w:rPr>
              <w:t xml:space="preserve"> but can also be generated or edited e.g. by means of a text editor.</w:t>
            </w:r>
            <w:r w:rsidR="001C1A41">
              <w:rPr>
                <w:sz w:val="20"/>
                <w:lang w:val="en-GB"/>
              </w:rPr>
              <w:t xml:space="preserve"> </w:t>
            </w:r>
            <w:r w:rsidR="001C1A41" w:rsidRPr="001C1A41">
              <w:rPr>
                <w:sz w:val="20"/>
                <w:lang w:val="en-GB"/>
              </w:rPr>
              <w:t xml:space="preserve">After a successful calculation VECTO-CSE </w:t>
            </w:r>
            <w:r w:rsidR="001C1A41">
              <w:rPr>
                <w:sz w:val="20"/>
                <w:lang w:val="en-GB"/>
              </w:rPr>
              <w:t xml:space="preserve">also </w:t>
            </w:r>
            <w:r w:rsidR="001C1A41" w:rsidRPr="001C1A41">
              <w:rPr>
                <w:sz w:val="20"/>
                <w:lang w:val="en-GB"/>
              </w:rPr>
              <w:t>writes the main evaluation results into the job-file.</w:t>
            </w:r>
          </w:p>
        </w:tc>
      </w:tr>
      <w:tr w:rsidR="00A17D04" w:rsidRPr="00E661AF" w14:paraId="7BA16CF4" w14:textId="77777777" w:rsidTr="000F01AE">
        <w:tc>
          <w:tcPr>
            <w:tcW w:w="2376" w:type="dxa"/>
          </w:tcPr>
          <w:p w14:paraId="176DC5A7" w14:textId="174081FB" w:rsidR="00A17D04" w:rsidRPr="00740107" w:rsidRDefault="00A17D04" w:rsidP="00932E02">
            <w:pPr>
              <w:spacing w:before="0"/>
              <w:jc w:val="left"/>
              <w:rPr>
                <w:sz w:val="20"/>
                <w:lang w:val="en-GB"/>
              </w:rPr>
            </w:pPr>
            <w:r>
              <w:rPr>
                <w:sz w:val="20"/>
                <w:lang w:val="en-GB"/>
              </w:rPr>
              <w:t>criteria</w:t>
            </w:r>
            <w:r w:rsidR="001C1A41">
              <w:rPr>
                <w:sz w:val="20"/>
                <w:lang w:val="en-GB"/>
              </w:rPr>
              <w:t xml:space="preserve"> (optional)</w:t>
            </w:r>
          </w:p>
        </w:tc>
        <w:tc>
          <w:tcPr>
            <w:tcW w:w="1560" w:type="dxa"/>
          </w:tcPr>
          <w:p w14:paraId="69446897" w14:textId="37C6328A" w:rsidR="00A17D04" w:rsidRPr="00740107" w:rsidRDefault="00A17D04" w:rsidP="00932E02">
            <w:pPr>
              <w:spacing w:before="0"/>
              <w:jc w:val="left"/>
              <w:rPr>
                <w:sz w:val="20"/>
                <w:lang w:val="en-GB"/>
              </w:rPr>
            </w:pPr>
            <w:r>
              <w:rPr>
                <w:sz w:val="20"/>
                <w:lang w:val="en-GB"/>
              </w:rPr>
              <w:t>*.</w:t>
            </w:r>
            <w:proofErr w:type="spellStart"/>
            <w:r>
              <w:rPr>
                <w:sz w:val="20"/>
                <w:lang w:val="en-GB"/>
              </w:rPr>
              <w:t>cscrt</w:t>
            </w:r>
            <w:proofErr w:type="spellEnd"/>
          </w:p>
        </w:tc>
        <w:tc>
          <w:tcPr>
            <w:tcW w:w="5350" w:type="dxa"/>
          </w:tcPr>
          <w:p w14:paraId="006D494B" w14:textId="2808CDE4" w:rsidR="00A17D04" w:rsidRPr="00740107" w:rsidRDefault="001C1A41" w:rsidP="001C1A41">
            <w:pPr>
              <w:spacing w:before="0"/>
              <w:jc w:val="left"/>
              <w:rPr>
                <w:sz w:val="20"/>
                <w:lang w:val="en-GB"/>
              </w:rPr>
            </w:pPr>
            <w:proofErr w:type="gramStart"/>
            <w:r>
              <w:rPr>
                <w:sz w:val="20"/>
                <w:lang w:val="en-GB"/>
              </w:rPr>
              <w:t>c</w:t>
            </w:r>
            <w:r w:rsidRPr="001C1A41">
              <w:rPr>
                <w:sz w:val="20"/>
                <w:lang w:val="en-GB"/>
              </w:rPr>
              <w:t>an</w:t>
            </w:r>
            <w:proofErr w:type="gramEnd"/>
            <w:r w:rsidRPr="001C1A41">
              <w:rPr>
                <w:sz w:val="20"/>
                <w:lang w:val="en-GB"/>
              </w:rPr>
              <w:t xml:space="preserve"> be used to save or import a set of evaluation param</w:t>
            </w:r>
            <w:r w:rsidRPr="001C1A41">
              <w:rPr>
                <w:sz w:val="20"/>
                <w:lang w:val="en-GB"/>
              </w:rPr>
              <w:t>e</w:t>
            </w:r>
            <w:r w:rsidRPr="001C1A41">
              <w:rPr>
                <w:sz w:val="20"/>
                <w:lang w:val="en-GB"/>
              </w:rPr>
              <w:lastRenderedPageBreak/>
              <w:t>ters</w:t>
            </w:r>
            <w:r>
              <w:rPr>
                <w:sz w:val="20"/>
                <w:lang w:val="en-GB"/>
              </w:rPr>
              <w:t xml:space="preserve"> (e.g.</w:t>
            </w:r>
            <w:r w:rsidRPr="001C1A41">
              <w:rPr>
                <w:sz w:val="20"/>
                <w:lang w:val="en-GB"/>
              </w:rPr>
              <w:t xml:space="preserve"> validity </w:t>
            </w:r>
            <w:r>
              <w:rPr>
                <w:sz w:val="20"/>
                <w:lang w:val="en-GB"/>
              </w:rPr>
              <w:t xml:space="preserve">criteria </w:t>
            </w:r>
            <w:r w:rsidRPr="001C1A41">
              <w:rPr>
                <w:sz w:val="20"/>
                <w:lang w:val="en-GB"/>
              </w:rPr>
              <w:t xml:space="preserve">or </w:t>
            </w:r>
            <w:r>
              <w:rPr>
                <w:sz w:val="20"/>
                <w:lang w:val="en-GB"/>
              </w:rPr>
              <w:t xml:space="preserve">settings for </w:t>
            </w:r>
            <w:r w:rsidRPr="001C1A41">
              <w:rPr>
                <w:sz w:val="20"/>
                <w:lang w:val="en-GB"/>
              </w:rPr>
              <w:t>correction fun</w:t>
            </w:r>
            <w:r w:rsidRPr="001C1A41">
              <w:rPr>
                <w:sz w:val="20"/>
                <w:lang w:val="en-GB"/>
              </w:rPr>
              <w:t>c</w:t>
            </w:r>
            <w:r w:rsidRPr="001C1A41">
              <w:rPr>
                <w:sz w:val="20"/>
                <w:lang w:val="en-GB"/>
              </w:rPr>
              <w:t>tions</w:t>
            </w:r>
            <w:r>
              <w:rPr>
                <w:sz w:val="20"/>
                <w:lang w:val="en-GB"/>
              </w:rPr>
              <w:t>). For reasons of traceability for each calculation the used parameters are in any case also stored in the Jo</w:t>
            </w:r>
            <w:r>
              <w:rPr>
                <w:sz w:val="20"/>
                <w:lang w:val="en-GB"/>
              </w:rPr>
              <w:t>b</w:t>
            </w:r>
            <w:r>
              <w:rPr>
                <w:sz w:val="20"/>
                <w:lang w:val="en-GB"/>
              </w:rPr>
              <w:t xml:space="preserve">file. </w:t>
            </w:r>
          </w:p>
        </w:tc>
      </w:tr>
    </w:tbl>
    <w:p w14:paraId="42B41915" w14:textId="77777777" w:rsidR="004442DD" w:rsidRPr="00806FFA" w:rsidRDefault="004442DD" w:rsidP="00932E02">
      <w:pPr>
        <w:jc w:val="left"/>
        <w:rPr>
          <w:lang w:val="en-GB"/>
        </w:rPr>
      </w:pPr>
    </w:p>
    <w:p w14:paraId="12331B11" w14:textId="77777777" w:rsidR="004442DD" w:rsidRPr="00806FFA" w:rsidRDefault="004442DD" w:rsidP="00932E02">
      <w:pPr>
        <w:pStyle w:val="berschrift2"/>
        <w:jc w:val="left"/>
        <w:rPr>
          <w:lang w:val="en-GB"/>
        </w:rPr>
      </w:pPr>
      <w:bookmarkStart w:id="11" w:name="_Toc425145105"/>
      <w:r w:rsidRPr="00806FFA">
        <w:rPr>
          <w:lang w:val="en-GB"/>
        </w:rPr>
        <w:t>Vehicle file (*.csveh)</w:t>
      </w:r>
      <w:bookmarkEnd w:id="11"/>
    </w:p>
    <w:p w14:paraId="1EA3A033" w14:textId="4BF680A0" w:rsidR="008B75E7" w:rsidRDefault="004442DD" w:rsidP="00932E02">
      <w:pPr>
        <w:jc w:val="left"/>
        <w:rPr>
          <w:lang w:val="en-GB"/>
        </w:rPr>
      </w:pPr>
      <w:r w:rsidRPr="00806FFA">
        <w:rPr>
          <w:lang w:val="en-GB"/>
        </w:rPr>
        <w:t xml:space="preserve">The vehicle file contains the relevant information on the vehicle configuration. </w:t>
      </w:r>
      <w:r w:rsidR="008B75E7">
        <w:rPr>
          <w:lang w:val="en-GB"/>
        </w:rPr>
        <w:t xml:space="preserve">The file follows the JSON format. </w:t>
      </w:r>
      <w:r w:rsidRPr="00806FFA">
        <w:rPr>
          <w:lang w:val="en-GB"/>
        </w:rPr>
        <w:fldChar w:fldCharType="begin"/>
      </w:r>
      <w:r w:rsidRPr="00806FFA">
        <w:rPr>
          <w:lang w:val="en-GB"/>
        </w:rPr>
        <w:instrText xml:space="preserve"> REF _Ref383604201 \h </w:instrText>
      </w:r>
      <w:r>
        <w:rPr>
          <w:lang w:val="en-GB"/>
        </w:rPr>
        <w:instrText xml:space="preserve"> \* MERGEFORMAT </w:instrText>
      </w:r>
      <w:r w:rsidRPr="00806FFA">
        <w:rPr>
          <w:lang w:val="en-GB"/>
        </w:rPr>
      </w:r>
      <w:r w:rsidRPr="00806FFA">
        <w:rPr>
          <w:lang w:val="en-GB"/>
        </w:rPr>
        <w:fldChar w:fldCharType="separate"/>
      </w:r>
      <w:r w:rsidR="00D03398" w:rsidRPr="00A30FAC">
        <w:rPr>
          <w:lang w:val="en-GB"/>
        </w:rPr>
        <w:t xml:space="preserve">Figure </w:t>
      </w:r>
      <w:r w:rsidR="00D03398" w:rsidRPr="00A30FAC">
        <w:rPr>
          <w:noProof/>
          <w:lang w:val="en-GB"/>
        </w:rPr>
        <w:t>1</w:t>
      </w:r>
      <w:r w:rsidRPr="00806FFA">
        <w:rPr>
          <w:lang w:val="en-GB"/>
        </w:rPr>
        <w:fldChar w:fldCharType="end"/>
      </w:r>
      <w:r w:rsidRPr="00806FFA">
        <w:rPr>
          <w:lang w:val="en-GB"/>
        </w:rPr>
        <w:t xml:space="preserve"> shows the structure of the vehicle file.</w:t>
      </w:r>
      <w:r w:rsidR="008B75E7">
        <w:rPr>
          <w:lang w:val="en-GB"/>
        </w:rPr>
        <w:t xml:space="preserve"> </w:t>
      </w:r>
    </w:p>
    <w:p w14:paraId="5BC89D78" w14:textId="1F629450" w:rsidR="004442DD" w:rsidRPr="008B75E7" w:rsidRDefault="008B75E7" w:rsidP="008B75E7">
      <w:pPr>
        <w:jc w:val="left"/>
        <w:rPr>
          <w:lang w:val="en-GB"/>
        </w:rPr>
      </w:pPr>
      <w:r w:rsidRPr="00932E02">
        <w:rPr>
          <w:noProof/>
          <w:lang w:eastAsia="de-AT"/>
        </w:rPr>
        <mc:AlternateContent>
          <mc:Choice Requires="wps">
            <w:drawing>
              <wp:inline distT="0" distB="0" distL="0" distR="0" wp14:anchorId="0A0338BC" wp14:editId="020B7D64">
                <wp:extent cx="3265805" cy="4683125"/>
                <wp:effectExtent l="0" t="80010" r="102235" b="26035"/>
                <wp:docPr id="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265805" cy="4683125"/>
                        </a:xfrm>
                        <a:prstGeom prst="bracketPair">
                          <a:avLst>
                            <a:gd name="adj" fmla="val 5665"/>
                          </a:avLst>
                        </a:prstGeom>
                        <a:solidFill>
                          <a:schemeClr val="bg1">
                            <a:lumMod val="85000"/>
                          </a:schemeClr>
                        </a:solidFill>
                        <a:ln w="12700">
                          <a:solidFill>
                            <a:srgbClr val="4F81BD"/>
                          </a:solidFill>
                          <a:round/>
                          <a:headEnd/>
                          <a:tailEnd/>
                        </a:ln>
                        <a:effectLst>
                          <a:prstShdw prst="shdw13" dist="53882" dir="18900000">
                            <a:srgbClr val="808080">
                              <a:alpha val="50000"/>
                            </a:srgbClr>
                          </a:prstShdw>
                        </a:effectLst>
                        <a:extLst/>
                      </wps:spPr>
                      <wps:txbx>
                        <w:txbxContent>
                          <w:p w14:paraId="4D3088A2" w14:textId="77777777" w:rsidR="0043239A" w:rsidRPr="008B75E7" w:rsidRDefault="0043239A" w:rsidP="008B75E7">
                            <w:pPr>
                              <w:pStyle w:val="Code"/>
                              <w:spacing w:before="0" w:after="0" w:line="240" w:lineRule="auto"/>
                              <w:jc w:val="left"/>
                              <w:rPr>
                                <w:sz w:val="16"/>
                                <w:szCs w:val="16"/>
                              </w:rPr>
                            </w:pPr>
                            <w:r w:rsidRPr="008B75E7">
                              <w:rPr>
                                <w:sz w:val="16"/>
                                <w:szCs w:val="16"/>
                              </w:rPr>
                              <w:t>{</w:t>
                            </w:r>
                          </w:p>
                          <w:p w14:paraId="59F68039" w14:textId="77777777" w:rsidR="0043239A" w:rsidRPr="008B75E7" w:rsidRDefault="0043239A" w:rsidP="008B75E7">
                            <w:pPr>
                              <w:pStyle w:val="Code"/>
                              <w:spacing w:before="0" w:after="0" w:line="240" w:lineRule="auto"/>
                              <w:jc w:val="left"/>
                              <w:rPr>
                                <w:sz w:val="16"/>
                                <w:szCs w:val="16"/>
                              </w:rPr>
                            </w:pPr>
                            <w:r w:rsidRPr="008B75E7">
                              <w:rPr>
                                <w:sz w:val="16"/>
                                <w:szCs w:val="16"/>
                              </w:rPr>
                              <w:t xml:space="preserve">  "Header": {</w:t>
                            </w:r>
                          </w:p>
                          <w:p w14:paraId="60A1EE96" w14:textId="77777777" w:rsidR="0043239A" w:rsidRPr="008B75E7" w:rsidRDefault="0043239A" w:rsidP="008B75E7">
                            <w:pPr>
                              <w:pStyle w:val="Code"/>
                              <w:spacing w:before="0" w:after="0" w:line="240" w:lineRule="auto"/>
                              <w:jc w:val="left"/>
                              <w:rPr>
                                <w:sz w:val="16"/>
                                <w:szCs w:val="16"/>
                              </w:rPr>
                            </w:pPr>
                            <w:r w:rsidRPr="008B75E7">
                              <w:rPr>
                                <w:sz w:val="16"/>
                                <w:szCs w:val="16"/>
                              </w:rPr>
                              <w:t xml:space="preserve">    "Title": "</w:t>
                            </w:r>
                            <w:proofErr w:type="spellStart"/>
                            <w:r w:rsidRPr="008B75E7">
                              <w:rPr>
                                <w:sz w:val="16"/>
                                <w:szCs w:val="16"/>
                              </w:rPr>
                              <w:t>vecto-cse</w:t>
                            </w:r>
                            <w:proofErr w:type="spellEnd"/>
                            <w:r w:rsidRPr="008B75E7">
                              <w:rPr>
                                <w:sz w:val="16"/>
                                <w:szCs w:val="16"/>
                              </w:rPr>
                              <w:t xml:space="preserve"> VEHICLE",</w:t>
                            </w:r>
                          </w:p>
                          <w:p w14:paraId="3F4ACF34" w14:textId="77777777" w:rsidR="0043239A" w:rsidRPr="008B75E7" w:rsidRDefault="0043239A" w:rsidP="008B75E7">
                            <w:pPr>
                              <w:pStyle w:val="Code"/>
                              <w:spacing w:before="0" w:after="0" w:line="240" w:lineRule="auto"/>
                              <w:jc w:val="left"/>
                              <w:rPr>
                                <w:sz w:val="16"/>
                                <w:szCs w:val="16"/>
                              </w:rPr>
                            </w:pPr>
                            <w:r w:rsidRPr="008B75E7">
                              <w:rPr>
                                <w:sz w:val="16"/>
                                <w:szCs w:val="16"/>
                              </w:rPr>
                              <w:t xml:space="preserve">    "</w:t>
                            </w:r>
                            <w:proofErr w:type="spellStart"/>
                            <w:r w:rsidRPr="008B75E7">
                              <w:rPr>
                                <w:sz w:val="16"/>
                                <w:szCs w:val="16"/>
                              </w:rPr>
                              <w:t>FileVersion</w:t>
                            </w:r>
                            <w:proofErr w:type="spellEnd"/>
                            <w:r w:rsidRPr="008B75E7">
                              <w:rPr>
                                <w:sz w:val="16"/>
                                <w:szCs w:val="16"/>
                              </w:rPr>
                              <w:t>": "1.0.0",</w:t>
                            </w:r>
                          </w:p>
                          <w:p w14:paraId="33FBC825" w14:textId="77777777" w:rsidR="0043239A" w:rsidRPr="008B75E7" w:rsidRDefault="0043239A" w:rsidP="008B75E7">
                            <w:pPr>
                              <w:pStyle w:val="Code"/>
                              <w:spacing w:before="0" w:after="0" w:line="240" w:lineRule="auto"/>
                              <w:jc w:val="left"/>
                              <w:rPr>
                                <w:sz w:val="16"/>
                                <w:szCs w:val="16"/>
                              </w:rPr>
                            </w:pPr>
                            <w:r w:rsidRPr="008B75E7">
                              <w:rPr>
                                <w:sz w:val="16"/>
                                <w:szCs w:val="16"/>
                              </w:rPr>
                              <w:t xml:space="preserve">    "</w:t>
                            </w:r>
                            <w:proofErr w:type="spellStart"/>
                            <w:r w:rsidRPr="008B75E7">
                              <w:rPr>
                                <w:sz w:val="16"/>
                                <w:szCs w:val="16"/>
                              </w:rPr>
                              <w:t>AppVersion</w:t>
                            </w:r>
                            <w:proofErr w:type="spellEnd"/>
                            <w:r w:rsidRPr="008B75E7">
                              <w:rPr>
                                <w:sz w:val="16"/>
                                <w:szCs w:val="16"/>
                              </w:rPr>
                              <w:t>": "2.0.1-pre1",</w:t>
                            </w:r>
                          </w:p>
                          <w:p w14:paraId="5D3A0D81" w14:textId="77777777" w:rsidR="0043239A" w:rsidRPr="008B75E7" w:rsidRDefault="0043239A" w:rsidP="008B75E7">
                            <w:pPr>
                              <w:pStyle w:val="Code"/>
                              <w:spacing w:before="0" w:after="0" w:line="240" w:lineRule="auto"/>
                              <w:jc w:val="left"/>
                              <w:rPr>
                                <w:sz w:val="16"/>
                                <w:szCs w:val="16"/>
                              </w:rPr>
                            </w:pPr>
                            <w:r w:rsidRPr="008B75E7">
                              <w:rPr>
                                <w:sz w:val="16"/>
                                <w:szCs w:val="16"/>
                              </w:rPr>
                              <w:t xml:space="preserve">    "</w:t>
                            </w:r>
                            <w:proofErr w:type="spellStart"/>
                            <w:r w:rsidRPr="008B75E7">
                              <w:rPr>
                                <w:sz w:val="16"/>
                                <w:szCs w:val="16"/>
                              </w:rPr>
                              <w:t>ModifiedDate</w:t>
                            </w:r>
                            <w:proofErr w:type="spellEnd"/>
                            <w:r w:rsidRPr="008B75E7">
                              <w:rPr>
                                <w:sz w:val="16"/>
                                <w:szCs w:val="16"/>
                              </w:rPr>
                              <w:t>": "2014/05/28 00:33:50 +02:00",</w:t>
                            </w:r>
                          </w:p>
                          <w:p w14:paraId="1724F471" w14:textId="77777777" w:rsidR="0043239A" w:rsidRPr="008B75E7" w:rsidRDefault="0043239A" w:rsidP="008B75E7">
                            <w:pPr>
                              <w:pStyle w:val="Code"/>
                              <w:spacing w:before="0" w:after="0" w:line="240" w:lineRule="auto"/>
                              <w:jc w:val="left"/>
                              <w:rPr>
                                <w:sz w:val="16"/>
                                <w:szCs w:val="16"/>
                              </w:rPr>
                            </w:pPr>
                            <w:r w:rsidRPr="008B75E7">
                              <w:rPr>
                                <w:sz w:val="16"/>
                                <w:szCs w:val="16"/>
                              </w:rPr>
                              <w:t xml:space="preserve">    "Strict": true,</w:t>
                            </w:r>
                          </w:p>
                          <w:p w14:paraId="7FC26013" w14:textId="77777777" w:rsidR="0043239A" w:rsidRPr="008B75E7" w:rsidRDefault="0043239A" w:rsidP="008B75E7">
                            <w:pPr>
                              <w:pStyle w:val="Code"/>
                              <w:spacing w:before="0" w:after="0" w:line="240" w:lineRule="auto"/>
                              <w:jc w:val="left"/>
                              <w:rPr>
                                <w:sz w:val="16"/>
                                <w:szCs w:val="16"/>
                              </w:rPr>
                            </w:pPr>
                            <w:r w:rsidRPr="008B75E7">
                              <w:rPr>
                                <w:sz w:val="16"/>
                                <w:szCs w:val="16"/>
                              </w:rPr>
                              <w:t xml:space="preserve">    "</w:t>
                            </w:r>
                            <w:proofErr w:type="spellStart"/>
                            <w:r w:rsidRPr="008B75E7">
                              <w:rPr>
                                <w:sz w:val="16"/>
                                <w:szCs w:val="16"/>
                              </w:rPr>
                              <w:t>BodySchema</w:t>
                            </w:r>
                            <w:proofErr w:type="spellEnd"/>
                            <w:r w:rsidRPr="008B75E7">
                              <w:rPr>
                                <w:sz w:val="16"/>
                                <w:szCs w:val="16"/>
                              </w:rPr>
                              <w:t>": null,</w:t>
                            </w:r>
                          </w:p>
                          <w:p w14:paraId="5EECAE9D" w14:textId="77777777" w:rsidR="0043239A" w:rsidRPr="008B75E7" w:rsidRDefault="0043239A" w:rsidP="008B75E7">
                            <w:pPr>
                              <w:pStyle w:val="Code"/>
                              <w:spacing w:before="0" w:after="0" w:line="240" w:lineRule="auto"/>
                              <w:jc w:val="left"/>
                              <w:rPr>
                                <w:sz w:val="16"/>
                                <w:szCs w:val="16"/>
                              </w:rPr>
                            </w:pPr>
                            <w:r w:rsidRPr="008B75E7">
                              <w:rPr>
                                <w:sz w:val="16"/>
                                <w:szCs w:val="16"/>
                              </w:rPr>
                              <w:t xml:space="preserve">  },</w:t>
                            </w:r>
                          </w:p>
                          <w:p w14:paraId="38F3A4A9" w14:textId="77777777" w:rsidR="0043239A" w:rsidRPr="008B75E7" w:rsidRDefault="0043239A" w:rsidP="008B75E7">
                            <w:pPr>
                              <w:pStyle w:val="Code"/>
                              <w:spacing w:before="0" w:after="0" w:line="240" w:lineRule="auto"/>
                              <w:jc w:val="left"/>
                              <w:rPr>
                                <w:sz w:val="16"/>
                                <w:szCs w:val="16"/>
                              </w:rPr>
                            </w:pPr>
                            <w:r w:rsidRPr="008B75E7">
                              <w:rPr>
                                <w:sz w:val="16"/>
                                <w:szCs w:val="16"/>
                              </w:rPr>
                              <w:t xml:space="preserve">  "Body": {</w:t>
                            </w:r>
                          </w:p>
                          <w:p w14:paraId="7600C93F" w14:textId="77777777" w:rsidR="0043239A" w:rsidRPr="008B75E7" w:rsidRDefault="0043239A" w:rsidP="008B75E7">
                            <w:pPr>
                              <w:pStyle w:val="Code"/>
                              <w:spacing w:before="0" w:after="0" w:line="240" w:lineRule="auto"/>
                              <w:jc w:val="left"/>
                              <w:rPr>
                                <w:sz w:val="16"/>
                                <w:szCs w:val="16"/>
                              </w:rPr>
                            </w:pPr>
                            <w:r w:rsidRPr="008B75E7">
                              <w:rPr>
                                <w:sz w:val="16"/>
                                <w:szCs w:val="16"/>
                              </w:rPr>
                              <w:t xml:space="preserve">        "</w:t>
                            </w:r>
                            <w:proofErr w:type="spellStart"/>
                            <w:proofErr w:type="gramStart"/>
                            <w:r w:rsidRPr="008B75E7">
                              <w:rPr>
                                <w:sz w:val="16"/>
                                <w:szCs w:val="16"/>
                              </w:rPr>
                              <w:t>classCode</w:t>
                            </w:r>
                            <w:proofErr w:type="spellEnd"/>
                            <w:proofErr w:type="gramEnd"/>
                            <w:r w:rsidRPr="008B75E7">
                              <w:rPr>
                                <w:sz w:val="16"/>
                                <w:szCs w:val="16"/>
                              </w:rPr>
                              <w:t>":         4,</w:t>
                            </w:r>
                          </w:p>
                          <w:p w14:paraId="17357EA2" w14:textId="77777777" w:rsidR="0043239A" w:rsidRPr="008B75E7" w:rsidRDefault="0043239A" w:rsidP="008B75E7">
                            <w:pPr>
                              <w:pStyle w:val="Code"/>
                              <w:spacing w:before="0" w:after="0" w:line="240" w:lineRule="auto"/>
                              <w:jc w:val="left"/>
                              <w:rPr>
                                <w:sz w:val="16"/>
                                <w:szCs w:val="16"/>
                              </w:rPr>
                            </w:pPr>
                            <w:r w:rsidRPr="008B75E7">
                              <w:rPr>
                                <w:sz w:val="16"/>
                                <w:szCs w:val="16"/>
                              </w:rPr>
                              <w:t xml:space="preserve">        "</w:t>
                            </w:r>
                            <w:proofErr w:type="gramStart"/>
                            <w:r w:rsidRPr="008B75E7">
                              <w:rPr>
                                <w:sz w:val="16"/>
                                <w:szCs w:val="16"/>
                              </w:rPr>
                              <w:t>configuration</w:t>
                            </w:r>
                            <w:proofErr w:type="gramEnd"/>
                            <w:r w:rsidRPr="008B75E7">
                              <w:rPr>
                                <w:sz w:val="16"/>
                                <w:szCs w:val="16"/>
                              </w:rPr>
                              <w:t>":    "rigid",</w:t>
                            </w:r>
                          </w:p>
                          <w:p w14:paraId="7A47D35B" w14:textId="77777777" w:rsidR="0043239A" w:rsidRPr="008B75E7" w:rsidRDefault="0043239A" w:rsidP="008B75E7">
                            <w:pPr>
                              <w:pStyle w:val="Code"/>
                              <w:spacing w:before="0" w:after="0" w:line="240" w:lineRule="auto"/>
                              <w:jc w:val="left"/>
                              <w:rPr>
                                <w:sz w:val="16"/>
                                <w:szCs w:val="16"/>
                              </w:rPr>
                            </w:pPr>
                            <w:r w:rsidRPr="008B75E7">
                              <w:rPr>
                                <w:sz w:val="16"/>
                                <w:szCs w:val="16"/>
                              </w:rPr>
                              <w:t xml:space="preserve">        "</w:t>
                            </w:r>
                            <w:proofErr w:type="spellStart"/>
                            <w:proofErr w:type="gramStart"/>
                            <w:r w:rsidRPr="008B75E7">
                              <w:rPr>
                                <w:sz w:val="16"/>
                                <w:szCs w:val="16"/>
                              </w:rPr>
                              <w:t>vehWidth</w:t>
                            </w:r>
                            <w:proofErr w:type="spellEnd"/>
                            <w:proofErr w:type="gramEnd"/>
                            <w:r w:rsidRPr="008B75E7">
                              <w:rPr>
                                <w:sz w:val="16"/>
                                <w:szCs w:val="16"/>
                              </w:rPr>
                              <w:t>":         2.45,</w:t>
                            </w:r>
                          </w:p>
                          <w:p w14:paraId="30844757" w14:textId="77777777" w:rsidR="0043239A" w:rsidRPr="008B75E7" w:rsidRDefault="0043239A" w:rsidP="008B75E7">
                            <w:pPr>
                              <w:pStyle w:val="Code"/>
                              <w:spacing w:before="0" w:after="0" w:line="240" w:lineRule="auto"/>
                              <w:jc w:val="left"/>
                              <w:rPr>
                                <w:sz w:val="16"/>
                                <w:szCs w:val="16"/>
                              </w:rPr>
                            </w:pPr>
                            <w:r w:rsidRPr="008B75E7">
                              <w:rPr>
                                <w:sz w:val="16"/>
                                <w:szCs w:val="16"/>
                              </w:rPr>
                              <w:t xml:space="preserve">        "</w:t>
                            </w:r>
                            <w:proofErr w:type="spellStart"/>
                            <w:proofErr w:type="gramStart"/>
                            <w:r w:rsidRPr="008B75E7">
                              <w:rPr>
                                <w:sz w:val="16"/>
                                <w:szCs w:val="16"/>
                              </w:rPr>
                              <w:t>vehHeight</w:t>
                            </w:r>
                            <w:proofErr w:type="spellEnd"/>
                            <w:proofErr w:type="gramEnd"/>
                            <w:r w:rsidRPr="008B75E7">
                              <w:rPr>
                                <w:sz w:val="16"/>
                                <w:szCs w:val="16"/>
                              </w:rPr>
                              <w:t>":        3.5,</w:t>
                            </w:r>
                          </w:p>
                          <w:p w14:paraId="5DB1A30E" w14:textId="77777777" w:rsidR="0043239A" w:rsidRPr="008B75E7" w:rsidRDefault="0043239A" w:rsidP="008B75E7">
                            <w:pPr>
                              <w:pStyle w:val="Code"/>
                              <w:spacing w:before="0" w:after="0" w:line="240" w:lineRule="auto"/>
                              <w:jc w:val="left"/>
                              <w:rPr>
                                <w:sz w:val="16"/>
                                <w:szCs w:val="16"/>
                              </w:rPr>
                            </w:pPr>
                            <w:r w:rsidRPr="008B75E7">
                              <w:rPr>
                                <w:sz w:val="16"/>
                                <w:szCs w:val="16"/>
                              </w:rPr>
                              <w:t xml:space="preserve">        "</w:t>
                            </w:r>
                            <w:proofErr w:type="spellStart"/>
                            <w:proofErr w:type="gramStart"/>
                            <w:r w:rsidRPr="008B75E7">
                              <w:rPr>
                                <w:sz w:val="16"/>
                                <w:szCs w:val="16"/>
                              </w:rPr>
                              <w:t>anemometerHeight</w:t>
                            </w:r>
                            <w:proofErr w:type="spellEnd"/>
                            <w:proofErr w:type="gramEnd"/>
                            <w:r w:rsidRPr="008B75E7">
                              <w:rPr>
                                <w:sz w:val="16"/>
                                <w:szCs w:val="16"/>
                              </w:rPr>
                              <w:t>":  4.55,</w:t>
                            </w:r>
                          </w:p>
                          <w:p w14:paraId="02C930BF" w14:textId="77777777" w:rsidR="0043239A" w:rsidRPr="008B75E7" w:rsidRDefault="0043239A" w:rsidP="008B75E7">
                            <w:pPr>
                              <w:pStyle w:val="Code"/>
                              <w:spacing w:before="0" w:after="0" w:line="240" w:lineRule="auto"/>
                              <w:jc w:val="left"/>
                              <w:rPr>
                                <w:sz w:val="16"/>
                                <w:szCs w:val="16"/>
                              </w:rPr>
                            </w:pPr>
                            <w:r w:rsidRPr="008B75E7">
                              <w:rPr>
                                <w:sz w:val="16"/>
                                <w:szCs w:val="16"/>
                              </w:rPr>
                              <w:t xml:space="preserve">        "</w:t>
                            </w:r>
                            <w:proofErr w:type="spellStart"/>
                            <w:proofErr w:type="gramStart"/>
                            <w:r w:rsidRPr="008B75E7">
                              <w:rPr>
                                <w:sz w:val="16"/>
                                <w:szCs w:val="16"/>
                              </w:rPr>
                              <w:t>testMass</w:t>
                            </w:r>
                            <w:proofErr w:type="spellEnd"/>
                            <w:proofErr w:type="gramEnd"/>
                            <w:r w:rsidRPr="008B75E7">
                              <w:rPr>
                                <w:sz w:val="16"/>
                                <w:szCs w:val="16"/>
                              </w:rPr>
                              <w:t>":         25000.0,</w:t>
                            </w:r>
                          </w:p>
                          <w:p w14:paraId="7B5FCEFF" w14:textId="77777777" w:rsidR="0043239A" w:rsidRPr="008B75E7" w:rsidRDefault="0043239A" w:rsidP="008B75E7">
                            <w:pPr>
                              <w:pStyle w:val="Code"/>
                              <w:spacing w:before="0" w:after="0" w:line="240" w:lineRule="auto"/>
                              <w:jc w:val="left"/>
                              <w:rPr>
                                <w:sz w:val="16"/>
                                <w:szCs w:val="16"/>
                              </w:rPr>
                            </w:pPr>
                            <w:r w:rsidRPr="008B75E7">
                              <w:rPr>
                                <w:sz w:val="16"/>
                                <w:szCs w:val="16"/>
                              </w:rPr>
                              <w:t xml:space="preserve">        "</w:t>
                            </w:r>
                            <w:proofErr w:type="spellStart"/>
                            <w:proofErr w:type="gramStart"/>
                            <w:r w:rsidRPr="008B75E7">
                              <w:rPr>
                                <w:sz w:val="16"/>
                                <w:szCs w:val="16"/>
                              </w:rPr>
                              <w:t>wheelsInertia</w:t>
                            </w:r>
                            <w:proofErr w:type="spellEnd"/>
                            <w:proofErr w:type="gramEnd"/>
                            <w:r w:rsidRPr="008B75E7">
                              <w:rPr>
                                <w:sz w:val="16"/>
                                <w:szCs w:val="16"/>
                              </w:rPr>
                              <w:t>":    90.0,</w:t>
                            </w:r>
                          </w:p>
                          <w:p w14:paraId="25951503" w14:textId="77777777" w:rsidR="0043239A" w:rsidRPr="008B75E7" w:rsidRDefault="0043239A" w:rsidP="008B75E7">
                            <w:pPr>
                              <w:pStyle w:val="Code"/>
                              <w:spacing w:before="0" w:after="0" w:line="240" w:lineRule="auto"/>
                              <w:jc w:val="left"/>
                              <w:rPr>
                                <w:sz w:val="16"/>
                                <w:szCs w:val="16"/>
                              </w:rPr>
                            </w:pPr>
                            <w:r w:rsidRPr="008B75E7">
                              <w:rPr>
                                <w:sz w:val="16"/>
                                <w:szCs w:val="16"/>
                              </w:rPr>
                              <w:t xml:space="preserve">        "</w:t>
                            </w:r>
                            <w:proofErr w:type="spellStart"/>
                            <w:r w:rsidRPr="008B75E7">
                              <w:rPr>
                                <w:sz w:val="16"/>
                                <w:szCs w:val="16"/>
                              </w:rPr>
                              <w:t>gearRatio_low</w:t>
                            </w:r>
                            <w:proofErr w:type="spellEnd"/>
                            <w:r w:rsidRPr="008B75E7">
                              <w:rPr>
                                <w:sz w:val="16"/>
                                <w:szCs w:val="16"/>
                              </w:rPr>
                              <w:t>":    2.5,</w:t>
                            </w:r>
                          </w:p>
                          <w:p w14:paraId="6353CE9B" w14:textId="77777777" w:rsidR="0043239A" w:rsidRPr="008B75E7" w:rsidRDefault="0043239A" w:rsidP="008B75E7">
                            <w:pPr>
                              <w:pStyle w:val="Code"/>
                              <w:spacing w:before="0" w:after="0" w:line="240" w:lineRule="auto"/>
                              <w:jc w:val="left"/>
                              <w:rPr>
                                <w:sz w:val="16"/>
                                <w:szCs w:val="16"/>
                              </w:rPr>
                            </w:pPr>
                            <w:r w:rsidRPr="008B75E7">
                              <w:rPr>
                                <w:sz w:val="16"/>
                                <w:szCs w:val="16"/>
                              </w:rPr>
                              <w:t xml:space="preserve">        "</w:t>
                            </w:r>
                            <w:proofErr w:type="spellStart"/>
                            <w:r w:rsidRPr="008B75E7">
                              <w:rPr>
                                <w:sz w:val="16"/>
                                <w:szCs w:val="16"/>
                              </w:rPr>
                              <w:t>gearRatio_high</w:t>
                            </w:r>
                            <w:proofErr w:type="spellEnd"/>
                            <w:r w:rsidRPr="008B75E7">
                              <w:rPr>
                                <w:sz w:val="16"/>
                                <w:szCs w:val="16"/>
                              </w:rPr>
                              <w:t>":   1,</w:t>
                            </w:r>
                          </w:p>
                          <w:p w14:paraId="212A0B31" w14:textId="77777777" w:rsidR="0043239A" w:rsidRDefault="0043239A" w:rsidP="008B75E7">
                            <w:pPr>
                              <w:pStyle w:val="Code"/>
                              <w:spacing w:before="0" w:after="0" w:line="240" w:lineRule="auto"/>
                              <w:jc w:val="left"/>
                              <w:rPr>
                                <w:sz w:val="16"/>
                                <w:szCs w:val="16"/>
                              </w:rPr>
                            </w:pPr>
                            <w:r w:rsidRPr="008B75E7">
                              <w:rPr>
                                <w:sz w:val="16"/>
                                <w:szCs w:val="16"/>
                              </w:rPr>
                              <w:t xml:space="preserve">        "</w:t>
                            </w:r>
                            <w:proofErr w:type="spellStart"/>
                            <w:proofErr w:type="gramStart"/>
                            <w:r w:rsidRPr="008B75E7">
                              <w:rPr>
                                <w:sz w:val="16"/>
                                <w:szCs w:val="16"/>
                              </w:rPr>
                              <w:t>axleRatio</w:t>
                            </w:r>
                            <w:proofErr w:type="spellEnd"/>
                            <w:proofErr w:type="gramEnd"/>
                            <w:r w:rsidRPr="008B75E7">
                              <w:rPr>
                                <w:sz w:val="16"/>
                                <w:szCs w:val="16"/>
                              </w:rPr>
                              <w:t>":        3.6,</w:t>
                            </w:r>
                          </w:p>
                          <w:p w14:paraId="4128DED6" w14:textId="57398686" w:rsidR="0043239A" w:rsidRPr="008B75E7" w:rsidRDefault="0043239A" w:rsidP="008B75E7">
                            <w:pPr>
                              <w:pStyle w:val="Code"/>
                              <w:spacing w:before="0" w:after="0" w:line="240" w:lineRule="auto"/>
                              <w:jc w:val="left"/>
                              <w:rPr>
                                <w:sz w:val="16"/>
                                <w:szCs w:val="16"/>
                              </w:rPr>
                            </w:pPr>
                            <w:r>
                              <w:rPr>
                                <w:sz w:val="16"/>
                                <w:szCs w:val="16"/>
                              </w:rPr>
                              <w:t xml:space="preserve">        </w:t>
                            </w:r>
                            <w:r w:rsidRPr="007F43DC">
                              <w:rPr>
                                <w:sz w:val="16"/>
                                <w:szCs w:val="16"/>
                                <w:highlight w:val="green"/>
                              </w:rPr>
                              <w:t>"</w:t>
                            </w:r>
                            <w:proofErr w:type="spellStart"/>
                            <w:r w:rsidRPr="007F43DC">
                              <w:rPr>
                                <w:sz w:val="16"/>
                                <w:szCs w:val="16"/>
                                <w:highlight w:val="green"/>
                              </w:rPr>
                              <w:t>gearBox_type</w:t>
                            </w:r>
                            <w:proofErr w:type="spellEnd"/>
                            <w:r w:rsidRPr="007F43DC">
                              <w:rPr>
                                <w:sz w:val="16"/>
                                <w:szCs w:val="16"/>
                                <w:highlight w:val="green"/>
                              </w:rPr>
                              <w:t>":     "MT_AMT",</w:t>
                            </w:r>
                          </w:p>
                          <w:p w14:paraId="64FC2C71" w14:textId="77777777" w:rsidR="0043239A" w:rsidRPr="008B75E7" w:rsidRDefault="0043239A" w:rsidP="008B75E7">
                            <w:pPr>
                              <w:pStyle w:val="Code"/>
                              <w:spacing w:before="0" w:after="0" w:line="240" w:lineRule="auto"/>
                              <w:jc w:val="left"/>
                              <w:rPr>
                                <w:sz w:val="16"/>
                                <w:szCs w:val="16"/>
                              </w:rPr>
                            </w:pPr>
                            <w:r w:rsidRPr="008B75E7">
                              <w:rPr>
                                <w:sz w:val="16"/>
                                <w:szCs w:val="16"/>
                              </w:rPr>
                              <w:t xml:space="preserve">   }</w:t>
                            </w:r>
                          </w:p>
                          <w:p w14:paraId="3E456B83" w14:textId="52DA5378" w:rsidR="0043239A" w:rsidRPr="00932E02" w:rsidRDefault="0043239A" w:rsidP="008B75E7">
                            <w:pPr>
                              <w:pStyle w:val="Code"/>
                              <w:spacing w:before="0" w:after="0" w:line="240" w:lineRule="auto"/>
                              <w:jc w:val="left"/>
                              <w:rPr>
                                <w:sz w:val="16"/>
                                <w:szCs w:val="16"/>
                              </w:rPr>
                            </w:pPr>
                            <w:r w:rsidRPr="008B75E7">
                              <w:rPr>
                                <w:sz w:val="16"/>
                                <w:szCs w:val="16"/>
                              </w:rPr>
                              <w:t>}</w:t>
                            </w:r>
                          </w:p>
                        </w:txbxContent>
                      </wps:txbx>
                      <wps:bodyPr rot="0" vert="horz" wrap="square" lIns="228600" tIns="0" rIns="91440" bIns="0" anchor="t" anchorCtr="0" upright="1">
                        <a:noAutofit/>
                      </wps:bodyPr>
                    </wps:wsp>
                  </a:graphicData>
                </a:graphic>
              </wp:inline>
            </w:drawing>
          </mc:Choice>
          <mc:Fallback>
            <w:pict>
              <v:shape id="_x0000_s1031" type="#_x0000_t185" style="width:257.15pt;height:368.7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" adj="1224" filled="t" fillcolor="#d8d8d8 [2732]" strokecolor="#4f81bd" strokeweight="1pt">
                <v:shadow on="t" type="double" opacity=".5" color2="shadow add(102)" offset="3pt,-3pt" offset2="6pt,-6pt"/>
                <v:textbox inset="18pt,0,,0">
                  <w:txbxContent>
                    <w:p w14:paraId="4D3088A2" w14:textId="77777777" w:rsidR="0043239A" w:rsidRPr="008B75E7" w:rsidRDefault="0043239A" w:rsidP="008B75E7">
                      <w:pPr>
                        <w:pStyle w:val="Code"/>
                        <w:spacing w:before="0" w:after="0" w:line="240" w:lineRule="auto"/>
                        <w:jc w:val="left"/>
                        <w:rPr>
                          <w:sz w:val="16"/>
                          <w:szCs w:val="16"/>
                        </w:rPr>
                      </w:pPr>
                      <w:r w:rsidRPr="008B75E7">
                        <w:rPr>
                          <w:sz w:val="16"/>
                          <w:szCs w:val="16"/>
                        </w:rPr>
                        <w:t>{</w:t>
                      </w:r>
                    </w:p>
                    <w:p w14:paraId="59F68039" w14:textId="77777777" w:rsidR="0043239A" w:rsidRPr="008B75E7" w:rsidRDefault="0043239A" w:rsidP="008B75E7">
                      <w:pPr>
                        <w:pStyle w:val="Code"/>
                        <w:spacing w:before="0" w:after="0" w:line="240" w:lineRule="auto"/>
                        <w:jc w:val="left"/>
                        <w:rPr>
                          <w:sz w:val="16"/>
                          <w:szCs w:val="16"/>
                        </w:rPr>
                      </w:pPr>
                      <w:r w:rsidRPr="008B75E7">
                        <w:rPr>
                          <w:sz w:val="16"/>
                          <w:szCs w:val="16"/>
                        </w:rPr>
                        <w:t xml:space="preserve">  "Header": {</w:t>
                      </w:r>
                    </w:p>
                    <w:p w14:paraId="60A1EE96" w14:textId="77777777" w:rsidR="0043239A" w:rsidRPr="008B75E7" w:rsidRDefault="0043239A" w:rsidP="008B75E7">
                      <w:pPr>
                        <w:pStyle w:val="Code"/>
                        <w:spacing w:before="0" w:after="0" w:line="240" w:lineRule="auto"/>
                        <w:jc w:val="left"/>
                        <w:rPr>
                          <w:sz w:val="16"/>
                          <w:szCs w:val="16"/>
                        </w:rPr>
                      </w:pPr>
                      <w:r w:rsidRPr="008B75E7">
                        <w:rPr>
                          <w:sz w:val="16"/>
                          <w:szCs w:val="16"/>
                        </w:rPr>
                        <w:t xml:space="preserve">    "Title": "</w:t>
                      </w:r>
                      <w:proofErr w:type="spellStart"/>
                      <w:r w:rsidRPr="008B75E7">
                        <w:rPr>
                          <w:sz w:val="16"/>
                          <w:szCs w:val="16"/>
                        </w:rPr>
                        <w:t>vecto-cse</w:t>
                      </w:r>
                      <w:proofErr w:type="spellEnd"/>
                      <w:r w:rsidRPr="008B75E7">
                        <w:rPr>
                          <w:sz w:val="16"/>
                          <w:szCs w:val="16"/>
                        </w:rPr>
                        <w:t xml:space="preserve"> VEHICLE",</w:t>
                      </w:r>
                    </w:p>
                    <w:p w14:paraId="3F4ACF34" w14:textId="77777777" w:rsidR="0043239A" w:rsidRPr="008B75E7" w:rsidRDefault="0043239A" w:rsidP="008B75E7">
                      <w:pPr>
                        <w:pStyle w:val="Code"/>
                        <w:spacing w:before="0" w:after="0" w:line="240" w:lineRule="auto"/>
                        <w:jc w:val="left"/>
                        <w:rPr>
                          <w:sz w:val="16"/>
                          <w:szCs w:val="16"/>
                        </w:rPr>
                      </w:pPr>
                      <w:r w:rsidRPr="008B75E7">
                        <w:rPr>
                          <w:sz w:val="16"/>
                          <w:szCs w:val="16"/>
                        </w:rPr>
                        <w:t xml:space="preserve">    "</w:t>
                      </w:r>
                      <w:proofErr w:type="spellStart"/>
                      <w:r w:rsidRPr="008B75E7">
                        <w:rPr>
                          <w:sz w:val="16"/>
                          <w:szCs w:val="16"/>
                        </w:rPr>
                        <w:t>FileVersion</w:t>
                      </w:r>
                      <w:proofErr w:type="spellEnd"/>
                      <w:r w:rsidRPr="008B75E7">
                        <w:rPr>
                          <w:sz w:val="16"/>
                          <w:szCs w:val="16"/>
                        </w:rPr>
                        <w:t>": "1.0.0",</w:t>
                      </w:r>
                    </w:p>
                    <w:p w14:paraId="33FBC825" w14:textId="77777777" w:rsidR="0043239A" w:rsidRPr="008B75E7" w:rsidRDefault="0043239A" w:rsidP="008B75E7">
                      <w:pPr>
                        <w:pStyle w:val="Code"/>
                        <w:spacing w:before="0" w:after="0" w:line="240" w:lineRule="auto"/>
                        <w:jc w:val="left"/>
                        <w:rPr>
                          <w:sz w:val="16"/>
                          <w:szCs w:val="16"/>
                        </w:rPr>
                      </w:pPr>
                      <w:r w:rsidRPr="008B75E7">
                        <w:rPr>
                          <w:sz w:val="16"/>
                          <w:szCs w:val="16"/>
                        </w:rPr>
                        <w:t xml:space="preserve">    "</w:t>
                      </w:r>
                      <w:proofErr w:type="spellStart"/>
                      <w:r w:rsidRPr="008B75E7">
                        <w:rPr>
                          <w:sz w:val="16"/>
                          <w:szCs w:val="16"/>
                        </w:rPr>
                        <w:t>AppVersion</w:t>
                      </w:r>
                      <w:proofErr w:type="spellEnd"/>
                      <w:r w:rsidRPr="008B75E7">
                        <w:rPr>
                          <w:sz w:val="16"/>
                          <w:szCs w:val="16"/>
                        </w:rPr>
                        <w:t>": "2.0.1-pre1",</w:t>
                      </w:r>
                    </w:p>
                    <w:p w14:paraId="5D3A0D81" w14:textId="77777777" w:rsidR="0043239A" w:rsidRPr="008B75E7" w:rsidRDefault="0043239A" w:rsidP="008B75E7">
                      <w:pPr>
                        <w:pStyle w:val="Code"/>
                        <w:spacing w:before="0" w:after="0" w:line="240" w:lineRule="auto"/>
                        <w:jc w:val="left"/>
                        <w:rPr>
                          <w:sz w:val="16"/>
                          <w:szCs w:val="16"/>
                        </w:rPr>
                      </w:pPr>
                      <w:r w:rsidRPr="008B75E7">
                        <w:rPr>
                          <w:sz w:val="16"/>
                          <w:szCs w:val="16"/>
                        </w:rPr>
                        <w:t xml:space="preserve">    "</w:t>
                      </w:r>
                      <w:proofErr w:type="spellStart"/>
                      <w:r w:rsidRPr="008B75E7">
                        <w:rPr>
                          <w:sz w:val="16"/>
                          <w:szCs w:val="16"/>
                        </w:rPr>
                        <w:t>ModifiedDate</w:t>
                      </w:r>
                      <w:proofErr w:type="spellEnd"/>
                      <w:r w:rsidRPr="008B75E7">
                        <w:rPr>
                          <w:sz w:val="16"/>
                          <w:szCs w:val="16"/>
                        </w:rPr>
                        <w:t>": "2014/05/28 00:33:50 +02:00",</w:t>
                      </w:r>
                    </w:p>
                    <w:p w14:paraId="1724F471" w14:textId="77777777" w:rsidR="0043239A" w:rsidRPr="008B75E7" w:rsidRDefault="0043239A" w:rsidP="008B75E7">
                      <w:pPr>
                        <w:pStyle w:val="Code"/>
                        <w:spacing w:before="0" w:after="0" w:line="240" w:lineRule="auto"/>
                        <w:jc w:val="left"/>
                        <w:rPr>
                          <w:sz w:val="16"/>
                          <w:szCs w:val="16"/>
                        </w:rPr>
                      </w:pPr>
                      <w:r w:rsidRPr="008B75E7">
                        <w:rPr>
                          <w:sz w:val="16"/>
                          <w:szCs w:val="16"/>
                        </w:rPr>
                        <w:t xml:space="preserve">    "Strict": true,</w:t>
                      </w:r>
                    </w:p>
                    <w:p w14:paraId="7FC26013" w14:textId="77777777" w:rsidR="0043239A" w:rsidRPr="008B75E7" w:rsidRDefault="0043239A" w:rsidP="008B75E7">
                      <w:pPr>
                        <w:pStyle w:val="Code"/>
                        <w:spacing w:before="0" w:after="0" w:line="240" w:lineRule="auto"/>
                        <w:jc w:val="left"/>
                        <w:rPr>
                          <w:sz w:val="16"/>
                          <w:szCs w:val="16"/>
                        </w:rPr>
                      </w:pPr>
                      <w:r w:rsidRPr="008B75E7">
                        <w:rPr>
                          <w:sz w:val="16"/>
                          <w:szCs w:val="16"/>
                        </w:rPr>
                        <w:t xml:space="preserve">    "</w:t>
                      </w:r>
                      <w:proofErr w:type="spellStart"/>
                      <w:r w:rsidRPr="008B75E7">
                        <w:rPr>
                          <w:sz w:val="16"/>
                          <w:szCs w:val="16"/>
                        </w:rPr>
                        <w:t>BodySchema</w:t>
                      </w:r>
                      <w:proofErr w:type="spellEnd"/>
                      <w:r w:rsidRPr="008B75E7">
                        <w:rPr>
                          <w:sz w:val="16"/>
                          <w:szCs w:val="16"/>
                        </w:rPr>
                        <w:t>": null,</w:t>
                      </w:r>
                    </w:p>
                    <w:p w14:paraId="5EECAE9D" w14:textId="77777777" w:rsidR="0043239A" w:rsidRPr="008B75E7" w:rsidRDefault="0043239A" w:rsidP="008B75E7">
                      <w:pPr>
                        <w:pStyle w:val="Code"/>
                        <w:spacing w:before="0" w:after="0" w:line="240" w:lineRule="auto"/>
                        <w:jc w:val="left"/>
                        <w:rPr>
                          <w:sz w:val="16"/>
                          <w:szCs w:val="16"/>
                        </w:rPr>
                      </w:pPr>
                      <w:r w:rsidRPr="008B75E7">
                        <w:rPr>
                          <w:sz w:val="16"/>
                          <w:szCs w:val="16"/>
                        </w:rPr>
                        <w:t xml:space="preserve">  },</w:t>
                      </w:r>
                    </w:p>
                    <w:p w14:paraId="38F3A4A9" w14:textId="77777777" w:rsidR="0043239A" w:rsidRPr="008B75E7" w:rsidRDefault="0043239A" w:rsidP="008B75E7">
                      <w:pPr>
                        <w:pStyle w:val="Code"/>
                        <w:spacing w:before="0" w:after="0" w:line="240" w:lineRule="auto"/>
                        <w:jc w:val="left"/>
                        <w:rPr>
                          <w:sz w:val="16"/>
                          <w:szCs w:val="16"/>
                        </w:rPr>
                      </w:pPr>
                      <w:r w:rsidRPr="008B75E7">
                        <w:rPr>
                          <w:sz w:val="16"/>
                          <w:szCs w:val="16"/>
                        </w:rPr>
                        <w:t xml:space="preserve">  "Body": {</w:t>
                      </w:r>
                    </w:p>
                    <w:p w14:paraId="7600C93F" w14:textId="77777777" w:rsidR="0043239A" w:rsidRPr="008B75E7" w:rsidRDefault="0043239A" w:rsidP="008B75E7">
                      <w:pPr>
                        <w:pStyle w:val="Code"/>
                        <w:spacing w:before="0" w:after="0" w:line="240" w:lineRule="auto"/>
                        <w:jc w:val="left"/>
                        <w:rPr>
                          <w:sz w:val="16"/>
                          <w:szCs w:val="16"/>
                        </w:rPr>
                      </w:pPr>
                      <w:r w:rsidRPr="008B75E7">
                        <w:rPr>
                          <w:sz w:val="16"/>
                          <w:szCs w:val="16"/>
                        </w:rPr>
                        <w:t xml:space="preserve">        "</w:t>
                      </w:r>
                      <w:proofErr w:type="spellStart"/>
                      <w:proofErr w:type="gramStart"/>
                      <w:r w:rsidRPr="008B75E7">
                        <w:rPr>
                          <w:sz w:val="16"/>
                          <w:szCs w:val="16"/>
                        </w:rPr>
                        <w:t>classCode</w:t>
                      </w:r>
                      <w:proofErr w:type="spellEnd"/>
                      <w:proofErr w:type="gramEnd"/>
                      <w:r w:rsidRPr="008B75E7">
                        <w:rPr>
                          <w:sz w:val="16"/>
                          <w:szCs w:val="16"/>
                        </w:rPr>
                        <w:t>":         4,</w:t>
                      </w:r>
                    </w:p>
                    <w:p w14:paraId="17357EA2" w14:textId="77777777" w:rsidR="0043239A" w:rsidRPr="008B75E7" w:rsidRDefault="0043239A" w:rsidP="008B75E7">
                      <w:pPr>
                        <w:pStyle w:val="Code"/>
                        <w:spacing w:before="0" w:after="0" w:line="240" w:lineRule="auto"/>
                        <w:jc w:val="left"/>
                        <w:rPr>
                          <w:sz w:val="16"/>
                          <w:szCs w:val="16"/>
                        </w:rPr>
                      </w:pPr>
                      <w:r w:rsidRPr="008B75E7">
                        <w:rPr>
                          <w:sz w:val="16"/>
                          <w:szCs w:val="16"/>
                        </w:rPr>
                        <w:t xml:space="preserve">        "</w:t>
                      </w:r>
                      <w:proofErr w:type="gramStart"/>
                      <w:r w:rsidRPr="008B75E7">
                        <w:rPr>
                          <w:sz w:val="16"/>
                          <w:szCs w:val="16"/>
                        </w:rPr>
                        <w:t>configuration</w:t>
                      </w:r>
                      <w:proofErr w:type="gramEnd"/>
                      <w:r w:rsidRPr="008B75E7">
                        <w:rPr>
                          <w:sz w:val="16"/>
                          <w:szCs w:val="16"/>
                        </w:rPr>
                        <w:t>":    "rigid",</w:t>
                      </w:r>
                    </w:p>
                    <w:p w14:paraId="7A47D35B" w14:textId="77777777" w:rsidR="0043239A" w:rsidRPr="008B75E7" w:rsidRDefault="0043239A" w:rsidP="008B75E7">
                      <w:pPr>
                        <w:pStyle w:val="Code"/>
                        <w:spacing w:before="0" w:after="0" w:line="240" w:lineRule="auto"/>
                        <w:jc w:val="left"/>
                        <w:rPr>
                          <w:sz w:val="16"/>
                          <w:szCs w:val="16"/>
                        </w:rPr>
                      </w:pPr>
                      <w:r w:rsidRPr="008B75E7">
                        <w:rPr>
                          <w:sz w:val="16"/>
                          <w:szCs w:val="16"/>
                        </w:rPr>
                        <w:t xml:space="preserve">        "</w:t>
                      </w:r>
                      <w:proofErr w:type="spellStart"/>
                      <w:proofErr w:type="gramStart"/>
                      <w:r w:rsidRPr="008B75E7">
                        <w:rPr>
                          <w:sz w:val="16"/>
                          <w:szCs w:val="16"/>
                        </w:rPr>
                        <w:t>vehWidth</w:t>
                      </w:r>
                      <w:proofErr w:type="spellEnd"/>
                      <w:proofErr w:type="gramEnd"/>
                      <w:r w:rsidRPr="008B75E7">
                        <w:rPr>
                          <w:sz w:val="16"/>
                          <w:szCs w:val="16"/>
                        </w:rPr>
                        <w:t>":         2.45,</w:t>
                      </w:r>
                    </w:p>
                    <w:p w14:paraId="30844757" w14:textId="77777777" w:rsidR="0043239A" w:rsidRPr="008B75E7" w:rsidRDefault="0043239A" w:rsidP="008B75E7">
                      <w:pPr>
                        <w:pStyle w:val="Code"/>
                        <w:spacing w:before="0" w:after="0" w:line="240" w:lineRule="auto"/>
                        <w:jc w:val="left"/>
                        <w:rPr>
                          <w:sz w:val="16"/>
                          <w:szCs w:val="16"/>
                        </w:rPr>
                      </w:pPr>
                      <w:r w:rsidRPr="008B75E7">
                        <w:rPr>
                          <w:sz w:val="16"/>
                          <w:szCs w:val="16"/>
                        </w:rPr>
                        <w:t xml:space="preserve">        "</w:t>
                      </w:r>
                      <w:proofErr w:type="spellStart"/>
                      <w:proofErr w:type="gramStart"/>
                      <w:r w:rsidRPr="008B75E7">
                        <w:rPr>
                          <w:sz w:val="16"/>
                          <w:szCs w:val="16"/>
                        </w:rPr>
                        <w:t>vehHeight</w:t>
                      </w:r>
                      <w:proofErr w:type="spellEnd"/>
                      <w:proofErr w:type="gramEnd"/>
                      <w:r w:rsidRPr="008B75E7">
                        <w:rPr>
                          <w:sz w:val="16"/>
                          <w:szCs w:val="16"/>
                        </w:rPr>
                        <w:t>":        3.5,</w:t>
                      </w:r>
                    </w:p>
                    <w:p w14:paraId="5DB1A30E" w14:textId="77777777" w:rsidR="0043239A" w:rsidRPr="008B75E7" w:rsidRDefault="0043239A" w:rsidP="008B75E7">
                      <w:pPr>
                        <w:pStyle w:val="Code"/>
                        <w:spacing w:before="0" w:after="0" w:line="240" w:lineRule="auto"/>
                        <w:jc w:val="left"/>
                        <w:rPr>
                          <w:sz w:val="16"/>
                          <w:szCs w:val="16"/>
                        </w:rPr>
                      </w:pPr>
                      <w:r w:rsidRPr="008B75E7">
                        <w:rPr>
                          <w:sz w:val="16"/>
                          <w:szCs w:val="16"/>
                        </w:rPr>
                        <w:t xml:space="preserve">        "</w:t>
                      </w:r>
                      <w:proofErr w:type="spellStart"/>
                      <w:proofErr w:type="gramStart"/>
                      <w:r w:rsidRPr="008B75E7">
                        <w:rPr>
                          <w:sz w:val="16"/>
                          <w:szCs w:val="16"/>
                        </w:rPr>
                        <w:t>anemometerHeight</w:t>
                      </w:r>
                      <w:proofErr w:type="spellEnd"/>
                      <w:proofErr w:type="gramEnd"/>
                      <w:r w:rsidRPr="008B75E7">
                        <w:rPr>
                          <w:sz w:val="16"/>
                          <w:szCs w:val="16"/>
                        </w:rPr>
                        <w:t>":  4.55,</w:t>
                      </w:r>
                    </w:p>
                    <w:p w14:paraId="02C930BF" w14:textId="77777777" w:rsidR="0043239A" w:rsidRPr="008B75E7" w:rsidRDefault="0043239A" w:rsidP="008B75E7">
                      <w:pPr>
                        <w:pStyle w:val="Code"/>
                        <w:spacing w:before="0" w:after="0" w:line="240" w:lineRule="auto"/>
                        <w:jc w:val="left"/>
                        <w:rPr>
                          <w:sz w:val="16"/>
                          <w:szCs w:val="16"/>
                        </w:rPr>
                      </w:pPr>
                      <w:r w:rsidRPr="008B75E7">
                        <w:rPr>
                          <w:sz w:val="16"/>
                          <w:szCs w:val="16"/>
                        </w:rPr>
                        <w:t xml:space="preserve">        "</w:t>
                      </w:r>
                      <w:proofErr w:type="spellStart"/>
                      <w:proofErr w:type="gramStart"/>
                      <w:r w:rsidRPr="008B75E7">
                        <w:rPr>
                          <w:sz w:val="16"/>
                          <w:szCs w:val="16"/>
                        </w:rPr>
                        <w:t>testMass</w:t>
                      </w:r>
                      <w:proofErr w:type="spellEnd"/>
                      <w:proofErr w:type="gramEnd"/>
                      <w:r w:rsidRPr="008B75E7">
                        <w:rPr>
                          <w:sz w:val="16"/>
                          <w:szCs w:val="16"/>
                        </w:rPr>
                        <w:t>":         25000.0,</w:t>
                      </w:r>
                    </w:p>
                    <w:p w14:paraId="7B5FCEFF" w14:textId="77777777" w:rsidR="0043239A" w:rsidRPr="008B75E7" w:rsidRDefault="0043239A" w:rsidP="008B75E7">
                      <w:pPr>
                        <w:pStyle w:val="Code"/>
                        <w:spacing w:before="0" w:after="0" w:line="240" w:lineRule="auto"/>
                        <w:jc w:val="left"/>
                        <w:rPr>
                          <w:sz w:val="16"/>
                          <w:szCs w:val="16"/>
                        </w:rPr>
                      </w:pPr>
                      <w:r w:rsidRPr="008B75E7">
                        <w:rPr>
                          <w:sz w:val="16"/>
                          <w:szCs w:val="16"/>
                        </w:rPr>
                        <w:t xml:space="preserve">        "</w:t>
                      </w:r>
                      <w:proofErr w:type="spellStart"/>
                      <w:proofErr w:type="gramStart"/>
                      <w:r w:rsidRPr="008B75E7">
                        <w:rPr>
                          <w:sz w:val="16"/>
                          <w:szCs w:val="16"/>
                        </w:rPr>
                        <w:t>wheelsInertia</w:t>
                      </w:r>
                      <w:proofErr w:type="spellEnd"/>
                      <w:proofErr w:type="gramEnd"/>
                      <w:r w:rsidRPr="008B75E7">
                        <w:rPr>
                          <w:sz w:val="16"/>
                          <w:szCs w:val="16"/>
                        </w:rPr>
                        <w:t>":    90.0,</w:t>
                      </w:r>
                    </w:p>
                    <w:p w14:paraId="25951503" w14:textId="77777777" w:rsidR="0043239A" w:rsidRPr="008B75E7" w:rsidRDefault="0043239A" w:rsidP="008B75E7">
                      <w:pPr>
                        <w:pStyle w:val="Code"/>
                        <w:spacing w:before="0" w:after="0" w:line="240" w:lineRule="auto"/>
                        <w:jc w:val="left"/>
                        <w:rPr>
                          <w:sz w:val="16"/>
                          <w:szCs w:val="16"/>
                        </w:rPr>
                      </w:pPr>
                      <w:r w:rsidRPr="008B75E7">
                        <w:rPr>
                          <w:sz w:val="16"/>
                          <w:szCs w:val="16"/>
                        </w:rPr>
                        <w:t xml:space="preserve">        "</w:t>
                      </w:r>
                      <w:proofErr w:type="spellStart"/>
                      <w:r w:rsidRPr="008B75E7">
                        <w:rPr>
                          <w:sz w:val="16"/>
                          <w:szCs w:val="16"/>
                        </w:rPr>
                        <w:t>gearRatio_low</w:t>
                      </w:r>
                      <w:proofErr w:type="spellEnd"/>
                      <w:r w:rsidRPr="008B75E7">
                        <w:rPr>
                          <w:sz w:val="16"/>
                          <w:szCs w:val="16"/>
                        </w:rPr>
                        <w:t>":    2.5,</w:t>
                      </w:r>
                    </w:p>
                    <w:p w14:paraId="6353CE9B" w14:textId="77777777" w:rsidR="0043239A" w:rsidRPr="008B75E7" w:rsidRDefault="0043239A" w:rsidP="008B75E7">
                      <w:pPr>
                        <w:pStyle w:val="Code"/>
                        <w:spacing w:before="0" w:after="0" w:line="240" w:lineRule="auto"/>
                        <w:jc w:val="left"/>
                        <w:rPr>
                          <w:sz w:val="16"/>
                          <w:szCs w:val="16"/>
                        </w:rPr>
                      </w:pPr>
                      <w:r w:rsidRPr="008B75E7">
                        <w:rPr>
                          <w:sz w:val="16"/>
                          <w:szCs w:val="16"/>
                        </w:rPr>
                        <w:t xml:space="preserve">        "</w:t>
                      </w:r>
                      <w:proofErr w:type="spellStart"/>
                      <w:r w:rsidRPr="008B75E7">
                        <w:rPr>
                          <w:sz w:val="16"/>
                          <w:szCs w:val="16"/>
                        </w:rPr>
                        <w:t>gearRatio_high</w:t>
                      </w:r>
                      <w:proofErr w:type="spellEnd"/>
                      <w:r w:rsidRPr="008B75E7">
                        <w:rPr>
                          <w:sz w:val="16"/>
                          <w:szCs w:val="16"/>
                        </w:rPr>
                        <w:t>":   1,</w:t>
                      </w:r>
                    </w:p>
                    <w:p w14:paraId="212A0B31" w14:textId="77777777" w:rsidR="0043239A" w:rsidRDefault="0043239A" w:rsidP="008B75E7">
                      <w:pPr>
                        <w:pStyle w:val="Code"/>
                        <w:spacing w:before="0" w:after="0" w:line="240" w:lineRule="auto"/>
                        <w:jc w:val="left"/>
                        <w:rPr>
                          <w:sz w:val="16"/>
                          <w:szCs w:val="16"/>
                        </w:rPr>
                      </w:pPr>
                      <w:r w:rsidRPr="008B75E7">
                        <w:rPr>
                          <w:sz w:val="16"/>
                          <w:szCs w:val="16"/>
                        </w:rPr>
                        <w:t xml:space="preserve">        "</w:t>
                      </w:r>
                      <w:proofErr w:type="spellStart"/>
                      <w:proofErr w:type="gramStart"/>
                      <w:r w:rsidRPr="008B75E7">
                        <w:rPr>
                          <w:sz w:val="16"/>
                          <w:szCs w:val="16"/>
                        </w:rPr>
                        <w:t>axleRatio</w:t>
                      </w:r>
                      <w:proofErr w:type="spellEnd"/>
                      <w:proofErr w:type="gramEnd"/>
                      <w:r w:rsidRPr="008B75E7">
                        <w:rPr>
                          <w:sz w:val="16"/>
                          <w:szCs w:val="16"/>
                        </w:rPr>
                        <w:t>":        3.6,</w:t>
                      </w:r>
                    </w:p>
                    <w:p w14:paraId="4128DED6" w14:textId="57398686" w:rsidR="0043239A" w:rsidRPr="008B75E7" w:rsidRDefault="0043239A" w:rsidP="008B75E7">
                      <w:pPr>
                        <w:pStyle w:val="Code"/>
                        <w:spacing w:before="0" w:after="0" w:line="240" w:lineRule="auto"/>
                        <w:jc w:val="left"/>
                        <w:rPr>
                          <w:sz w:val="16"/>
                          <w:szCs w:val="16"/>
                        </w:rPr>
                      </w:pPr>
                      <w:r>
                        <w:rPr>
                          <w:sz w:val="16"/>
                          <w:szCs w:val="16"/>
                        </w:rPr>
                        <w:t xml:space="preserve">        </w:t>
                      </w:r>
                      <w:r w:rsidRPr="007F43DC">
                        <w:rPr>
                          <w:sz w:val="16"/>
                          <w:szCs w:val="16"/>
                          <w:highlight w:val="green"/>
                        </w:rPr>
                        <w:t>"</w:t>
                      </w:r>
                      <w:proofErr w:type="spellStart"/>
                      <w:r w:rsidRPr="007F43DC">
                        <w:rPr>
                          <w:sz w:val="16"/>
                          <w:szCs w:val="16"/>
                          <w:highlight w:val="green"/>
                        </w:rPr>
                        <w:t>gearBox_type</w:t>
                      </w:r>
                      <w:proofErr w:type="spellEnd"/>
                      <w:r w:rsidRPr="007F43DC">
                        <w:rPr>
                          <w:sz w:val="16"/>
                          <w:szCs w:val="16"/>
                          <w:highlight w:val="green"/>
                        </w:rPr>
                        <w:t>":     "MT_AMT",</w:t>
                      </w:r>
                    </w:p>
                    <w:p w14:paraId="64FC2C71" w14:textId="77777777" w:rsidR="0043239A" w:rsidRPr="008B75E7" w:rsidRDefault="0043239A" w:rsidP="008B75E7">
                      <w:pPr>
                        <w:pStyle w:val="Code"/>
                        <w:spacing w:before="0" w:after="0" w:line="240" w:lineRule="auto"/>
                        <w:jc w:val="left"/>
                        <w:rPr>
                          <w:sz w:val="16"/>
                          <w:szCs w:val="16"/>
                        </w:rPr>
                      </w:pPr>
                      <w:r w:rsidRPr="008B75E7">
                        <w:rPr>
                          <w:sz w:val="16"/>
                          <w:szCs w:val="16"/>
                        </w:rPr>
                        <w:t xml:space="preserve">   }</w:t>
                      </w:r>
                    </w:p>
                    <w:p w14:paraId="3E456B83" w14:textId="52DA5378" w:rsidR="0043239A" w:rsidRPr="00932E02" w:rsidRDefault="0043239A" w:rsidP="008B75E7">
                      <w:pPr>
                        <w:pStyle w:val="Code"/>
                        <w:spacing w:before="0" w:after="0" w:line="240" w:lineRule="auto"/>
                        <w:jc w:val="left"/>
                        <w:rPr>
                          <w:sz w:val="16"/>
                          <w:szCs w:val="16"/>
                        </w:rPr>
                      </w:pPr>
                      <w:r w:rsidRPr="008B75E7">
                        <w:rPr>
                          <w:sz w:val="16"/>
                          <w:szCs w:val="16"/>
                        </w:rPr>
                        <w:t>}</w:t>
                      </w:r>
                    </w:p>
                  </w:txbxContent>
                </v:textbox>
                <w10:anchorlock/>
              </v:shape>
            </w:pict>
          </mc:Fallback>
        </mc:AlternateContent>
      </w:r>
    </w:p>
    <w:p w14:paraId="3A4DF3CA" w14:textId="77777777" w:rsidR="004442DD" w:rsidRPr="00CD518B" w:rsidRDefault="004442DD" w:rsidP="00932E02">
      <w:pPr>
        <w:pStyle w:val="Beschriftung"/>
        <w:jc w:val="left"/>
        <w:rPr>
          <w:lang w:val="en-GB"/>
        </w:rPr>
      </w:pPr>
      <w:bookmarkStart w:id="12" w:name="_Ref383604201"/>
      <w:r w:rsidRPr="00CD518B">
        <w:rPr>
          <w:lang w:val="en-GB"/>
        </w:rPr>
        <w:t xml:space="preserve">Figure </w:t>
      </w:r>
      <w:r w:rsidRPr="00CD518B">
        <w:rPr>
          <w:lang w:val="en-GB"/>
        </w:rPr>
        <w:fldChar w:fldCharType="begin"/>
      </w:r>
      <w:r w:rsidRPr="00CD518B">
        <w:rPr>
          <w:lang w:val="en-GB"/>
        </w:rPr>
        <w:instrText xml:space="preserve"> SEQ Figure \* ARABIC </w:instrText>
      </w:r>
      <w:r w:rsidRPr="00CD518B">
        <w:rPr>
          <w:lang w:val="en-GB"/>
        </w:rPr>
        <w:fldChar w:fldCharType="separate"/>
      </w:r>
      <w:r w:rsidR="008E6AB4">
        <w:rPr>
          <w:noProof/>
          <w:lang w:val="en-GB"/>
        </w:rPr>
        <w:t>1</w:t>
      </w:r>
      <w:r w:rsidRPr="00CD518B">
        <w:rPr>
          <w:noProof/>
          <w:lang w:val="en-GB"/>
        </w:rPr>
        <w:fldChar w:fldCharType="end"/>
      </w:r>
      <w:bookmarkEnd w:id="12"/>
      <w:r w:rsidRPr="00CD518B">
        <w:rPr>
          <w:lang w:val="en-GB"/>
        </w:rPr>
        <w:t xml:space="preserve">: </w:t>
      </w:r>
      <w:r w:rsidRPr="00CD518B">
        <w:rPr>
          <w:b w:val="0"/>
          <w:lang w:val="en-GB"/>
        </w:rPr>
        <w:t>Structure of the vehicle file</w:t>
      </w:r>
    </w:p>
    <w:p w14:paraId="5B8E5523" w14:textId="7111C535" w:rsidR="004442DD" w:rsidRPr="00806FFA" w:rsidRDefault="004442DD" w:rsidP="00932E02">
      <w:pPr>
        <w:keepNext/>
        <w:jc w:val="left"/>
        <w:rPr>
          <w:lang w:val="en-GB"/>
        </w:rPr>
      </w:pPr>
      <w:r w:rsidRPr="00806FFA">
        <w:rPr>
          <w:lang w:val="en-GB"/>
        </w:rPr>
        <w:t xml:space="preserve">The data </w:t>
      </w:r>
      <w:r w:rsidR="008B75E7">
        <w:rPr>
          <w:lang w:val="en-GB"/>
        </w:rPr>
        <w:t>relevant for the calculations have to be specified in the “body” according to the fo</w:t>
      </w:r>
      <w:r w:rsidR="008B75E7">
        <w:rPr>
          <w:lang w:val="en-GB"/>
        </w:rPr>
        <w:t>l</w:t>
      </w:r>
      <w:r w:rsidR="008B75E7">
        <w:rPr>
          <w:lang w:val="en-GB"/>
        </w:rPr>
        <w:t>lowing conventions</w:t>
      </w:r>
      <w:r w:rsidRPr="00806FFA">
        <w:rPr>
          <w:lang w:val="en-GB"/>
        </w:rPr>
        <w:t>:</w:t>
      </w:r>
    </w:p>
    <w:p w14:paraId="7E6507DD" w14:textId="3D6A9E3D" w:rsidR="004442DD" w:rsidRPr="00806FFA" w:rsidRDefault="008B75E7" w:rsidP="00405EDE">
      <w:pPr>
        <w:pStyle w:val="Listenabsatz"/>
        <w:numPr>
          <w:ilvl w:val="0"/>
          <w:numId w:val="12"/>
        </w:numPr>
        <w:spacing w:before="0" w:after="120"/>
        <w:contextualSpacing w:val="0"/>
        <w:jc w:val="left"/>
        <w:rPr>
          <w:lang w:val="en-GB"/>
        </w:rPr>
      </w:pPr>
      <w:r w:rsidRPr="00A30FAC">
        <w:rPr>
          <w:rStyle w:val="CodeChar"/>
          <w:highlight w:val="lightGray"/>
        </w:rPr>
        <w:t>"</w:t>
      </w:r>
      <w:proofErr w:type="spellStart"/>
      <w:r w:rsidRPr="00A30FAC">
        <w:rPr>
          <w:rStyle w:val="CodeChar"/>
          <w:highlight w:val="lightGray"/>
        </w:rPr>
        <w:t>classCode</w:t>
      </w:r>
      <w:proofErr w:type="spellEnd"/>
      <w:r w:rsidRPr="00A30FAC">
        <w:rPr>
          <w:rStyle w:val="CodeChar"/>
          <w:highlight w:val="lightGray"/>
        </w:rPr>
        <w:t>"</w:t>
      </w:r>
      <w:r w:rsidR="004442DD" w:rsidRPr="00806FFA">
        <w:rPr>
          <w:lang w:val="en-GB"/>
        </w:rPr>
        <w:t>: Vehicle class code according to the HDV CO</w:t>
      </w:r>
      <w:r w:rsidR="004442DD" w:rsidRPr="00806FFA">
        <w:rPr>
          <w:vertAlign w:val="subscript"/>
          <w:lang w:val="en-GB"/>
        </w:rPr>
        <w:t>2</w:t>
      </w:r>
      <w:r w:rsidR="004442DD" w:rsidRPr="00806FFA">
        <w:rPr>
          <w:lang w:val="en-GB"/>
        </w:rPr>
        <w:t xml:space="preserve"> segmentation matrix </w:t>
      </w:r>
      <w:r w:rsidR="0069720F">
        <w:rPr>
          <w:lang w:val="en-GB"/>
        </w:rPr>
        <w:t xml:space="preserve">(1-17 for trucks and 21-23 for busses); </w:t>
      </w:r>
      <w:r w:rsidR="004442DD" w:rsidRPr="00806FFA">
        <w:rPr>
          <w:lang w:val="en-GB"/>
        </w:rPr>
        <w:t>(</w:t>
      </w:r>
      <w:r w:rsidR="004442DD" w:rsidRPr="00B30CF0">
        <w:rPr>
          <w:b/>
          <w:lang w:val="en-GB"/>
        </w:rPr>
        <w:t>no unit</w:t>
      </w:r>
      <w:r w:rsidR="004442DD" w:rsidRPr="00806FFA">
        <w:rPr>
          <w:lang w:val="en-GB"/>
        </w:rPr>
        <w:t>)</w:t>
      </w:r>
    </w:p>
    <w:p w14:paraId="04EB958F" w14:textId="412A82A2" w:rsidR="004442DD" w:rsidRPr="00806FFA" w:rsidRDefault="00B30CF0" w:rsidP="00405EDE">
      <w:pPr>
        <w:pStyle w:val="Listenabsatz"/>
        <w:numPr>
          <w:ilvl w:val="0"/>
          <w:numId w:val="12"/>
        </w:numPr>
        <w:spacing w:before="0" w:after="120"/>
        <w:contextualSpacing w:val="0"/>
        <w:jc w:val="left"/>
        <w:rPr>
          <w:lang w:val="en-GB"/>
        </w:rPr>
      </w:pPr>
      <w:r w:rsidRPr="00A30FAC">
        <w:rPr>
          <w:rStyle w:val="CodeChar"/>
          <w:highlight w:val="lightGray"/>
        </w:rPr>
        <w:t>"configuration"</w:t>
      </w:r>
      <w:r w:rsidR="004442DD" w:rsidRPr="00806FFA">
        <w:rPr>
          <w:lang w:val="en-GB"/>
        </w:rPr>
        <w:t>: If the vehicle was measured without trailer (</w:t>
      </w:r>
      <w:r w:rsidR="00B33D95">
        <w:rPr>
          <w:lang w:val="en-GB"/>
        </w:rPr>
        <w:t xml:space="preserve">input </w:t>
      </w:r>
      <w:r>
        <w:rPr>
          <w:lang w:val="en-GB"/>
        </w:rPr>
        <w:t>“rigid”</w:t>
      </w:r>
      <w:r w:rsidR="004442DD" w:rsidRPr="00806FFA">
        <w:rPr>
          <w:lang w:val="en-GB"/>
        </w:rPr>
        <w:t xml:space="preserve">) </w:t>
      </w:r>
      <w:r w:rsidR="00B33D95">
        <w:rPr>
          <w:lang w:val="en-GB"/>
        </w:rPr>
        <w:t>or with trailer i.e. as a truck/trailer or tractor semitrailer combination (input</w:t>
      </w:r>
      <w:r w:rsidR="0065216A">
        <w:rPr>
          <w:lang w:val="en-GB"/>
        </w:rPr>
        <w:t xml:space="preserve"> </w:t>
      </w:r>
      <w:r w:rsidR="0065216A" w:rsidRPr="007F43DC">
        <w:rPr>
          <w:highlight w:val="green"/>
          <w:lang w:val="en-GB"/>
        </w:rPr>
        <w:t>“tractor”</w:t>
      </w:r>
      <w:r w:rsidR="00B33D95">
        <w:rPr>
          <w:lang w:val="en-GB"/>
        </w:rPr>
        <w:t xml:space="preserve">) </w:t>
      </w:r>
      <w:r w:rsidR="004442DD" w:rsidRPr="00806FFA">
        <w:rPr>
          <w:lang w:val="en-GB"/>
        </w:rPr>
        <w:t>(</w:t>
      </w:r>
      <w:r w:rsidR="004442DD" w:rsidRPr="00B30CF0">
        <w:rPr>
          <w:b/>
          <w:lang w:val="en-GB"/>
        </w:rPr>
        <w:t>no unit</w:t>
      </w:r>
      <w:r w:rsidR="004442DD" w:rsidRPr="00806FFA">
        <w:rPr>
          <w:lang w:val="en-GB"/>
        </w:rPr>
        <w:t>)</w:t>
      </w:r>
    </w:p>
    <w:p w14:paraId="5CD5548E" w14:textId="07A09A22" w:rsidR="004442DD" w:rsidRPr="00806FFA" w:rsidRDefault="004442DD" w:rsidP="00932E02">
      <w:pPr>
        <w:spacing w:before="0" w:after="120"/>
        <w:ind w:left="360"/>
        <w:jc w:val="left"/>
        <w:rPr>
          <w:lang w:val="en-GB"/>
        </w:rPr>
      </w:pPr>
      <w:r w:rsidRPr="00806FFA">
        <w:rPr>
          <w:lang w:val="en-GB"/>
        </w:rPr>
        <w:t xml:space="preserve">The combination </w:t>
      </w:r>
      <w:r w:rsidR="00B30CF0">
        <w:rPr>
          <w:lang w:val="en-GB"/>
        </w:rPr>
        <w:t>the abovementioned parameter</w:t>
      </w:r>
      <w:r w:rsidRPr="00806FFA">
        <w:rPr>
          <w:lang w:val="en-GB"/>
        </w:rPr>
        <w:t xml:space="preserve"> is the criteria for allocation of generic data for </w:t>
      </w:r>
      <w:proofErr w:type="spellStart"/>
      <w:r w:rsidRPr="00806FFA">
        <w:rPr>
          <w:lang w:val="en-GB"/>
        </w:rPr>
        <w:t>C</w:t>
      </w:r>
      <w:r w:rsidRPr="00806FFA">
        <w:rPr>
          <w:vertAlign w:val="subscript"/>
          <w:lang w:val="en-GB"/>
        </w:rPr>
        <w:t>d</w:t>
      </w:r>
      <w:r w:rsidRPr="00806FFA">
        <w:rPr>
          <w:lang w:val="en-GB"/>
        </w:rPr>
        <w:t>xA</w:t>
      </w:r>
      <w:proofErr w:type="spellEnd"/>
      <w:r w:rsidRPr="00806FFA">
        <w:rPr>
          <w:lang w:val="en-GB"/>
        </w:rPr>
        <w:t xml:space="preserve"> dependency on beta. </w:t>
      </w:r>
    </w:p>
    <w:p w14:paraId="7F19C1F8" w14:textId="57F2EB50" w:rsidR="004442DD" w:rsidRPr="00806FFA" w:rsidRDefault="00B30CF0" w:rsidP="00405EDE">
      <w:pPr>
        <w:pStyle w:val="Listenabsatz"/>
        <w:numPr>
          <w:ilvl w:val="0"/>
          <w:numId w:val="12"/>
        </w:numPr>
        <w:spacing w:before="0" w:after="120"/>
        <w:contextualSpacing w:val="0"/>
        <w:jc w:val="left"/>
        <w:rPr>
          <w:lang w:val="en-GB"/>
        </w:rPr>
      </w:pPr>
      <w:r w:rsidRPr="00A30FAC">
        <w:rPr>
          <w:rStyle w:val="CodeChar"/>
          <w:highlight w:val="lightGray"/>
        </w:rPr>
        <w:t>"</w:t>
      </w:r>
      <w:proofErr w:type="spellStart"/>
      <w:proofErr w:type="gramStart"/>
      <w:r w:rsidRPr="00A30FAC">
        <w:rPr>
          <w:rStyle w:val="CodeChar"/>
          <w:highlight w:val="lightGray"/>
        </w:rPr>
        <w:t>testMass</w:t>
      </w:r>
      <w:proofErr w:type="spellEnd"/>
      <w:proofErr w:type="gramEnd"/>
      <w:r w:rsidRPr="00A30FAC">
        <w:rPr>
          <w:rStyle w:val="CodeChar"/>
          <w:highlight w:val="lightGray"/>
        </w:rPr>
        <w:t>"</w:t>
      </w:r>
      <w:r w:rsidR="004442DD" w:rsidRPr="00806FFA">
        <w:rPr>
          <w:lang w:val="en-GB"/>
        </w:rPr>
        <w:t>: Vehicle test mass during measurements (</w:t>
      </w:r>
      <w:r w:rsidR="004442DD" w:rsidRPr="00B30CF0">
        <w:rPr>
          <w:b/>
          <w:lang w:val="en-GB"/>
        </w:rPr>
        <w:t>unit: [kg]</w:t>
      </w:r>
      <w:r w:rsidR="004442DD" w:rsidRPr="00806FFA">
        <w:rPr>
          <w:lang w:val="en-GB"/>
        </w:rPr>
        <w:t xml:space="preserve">). Please fill in the average value valid for the test </w:t>
      </w:r>
      <w:r w:rsidR="004442DD">
        <w:rPr>
          <w:lang w:val="en-GB"/>
        </w:rPr>
        <w:t>sequence</w:t>
      </w:r>
      <w:r w:rsidR="004442DD" w:rsidRPr="00806FFA">
        <w:rPr>
          <w:lang w:val="en-GB"/>
        </w:rPr>
        <w:t xml:space="preserve"> from low speed run 1, high speed run and low speed run 2. In </w:t>
      </w:r>
      <w:r w:rsidR="004442DD">
        <w:rPr>
          <w:lang w:val="en-GB"/>
        </w:rPr>
        <w:t>VECTO-</w:t>
      </w:r>
      <w:r w:rsidR="004442DD" w:rsidRPr="00806FFA">
        <w:rPr>
          <w:lang w:val="en-GB"/>
        </w:rPr>
        <w:t xml:space="preserve">CSE the </w:t>
      </w:r>
      <w:r w:rsidR="004442DD">
        <w:rPr>
          <w:lang w:val="en-GB"/>
        </w:rPr>
        <w:t xml:space="preserve">vehicle </w:t>
      </w:r>
      <w:r w:rsidR="004442DD" w:rsidRPr="00806FFA">
        <w:rPr>
          <w:lang w:val="en-GB"/>
        </w:rPr>
        <w:t>mass is used for c</w:t>
      </w:r>
      <w:r w:rsidR="0069720F">
        <w:rPr>
          <w:lang w:val="en-GB"/>
        </w:rPr>
        <w:t>orrection of traction forces from road gradient and from</w:t>
      </w:r>
      <w:r w:rsidR="004442DD" w:rsidRPr="00806FFA">
        <w:rPr>
          <w:lang w:val="en-GB"/>
        </w:rPr>
        <w:t xml:space="preserve"> acceleration</w:t>
      </w:r>
      <w:r w:rsidR="0069720F">
        <w:rPr>
          <w:lang w:val="en-GB"/>
        </w:rPr>
        <w:t xml:space="preserve"> (if these</w:t>
      </w:r>
      <w:r w:rsidR="004442DD" w:rsidRPr="00806FFA">
        <w:rPr>
          <w:lang w:val="en-GB"/>
        </w:rPr>
        <w:t xml:space="preserve"> feature</w:t>
      </w:r>
      <w:r w:rsidR="0069720F">
        <w:rPr>
          <w:lang w:val="en-GB"/>
        </w:rPr>
        <w:t>s are</w:t>
      </w:r>
      <w:r w:rsidR="004442DD" w:rsidRPr="00806FFA">
        <w:rPr>
          <w:lang w:val="en-GB"/>
        </w:rPr>
        <w:t xml:space="preserve"> activated) and for determination of the </w:t>
      </w:r>
      <w:r w:rsidR="004442DD">
        <w:rPr>
          <w:lang w:val="en-GB"/>
        </w:rPr>
        <w:t xml:space="preserve">vehicle average </w:t>
      </w:r>
      <w:r w:rsidR="004442DD" w:rsidRPr="00806FFA">
        <w:rPr>
          <w:lang w:val="en-GB"/>
        </w:rPr>
        <w:t>RRC (rolling resistance coefficient).</w:t>
      </w:r>
    </w:p>
    <w:p w14:paraId="1A334700" w14:textId="5F006DFE" w:rsidR="004442DD" w:rsidRPr="00806FFA" w:rsidRDefault="00B30CF0" w:rsidP="00405EDE">
      <w:pPr>
        <w:pStyle w:val="Listenabsatz"/>
        <w:numPr>
          <w:ilvl w:val="0"/>
          <w:numId w:val="12"/>
        </w:numPr>
        <w:spacing w:before="0" w:after="120"/>
        <w:contextualSpacing w:val="0"/>
        <w:jc w:val="left"/>
        <w:rPr>
          <w:lang w:val="en-GB"/>
        </w:rPr>
      </w:pPr>
      <w:r w:rsidRPr="00A30FAC">
        <w:rPr>
          <w:rStyle w:val="CodeChar"/>
          <w:highlight w:val="lightGray"/>
        </w:rPr>
        <w:lastRenderedPageBreak/>
        <w:t>"</w:t>
      </w:r>
      <w:proofErr w:type="spellStart"/>
      <w:proofErr w:type="gramStart"/>
      <w:r w:rsidRPr="00A30FAC">
        <w:rPr>
          <w:rStyle w:val="CodeChar"/>
          <w:highlight w:val="lightGray"/>
        </w:rPr>
        <w:t>wheelsInertia</w:t>
      </w:r>
      <w:proofErr w:type="spellEnd"/>
      <w:proofErr w:type="gramEnd"/>
      <w:r w:rsidRPr="00A30FAC">
        <w:rPr>
          <w:rStyle w:val="CodeChar"/>
          <w:highlight w:val="lightGray"/>
        </w:rPr>
        <w:t>"</w:t>
      </w:r>
      <w:r w:rsidR="004442DD" w:rsidRPr="00806FFA">
        <w:rPr>
          <w:lang w:val="en-GB"/>
        </w:rPr>
        <w:t>: Rotational inertia of all wheels (</w:t>
      </w:r>
      <w:r w:rsidR="004442DD" w:rsidRPr="00B30CF0">
        <w:rPr>
          <w:b/>
          <w:lang w:val="en-GB"/>
        </w:rPr>
        <w:t>unit: [kgm²]</w:t>
      </w:r>
      <w:r w:rsidR="004442DD" w:rsidRPr="00806FFA">
        <w:rPr>
          <w:lang w:val="en-GB"/>
        </w:rPr>
        <w:t xml:space="preserve">). Please determine this value based on the tire dimensions with </w:t>
      </w:r>
      <w:r w:rsidR="004442DD">
        <w:rPr>
          <w:lang w:val="en-GB"/>
        </w:rPr>
        <w:t xml:space="preserve">the help of </w:t>
      </w:r>
      <w:r w:rsidR="004442DD" w:rsidRPr="00806FFA">
        <w:rPr>
          <w:lang w:val="en-GB"/>
        </w:rPr>
        <w:t xml:space="preserve">VECTO </w:t>
      </w:r>
      <w:r w:rsidR="004442DD">
        <w:rPr>
          <w:lang w:val="en-GB"/>
        </w:rPr>
        <w:t xml:space="preserve">(the </w:t>
      </w:r>
      <w:r w:rsidR="004442DD" w:rsidRPr="00806FFA">
        <w:rPr>
          <w:lang w:val="en-GB"/>
        </w:rPr>
        <w:t>CO</w:t>
      </w:r>
      <w:r w:rsidR="004442DD" w:rsidRPr="003E6BE5">
        <w:rPr>
          <w:vertAlign w:val="subscript"/>
          <w:lang w:val="en-GB"/>
        </w:rPr>
        <w:t>2</w:t>
      </w:r>
      <w:r w:rsidR="004442DD">
        <w:rPr>
          <w:lang w:val="en-GB"/>
        </w:rPr>
        <w:t xml:space="preserve"> simulation tool)</w:t>
      </w:r>
      <w:r w:rsidR="004442DD" w:rsidRPr="00806FFA">
        <w:rPr>
          <w:lang w:val="en-GB"/>
        </w:rPr>
        <w:t xml:space="preserve"> or use the </w:t>
      </w:r>
      <w:r w:rsidR="004442DD">
        <w:rPr>
          <w:lang w:val="en-GB"/>
        </w:rPr>
        <w:t xml:space="preserve">tables from the ACEA White book. </w:t>
      </w:r>
      <w:r w:rsidR="004442DD" w:rsidRPr="00806FFA">
        <w:rPr>
          <w:lang w:val="en-GB"/>
        </w:rPr>
        <w:t xml:space="preserve">In </w:t>
      </w:r>
      <w:r w:rsidR="004442DD">
        <w:rPr>
          <w:lang w:val="en-GB"/>
        </w:rPr>
        <w:t>VECTO-</w:t>
      </w:r>
      <w:r w:rsidR="004442DD" w:rsidRPr="00806FFA">
        <w:rPr>
          <w:lang w:val="en-GB"/>
        </w:rPr>
        <w:t>CSE th</w:t>
      </w:r>
      <w:r w:rsidR="004442DD">
        <w:rPr>
          <w:lang w:val="en-GB"/>
        </w:rPr>
        <w:t>is</w:t>
      </w:r>
      <w:r w:rsidR="004442DD" w:rsidRPr="00806FFA">
        <w:rPr>
          <w:lang w:val="en-GB"/>
        </w:rPr>
        <w:t xml:space="preserve"> </w:t>
      </w:r>
      <w:r w:rsidR="004442DD">
        <w:rPr>
          <w:lang w:val="en-GB"/>
        </w:rPr>
        <w:t>inertia</w:t>
      </w:r>
      <w:r w:rsidR="004442DD" w:rsidRPr="00806FFA">
        <w:rPr>
          <w:lang w:val="en-GB"/>
        </w:rPr>
        <w:t xml:space="preserve"> is used for correction of traction forces for acceleration (if this feature is activated)</w:t>
      </w:r>
    </w:p>
    <w:p w14:paraId="3C3780E0" w14:textId="7C1236C2" w:rsidR="004442DD" w:rsidRPr="00806FFA" w:rsidRDefault="00B30CF0" w:rsidP="00405EDE">
      <w:pPr>
        <w:pStyle w:val="Listenabsatz"/>
        <w:numPr>
          <w:ilvl w:val="0"/>
          <w:numId w:val="12"/>
        </w:numPr>
        <w:spacing w:before="0" w:after="120"/>
        <w:contextualSpacing w:val="0"/>
        <w:jc w:val="left"/>
        <w:rPr>
          <w:lang w:val="en-GB"/>
        </w:rPr>
      </w:pPr>
      <w:r w:rsidRPr="00A30FAC">
        <w:rPr>
          <w:rStyle w:val="CodeChar"/>
          <w:highlight w:val="lightGray"/>
        </w:rPr>
        <w:t>"</w:t>
      </w:r>
      <w:proofErr w:type="spellStart"/>
      <w:r w:rsidRPr="00A30FAC">
        <w:rPr>
          <w:rStyle w:val="CodeChar"/>
          <w:highlight w:val="lightGray"/>
        </w:rPr>
        <w:t>axleRatio</w:t>
      </w:r>
      <w:proofErr w:type="spellEnd"/>
      <w:r w:rsidRPr="00A30FAC">
        <w:rPr>
          <w:rStyle w:val="CodeChar"/>
          <w:highlight w:val="lightGray"/>
        </w:rPr>
        <w:t>"</w:t>
      </w:r>
      <w:r w:rsidR="004442DD" w:rsidRPr="00806FFA">
        <w:rPr>
          <w:lang w:val="en-GB"/>
        </w:rPr>
        <w:t>: Axle transmission ratio (</w:t>
      </w:r>
      <w:r w:rsidR="004442DD" w:rsidRPr="00B30CF0">
        <w:rPr>
          <w:b/>
          <w:lang w:val="en-GB"/>
        </w:rPr>
        <w:t>no unit</w:t>
      </w:r>
      <w:r w:rsidR="004442DD" w:rsidRPr="00806FFA">
        <w:rPr>
          <w:lang w:val="en-GB"/>
        </w:rPr>
        <w:t>)</w:t>
      </w:r>
    </w:p>
    <w:p w14:paraId="3857DBDB" w14:textId="4E6B7C24" w:rsidR="004442DD" w:rsidRPr="00806FFA" w:rsidRDefault="00B30CF0" w:rsidP="00405EDE">
      <w:pPr>
        <w:pStyle w:val="Listenabsatz"/>
        <w:numPr>
          <w:ilvl w:val="0"/>
          <w:numId w:val="12"/>
        </w:numPr>
        <w:spacing w:before="0" w:after="120"/>
        <w:contextualSpacing w:val="0"/>
        <w:jc w:val="left"/>
        <w:rPr>
          <w:lang w:val="en-GB"/>
        </w:rPr>
      </w:pPr>
      <w:r w:rsidRPr="00A30FAC">
        <w:rPr>
          <w:rStyle w:val="CodeChar"/>
          <w:highlight w:val="lightGray"/>
        </w:rPr>
        <w:t>"</w:t>
      </w:r>
      <w:proofErr w:type="spellStart"/>
      <w:r w:rsidRPr="00A30FAC">
        <w:rPr>
          <w:rStyle w:val="CodeChar"/>
          <w:highlight w:val="lightGray"/>
        </w:rPr>
        <w:t>gearRatio_high</w:t>
      </w:r>
      <w:proofErr w:type="spellEnd"/>
      <w:r w:rsidRPr="00A30FAC">
        <w:rPr>
          <w:rStyle w:val="CodeChar"/>
          <w:highlight w:val="lightGray"/>
        </w:rPr>
        <w:t>"</w:t>
      </w:r>
      <w:r w:rsidR="004442DD" w:rsidRPr="00806FFA">
        <w:rPr>
          <w:lang w:val="en-GB"/>
        </w:rPr>
        <w:t>: Transmission ratio of the gear engaged during the high speed tests (</w:t>
      </w:r>
      <w:r w:rsidR="004442DD" w:rsidRPr="00B30CF0">
        <w:rPr>
          <w:b/>
          <w:lang w:val="en-GB"/>
        </w:rPr>
        <w:t>no unit</w:t>
      </w:r>
      <w:r w:rsidR="004442DD" w:rsidRPr="00806FFA">
        <w:rPr>
          <w:lang w:val="en-GB"/>
        </w:rPr>
        <w:t>)</w:t>
      </w:r>
    </w:p>
    <w:p w14:paraId="1D9A292B" w14:textId="3705E5EF" w:rsidR="004442DD" w:rsidRPr="00806FFA" w:rsidRDefault="00B30CF0" w:rsidP="00405EDE">
      <w:pPr>
        <w:pStyle w:val="Listenabsatz"/>
        <w:numPr>
          <w:ilvl w:val="0"/>
          <w:numId w:val="12"/>
        </w:numPr>
        <w:spacing w:before="0" w:after="120"/>
        <w:contextualSpacing w:val="0"/>
        <w:jc w:val="left"/>
        <w:rPr>
          <w:lang w:val="en-GB"/>
        </w:rPr>
      </w:pPr>
      <w:r w:rsidRPr="00A30FAC">
        <w:rPr>
          <w:rStyle w:val="CodeChar"/>
          <w:highlight w:val="lightGray"/>
        </w:rPr>
        <w:t>"</w:t>
      </w:r>
      <w:proofErr w:type="spellStart"/>
      <w:r w:rsidRPr="00A30FAC">
        <w:rPr>
          <w:rStyle w:val="CodeChar"/>
          <w:highlight w:val="lightGray"/>
        </w:rPr>
        <w:t>gearRatio_low</w:t>
      </w:r>
      <w:proofErr w:type="spellEnd"/>
      <w:r w:rsidRPr="00A30FAC">
        <w:rPr>
          <w:rStyle w:val="CodeChar"/>
          <w:highlight w:val="lightGray"/>
        </w:rPr>
        <w:t>"</w:t>
      </w:r>
      <w:r w:rsidR="004442DD" w:rsidRPr="00806FFA">
        <w:rPr>
          <w:lang w:val="en-GB"/>
        </w:rPr>
        <w:t>: Transmission ratio of the gear engaged during the low speed tests (</w:t>
      </w:r>
      <w:r w:rsidR="004442DD" w:rsidRPr="00B30CF0">
        <w:rPr>
          <w:b/>
          <w:lang w:val="en-GB"/>
        </w:rPr>
        <w:t>no unit</w:t>
      </w:r>
      <w:r w:rsidR="004442DD" w:rsidRPr="00806FFA">
        <w:rPr>
          <w:lang w:val="en-GB"/>
        </w:rPr>
        <w:t>)</w:t>
      </w:r>
    </w:p>
    <w:p w14:paraId="3E2A0A79" w14:textId="1904AA16" w:rsidR="004442DD" w:rsidRPr="00806FFA" w:rsidRDefault="00B30CF0" w:rsidP="00405EDE">
      <w:pPr>
        <w:pStyle w:val="Listenabsatz"/>
        <w:numPr>
          <w:ilvl w:val="0"/>
          <w:numId w:val="12"/>
        </w:numPr>
        <w:spacing w:before="0" w:after="120"/>
        <w:contextualSpacing w:val="0"/>
        <w:jc w:val="left"/>
        <w:rPr>
          <w:lang w:val="en-GB"/>
        </w:rPr>
      </w:pPr>
      <w:r w:rsidRPr="00A30FAC">
        <w:rPr>
          <w:rStyle w:val="CodeChar"/>
          <w:highlight w:val="lightGray"/>
        </w:rPr>
        <w:t>"</w:t>
      </w:r>
      <w:proofErr w:type="spellStart"/>
      <w:r w:rsidRPr="00A30FAC">
        <w:rPr>
          <w:rStyle w:val="CodeChar"/>
          <w:highlight w:val="lightGray"/>
        </w:rPr>
        <w:t>anemometerHeight</w:t>
      </w:r>
      <w:proofErr w:type="spellEnd"/>
      <w:r w:rsidRPr="00A30FAC">
        <w:rPr>
          <w:rStyle w:val="CodeChar"/>
          <w:highlight w:val="lightGray"/>
        </w:rPr>
        <w:t>"</w:t>
      </w:r>
      <w:r w:rsidR="004442DD" w:rsidRPr="00806FFA">
        <w:rPr>
          <w:lang w:val="en-GB"/>
        </w:rPr>
        <w:t>: Height of the measuring point of the anemometer installed at the vehicle (</w:t>
      </w:r>
      <w:r w:rsidR="004442DD" w:rsidRPr="00B30CF0">
        <w:rPr>
          <w:b/>
          <w:lang w:val="en-GB"/>
        </w:rPr>
        <w:t>unit: [m]</w:t>
      </w:r>
      <w:r w:rsidR="004442DD" w:rsidRPr="00806FFA">
        <w:rPr>
          <w:lang w:val="en-GB"/>
        </w:rPr>
        <w:t xml:space="preserve">). </w:t>
      </w:r>
    </w:p>
    <w:p w14:paraId="6DE0921B" w14:textId="55B0EF2B" w:rsidR="004442DD" w:rsidRPr="00806FFA" w:rsidRDefault="00B30CF0" w:rsidP="00405EDE">
      <w:pPr>
        <w:pStyle w:val="Listenabsatz"/>
        <w:numPr>
          <w:ilvl w:val="0"/>
          <w:numId w:val="12"/>
        </w:numPr>
        <w:spacing w:before="0" w:after="120"/>
        <w:contextualSpacing w:val="0"/>
        <w:jc w:val="left"/>
        <w:rPr>
          <w:lang w:val="en-GB"/>
        </w:rPr>
      </w:pPr>
      <w:r w:rsidRPr="00A30FAC">
        <w:rPr>
          <w:rStyle w:val="CodeChar"/>
          <w:highlight w:val="lightGray"/>
        </w:rPr>
        <w:t>"</w:t>
      </w:r>
      <w:proofErr w:type="spellStart"/>
      <w:proofErr w:type="gramStart"/>
      <w:r w:rsidRPr="00A30FAC">
        <w:rPr>
          <w:rStyle w:val="CodeChar"/>
          <w:highlight w:val="lightGray"/>
        </w:rPr>
        <w:t>vehHeight</w:t>
      </w:r>
      <w:proofErr w:type="spellEnd"/>
      <w:proofErr w:type="gramEnd"/>
      <w:r w:rsidRPr="00A30FAC">
        <w:rPr>
          <w:rStyle w:val="CodeChar"/>
          <w:highlight w:val="lightGray"/>
        </w:rPr>
        <w:t>"</w:t>
      </w:r>
      <w:r w:rsidR="004442DD" w:rsidRPr="00806FFA">
        <w:rPr>
          <w:lang w:val="en-GB"/>
        </w:rPr>
        <w:t>: Maximum vehicle height (</w:t>
      </w:r>
      <w:r w:rsidR="004442DD" w:rsidRPr="00B30CF0">
        <w:rPr>
          <w:b/>
          <w:lang w:val="en-GB"/>
        </w:rPr>
        <w:t>unit: [m]</w:t>
      </w:r>
      <w:r w:rsidR="004442DD" w:rsidRPr="00806FFA">
        <w:rPr>
          <w:lang w:val="en-GB"/>
        </w:rPr>
        <w:t xml:space="preserve">). This value is applied in CSE for boundary layer correction of </w:t>
      </w:r>
      <w:r w:rsidR="004442DD">
        <w:rPr>
          <w:lang w:val="en-GB"/>
        </w:rPr>
        <w:t xml:space="preserve">the </w:t>
      </w:r>
      <w:r w:rsidR="004442DD" w:rsidRPr="00806FFA">
        <w:rPr>
          <w:lang w:val="en-GB"/>
        </w:rPr>
        <w:t>air speed measured with the anemometer.</w:t>
      </w:r>
    </w:p>
    <w:p w14:paraId="73FB8719" w14:textId="163A5480" w:rsidR="004442DD" w:rsidRDefault="00B30CF0" w:rsidP="00405EDE">
      <w:pPr>
        <w:pStyle w:val="Listenabsatz"/>
        <w:numPr>
          <w:ilvl w:val="0"/>
          <w:numId w:val="12"/>
        </w:numPr>
        <w:spacing w:before="0" w:after="120"/>
        <w:contextualSpacing w:val="0"/>
        <w:jc w:val="left"/>
        <w:rPr>
          <w:lang w:val="en-GB"/>
        </w:rPr>
      </w:pPr>
      <w:r w:rsidRPr="00A30FAC">
        <w:rPr>
          <w:rStyle w:val="CodeChar"/>
          <w:highlight w:val="lightGray"/>
        </w:rPr>
        <w:t>"</w:t>
      </w:r>
      <w:proofErr w:type="spellStart"/>
      <w:proofErr w:type="gramStart"/>
      <w:r w:rsidRPr="00A30FAC">
        <w:rPr>
          <w:rStyle w:val="CodeChar"/>
          <w:highlight w:val="lightGray"/>
        </w:rPr>
        <w:t>vehWidth</w:t>
      </w:r>
      <w:proofErr w:type="spellEnd"/>
      <w:proofErr w:type="gramEnd"/>
      <w:r w:rsidRPr="00A30FAC">
        <w:rPr>
          <w:rStyle w:val="CodeChar"/>
          <w:highlight w:val="lightGray"/>
        </w:rPr>
        <w:t>"</w:t>
      </w:r>
      <w:r w:rsidR="004442DD" w:rsidRPr="00806FFA">
        <w:rPr>
          <w:lang w:val="en-GB"/>
        </w:rPr>
        <w:t>: Vehicle width (</w:t>
      </w:r>
      <w:r w:rsidR="004442DD" w:rsidRPr="00B30CF0">
        <w:rPr>
          <w:b/>
          <w:lang w:val="en-GB"/>
        </w:rPr>
        <w:t>unit: [m]</w:t>
      </w:r>
      <w:r w:rsidR="004442DD" w:rsidRPr="00806FFA">
        <w:rPr>
          <w:lang w:val="en-GB"/>
        </w:rPr>
        <w:t xml:space="preserve">). Value without side mirror. (Remark: </w:t>
      </w:r>
      <w:r w:rsidR="004442DD">
        <w:rPr>
          <w:lang w:val="en-GB"/>
        </w:rPr>
        <w:t xml:space="preserve">this value is </w:t>
      </w:r>
      <w:r w:rsidR="004442DD" w:rsidRPr="00806FFA">
        <w:rPr>
          <w:lang w:val="en-GB"/>
        </w:rPr>
        <w:t xml:space="preserve">not used in CSE so far, </w:t>
      </w:r>
      <w:r w:rsidR="004442DD">
        <w:rPr>
          <w:lang w:val="en-GB"/>
        </w:rPr>
        <w:t xml:space="preserve">a </w:t>
      </w:r>
      <w:r w:rsidR="004442DD" w:rsidRPr="00806FFA">
        <w:rPr>
          <w:lang w:val="en-GB"/>
        </w:rPr>
        <w:t xml:space="preserve">potential use </w:t>
      </w:r>
      <w:r w:rsidR="0069720F">
        <w:rPr>
          <w:lang w:val="en-GB"/>
        </w:rPr>
        <w:t>is</w:t>
      </w:r>
      <w:r w:rsidR="004442DD">
        <w:rPr>
          <w:lang w:val="en-GB"/>
        </w:rPr>
        <w:t xml:space="preserve"> </w:t>
      </w:r>
      <w:r w:rsidR="004442DD" w:rsidRPr="00806FFA">
        <w:rPr>
          <w:lang w:val="en-GB"/>
        </w:rPr>
        <w:t xml:space="preserve">to calculate </w:t>
      </w:r>
      <w:r w:rsidR="004442DD">
        <w:rPr>
          <w:lang w:val="en-GB"/>
        </w:rPr>
        <w:t xml:space="preserve">the </w:t>
      </w:r>
      <w:r w:rsidR="005D74B6">
        <w:rPr>
          <w:lang w:val="en-GB"/>
        </w:rPr>
        <w:t>frontal</w:t>
      </w:r>
      <w:r w:rsidR="004442DD" w:rsidRPr="00806FFA">
        <w:rPr>
          <w:lang w:val="en-GB"/>
        </w:rPr>
        <w:t xml:space="preserve"> area).</w:t>
      </w:r>
    </w:p>
    <w:p w14:paraId="78B54ED6" w14:textId="5E04C9A9" w:rsidR="00691DBE" w:rsidRPr="007F43DC" w:rsidRDefault="0065216A" w:rsidP="00405EDE">
      <w:pPr>
        <w:pStyle w:val="Listenabsatz"/>
        <w:numPr>
          <w:ilvl w:val="0"/>
          <w:numId w:val="12"/>
        </w:numPr>
        <w:spacing w:before="0" w:after="120"/>
        <w:contextualSpacing w:val="0"/>
        <w:jc w:val="left"/>
        <w:rPr>
          <w:highlight w:val="green"/>
          <w:lang w:val="en-GB"/>
        </w:rPr>
      </w:pPr>
      <w:r w:rsidRPr="007F43DC">
        <w:rPr>
          <w:highlight w:val="green"/>
          <w:lang w:val="en-GB"/>
        </w:rPr>
        <w:t>“</w:t>
      </w:r>
      <w:proofErr w:type="spellStart"/>
      <w:r w:rsidRPr="007F43DC">
        <w:rPr>
          <w:highlight w:val="green"/>
          <w:lang w:val="en-GB"/>
        </w:rPr>
        <w:t>gearbox_type</w:t>
      </w:r>
      <w:proofErr w:type="spellEnd"/>
      <w:r w:rsidRPr="007F43DC">
        <w:rPr>
          <w:highlight w:val="green"/>
          <w:lang w:val="en-GB"/>
        </w:rPr>
        <w:t xml:space="preserve">”: Vehicle gearbox type. </w:t>
      </w:r>
      <w:r w:rsidR="00691DBE" w:rsidRPr="007F43DC">
        <w:rPr>
          <w:highlight w:val="green"/>
          <w:lang w:val="en-GB"/>
        </w:rPr>
        <w:t xml:space="preserve">Vehicles with manual or </w:t>
      </w:r>
      <w:r w:rsidR="007F43DC" w:rsidRPr="007F43DC">
        <w:rPr>
          <w:highlight w:val="green"/>
          <w:lang w:val="en-GB"/>
        </w:rPr>
        <w:t>automated</w:t>
      </w:r>
      <w:r w:rsidRPr="007F43DC">
        <w:rPr>
          <w:highlight w:val="green"/>
          <w:lang w:val="en-GB"/>
        </w:rPr>
        <w:t xml:space="preserve"> transmi</w:t>
      </w:r>
      <w:r w:rsidRPr="007F43DC">
        <w:rPr>
          <w:highlight w:val="green"/>
          <w:lang w:val="en-GB"/>
        </w:rPr>
        <w:t>s</w:t>
      </w:r>
      <w:r w:rsidRPr="007F43DC">
        <w:rPr>
          <w:highlight w:val="green"/>
          <w:lang w:val="en-GB"/>
        </w:rPr>
        <w:t xml:space="preserve">sion </w:t>
      </w:r>
      <w:r w:rsidR="00691DBE" w:rsidRPr="007F43DC">
        <w:rPr>
          <w:highlight w:val="green"/>
          <w:lang w:val="en-GB"/>
        </w:rPr>
        <w:t>(without torque converter) are specified by the input “MT_AMT”, vehicles with a</w:t>
      </w:r>
      <w:r w:rsidR="00691DBE" w:rsidRPr="007F43DC">
        <w:rPr>
          <w:highlight w:val="green"/>
          <w:lang w:val="en-GB"/>
        </w:rPr>
        <w:t>u</w:t>
      </w:r>
      <w:r w:rsidR="00691DBE" w:rsidRPr="007F43DC">
        <w:rPr>
          <w:highlight w:val="green"/>
          <w:lang w:val="en-GB"/>
        </w:rPr>
        <w:t>tomatic transmission with torque converter are specified by “AT” (</w:t>
      </w:r>
      <w:r w:rsidR="00691DBE" w:rsidRPr="007F43DC">
        <w:rPr>
          <w:b/>
          <w:highlight w:val="green"/>
          <w:lang w:val="en-GB"/>
        </w:rPr>
        <w:t>no unit</w:t>
      </w:r>
      <w:r w:rsidR="00691DBE" w:rsidRPr="007F43DC">
        <w:rPr>
          <w:highlight w:val="green"/>
          <w:lang w:val="en-GB"/>
        </w:rPr>
        <w:t xml:space="preserve">). </w:t>
      </w:r>
    </w:p>
    <w:p w14:paraId="01411486" w14:textId="77777777" w:rsidR="008B75E7" w:rsidRPr="008B75E7" w:rsidRDefault="008B75E7" w:rsidP="008B75E7">
      <w:pPr>
        <w:spacing w:before="0" w:after="120"/>
        <w:jc w:val="left"/>
        <w:rPr>
          <w:lang w:val="en-GB"/>
        </w:rPr>
      </w:pPr>
    </w:p>
    <w:p w14:paraId="137AD0F5" w14:textId="77777777" w:rsidR="004442DD" w:rsidRPr="00806FFA" w:rsidRDefault="004442DD" w:rsidP="00932E02">
      <w:pPr>
        <w:pStyle w:val="berschrift2"/>
        <w:jc w:val="left"/>
        <w:rPr>
          <w:lang w:val="en-GB"/>
        </w:rPr>
      </w:pPr>
      <w:bookmarkStart w:id="13" w:name="_Toc425145106"/>
      <w:r w:rsidRPr="00806FFA">
        <w:rPr>
          <w:lang w:val="en-GB"/>
        </w:rPr>
        <w:t>File with ambient conditions measured by the stationary weather station (*.</w:t>
      </w:r>
      <w:proofErr w:type="spellStart"/>
      <w:r w:rsidRPr="00806FFA">
        <w:rPr>
          <w:lang w:val="en-GB"/>
        </w:rPr>
        <w:t>csamb</w:t>
      </w:r>
      <w:proofErr w:type="spellEnd"/>
      <w:r w:rsidRPr="00806FFA">
        <w:rPr>
          <w:lang w:val="en-GB"/>
        </w:rPr>
        <w:t>)</w:t>
      </w:r>
      <w:bookmarkEnd w:id="13"/>
    </w:p>
    <w:p w14:paraId="69AEF8AE" w14:textId="07B135C2" w:rsidR="004442DD" w:rsidRDefault="004442DD" w:rsidP="00932E02">
      <w:pPr>
        <w:jc w:val="left"/>
        <w:rPr>
          <w:lang w:val="en-GB"/>
        </w:rPr>
      </w:pPr>
      <w:r>
        <w:rPr>
          <w:lang w:val="en-GB"/>
        </w:rPr>
        <w:fldChar w:fldCharType="begin"/>
      </w:r>
      <w:r>
        <w:rPr>
          <w:lang w:val="en-GB"/>
        </w:rPr>
        <w:instrText xml:space="preserve"> REF _Ref383609390 \h </w:instrText>
      </w:r>
      <w:r w:rsidR="00932E02">
        <w:rPr>
          <w:lang w:val="en-GB"/>
        </w:rPr>
        <w:instrText xml:space="preserve"> \* MERGEFORMAT </w:instrText>
      </w:r>
      <w:r>
        <w:rPr>
          <w:lang w:val="en-GB"/>
        </w:rPr>
      </w:r>
      <w:r>
        <w:rPr>
          <w:lang w:val="en-GB"/>
        </w:rPr>
        <w:fldChar w:fldCharType="separate"/>
      </w:r>
      <w:r w:rsidR="00D03398" w:rsidRPr="00E6052D">
        <w:rPr>
          <w:lang w:val="en-GB"/>
        </w:rPr>
        <w:t xml:space="preserve">Figure </w:t>
      </w:r>
      <w:r w:rsidR="00D03398">
        <w:rPr>
          <w:noProof/>
          <w:lang w:val="en-GB"/>
        </w:rPr>
        <w:t>2</w:t>
      </w:r>
      <w:r>
        <w:rPr>
          <w:lang w:val="en-GB"/>
        </w:rPr>
        <w:fldChar w:fldCharType="end"/>
      </w:r>
      <w:r>
        <w:rPr>
          <w:lang w:val="en-GB"/>
        </w:rPr>
        <w:t xml:space="preserve"> shows an example for the structure of the file containing the ambient conditions measured by the </w:t>
      </w:r>
      <w:r w:rsidRPr="00C94CB6">
        <w:rPr>
          <w:lang w:val="en-GB"/>
        </w:rPr>
        <w:t>stationary weather station</w:t>
      </w:r>
      <w:r>
        <w:rPr>
          <w:lang w:val="en-GB"/>
        </w:rPr>
        <w:t>.</w:t>
      </w:r>
      <w:r w:rsidR="00D41C9E">
        <w:rPr>
          <w:lang w:val="en-GB"/>
        </w:rPr>
        <w:t xml:space="preserve"> The file follows the CSV-Format. </w:t>
      </w:r>
    </w:p>
    <w:p w14:paraId="78871575" w14:textId="5BB3B237" w:rsidR="004442DD" w:rsidRDefault="00805C98" w:rsidP="00932E02">
      <w:pPr>
        <w:keepNext/>
        <w:jc w:val="left"/>
      </w:pPr>
      <w:r w:rsidRPr="00805C98">
        <w:rPr>
          <w:noProof/>
          <w:lang w:eastAsia="de-AT"/>
        </w:rPr>
        <w:drawing>
          <wp:inline distT="0" distB="0" distL="0" distR="0" wp14:anchorId="31358675" wp14:editId="0DD610A4">
            <wp:extent cx="4458970" cy="210248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8970" cy="2102485"/>
                    </a:xfrm>
                    <a:prstGeom prst="rect">
                      <a:avLst/>
                    </a:prstGeom>
                    <a:noFill/>
                    <a:ln>
                      <a:noFill/>
                    </a:ln>
                  </pic:spPr>
                </pic:pic>
              </a:graphicData>
            </a:graphic>
          </wp:inline>
        </w:drawing>
      </w:r>
    </w:p>
    <w:p w14:paraId="714F1912" w14:textId="77777777" w:rsidR="004442DD" w:rsidRPr="00E6052D" w:rsidRDefault="004442DD" w:rsidP="00932E02">
      <w:pPr>
        <w:pStyle w:val="Beschriftung"/>
        <w:jc w:val="left"/>
        <w:rPr>
          <w:lang w:val="en-GB"/>
        </w:rPr>
      </w:pPr>
      <w:bookmarkStart w:id="14" w:name="_Ref383609390"/>
      <w:r w:rsidRPr="00E6052D">
        <w:rPr>
          <w:lang w:val="en-GB"/>
        </w:rPr>
        <w:t xml:space="preserve">Figure </w:t>
      </w:r>
      <w:r w:rsidRPr="00E6052D">
        <w:rPr>
          <w:lang w:val="en-GB"/>
        </w:rPr>
        <w:fldChar w:fldCharType="begin"/>
      </w:r>
      <w:r w:rsidRPr="00E6052D">
        <w:rPr>
          <w:lang w:val="en-GB"/>
        </w:rPr>
        <w:instrText xml:space="preserve"> SEQ Figure \* ARABIC </w:instrText>
      </w:r>
      <w:r w:rsidRPr="00E6052D">
        <w:rPr>
          <w:lang w:val="en-GB"/>
        </w:rPr>
        <w:fldChar w:fldCharType="separate"/>
      </w:r>
      <w:r w:rsidR="008E6AB4">
        <w:rPr>
          <w:noProof/>
          <w:lang w:val="en-GB"/>
        </w:rPr>
        <w:t>2</w:t>
      </w:r>
      <w:r w:rsidRPr="00E6052D">
        <w:rPr>
          <w:lang w:val="en-GB"/>
        </w:rPr>
        <w:fldChar w:fldCharType="end"/>
      </w:r>
      <w:bookmarkEnd w:id="14"/>
      <w:r w:rsidRPr="00E6052D">
        <w:rPr>
          <w:lang w:val="en-GB"/>
        </w:rPr>
        <w:t xml:space="preserve">: </w:t>
      </w:r>
      <w:r>
        <w:rPr>
          <w:b w:val="0"/>
          <w:lang w:val="en-GB"/>
        </w:rPr>
        <w:t xml:space="preserve">Structure </w:t>
      </w:r>
      <w:r w:rsidRPr="00E6052D">
        <w:rPr>
          <w:b w:val="0"/>
          <w:lang w:val="en-GB"/>
        </w:rPr>
        <w:t xml:space="preserve">of the ambient conditions file </w:t>
      </w:r>
    </w:p>
    <w:p w14:paraId="0281B337" w14:textId="5F8F266B" w:rsidR="004442DD" w:rsidRPr="00806FFA" w:rsidRDefault="004442DD" w:rsidP="00932E02">
      <w:pPr>
        <w:jc w:val="left"/>
        <w:rPr>
          <w:lang w:val="en-GB"/>
        </w:rPr>
      </w:pPr>
      <w:r>
        <w:rPr>
          <w:lang w:val="en-GB"/>
        </w:rPr>
        <w:t xml:space="preserve">In </w:t>
      </w:r>
      <w:r w:rsidR="00D41C9E">
        <w:rPr>
          <w:lang w:val="en-GB"/>
        </w:rPr>
        <w:t>the first row</w:t>
      </w:r>
      <w:r>
        <w:rPr>
          <w:lang w:val="en-GB"/>
        </w:rPr>
        <w:t xml:space="preserve"> the column identifiers have to be specified. In the </w:t>
      </w:r>
      <w:r w:rsidRPr="00806FFA">
        <w:rPr>
          <w:lang w:val="en-GB"/>
        </w:rPr>
        <w:t>*.</w:t>
      </w:r>
      <w:proofErr w:type="spellStart"/>
      <w:r w:rsidRPr="00806FFA">
        <w:rPr>
          <w:lang w:val="en-GB"/>
        </w:rPr>
        <w:t>csamb</w:t>
      </w:r>
      <w:proofErr w:type="spellEnd"/>
      <w:r>
        <w:rPr>
          <w:lang w:val="en-GB"/>
        </w:rPr>
        <w:t xml:space="preserve"> file the order of columns is </w:t>
      </w:r>
      <w:r w:rsidRPr="00E205FB">
        <w:rPr>
          <w:lang w:val="en-GB"/>
        </w:rPr>
        <w:t>arbitrary</w:t>
      </w:r>
      <w:r>
        <w:rPr>
          <w:lang w:val="en-GB"/>
        </w:rPr>
        <w:t xml:space="preserve">. Row </w:t>
      </w:r>
      <w:r w:rsidR="00D41C9E">
        <w:rPr>
          <w:lang w:val="en-GB"/>
        </w:rPr>
        <w:t>2</w:t>
      </w:r>
      <w:r>
        <w:rPr>
          <w:lang w:val="en-GB"/>
        </w:rPr>
        <w:t xml:space="preserve"> and the following contain </w:t>
      </w:r>
      <w:r w:rsidRPr="00806FFA">
        <w:rPr>
          <w:lang w:val="en-GB"/>
        </w:rPr>
        <w:t xml:space="preserve">the measured values. </w:t>
      </w:r>
      <w:r w:rsidRPr="00806FFA">
        <w:rPr>
          <w:lang w:val="en-GB"/>
        </w:rPr>
        <w:fldChar w:fldCharType="begin"/>
      </w:r>
      <w:r w:rsidRPr="00806FFA">
        <w:rPr>
          <w:lang w:val="en-GB"/>
        </w:rPr>
        <w:instrText xml:space="preserve"> REF _Ref383611133 \h </w:instrText>
      </w:r>
      <w:r>
        <w:rPr>
          <w:lang w:val="en-GB"/>
        </w:rPr>
        <w:instrText xml:space="preserve"> \* MERGEFORMAT </w:instrText>
      </w:r>
      <w:r w:rsidRPr="00806FFA">
        <w:rPr>
          <w:lang w:val="en-GB"/>
        </w:rPr>
      </w:r>
      <w:r w:rsidRPr="00806FFA">
        <w:rPr>
          <w:lang w:val="en-GB"/>
        </w:rPr>
        <w:fldChar w:fldCharType="separate"/>
      </w:r>
      <w:r w:rsidR="00D03398" w:rsidRPr="00806FFA">
        <w:rPr>
          <w:lang w:val="en-GB"/>
        </w:rPr>
        <w:t xml:space="preserve">Table </w:t>
      </w:r>
      <w:r w:rsidR="00D03398">
        <w:rPr>
          <w:noProof/>
          <w:lang w:val="en-GB"/>
        </w:rPr>
        <w:t>2</w:t>
      </w:r>
      <w:r w:rsidRPr="00806FFA">
        <w:rPr>
          <w:lang w:val="en-GB"/>
        </w:rPr>
        <w:fldChar w:fldCharType="end"/>
      </w:r>
      <w:r w:rsidRPr="00806FFA">
        <w:rPr>
          <w:lang w:val="en-GB"/>
        </w:rPr>
        <w:t xml:space="preserve"> gives the specifications of the data signals to be </w:t>
      </w:r>
      <w:r>
        <w:rPr>
          <w:lang w:val="en-GB"/>
        </w:rPr>
        <w:t>provided</w:t>
      </w:r>
      <w:r w:rsidRPr="00806FFA">
        <w:rPr>
          <w:lang w:val="en-GB"/>
        </w:rPr>
        <w:t xml:space="preserve"> in the ambient conditions file. </w:t>
      </w:r>
    </w:p>
    <w:p w14:paraId="44C4F935" w14:textId="77777777" w:rsidR="004442DD" w:rsidRPr="00806FFA" w:rsidRDefault="004442DD" w:rsidP="00932E02">
      <w:pPr>
        <w:pStyle w:val="Beschriftung"/>
        <w:keepNext/>
        <w:jc w:val="left"/>
        <w:rPr>
          <w:lang w:val="en-GB"/>
        </w:rPr>
      </w:pPr>
      <w:bookmarkStart w:id="15" w:name="_Ref383611133"/>
      <w:r w:rsidRPr="00806FFA">
        <w:rPr>
          <w:lang w:val="en-GB"/>
        </w:rPr>
        <w:lastRenderedPageBreak/>
        <w:t xml:space="preserve">Table </w:t>
      </w:r>
      <w:r w:rsidRPr="00806FFA">
        <w:rPr>
          <w:lang w:val="en-GB"/>
        </w:rPr>
        <w:fldChar w:fldCharType="begin"/>
      </w:r>
      <w:r w:rsidRPr="00806FFA">
        <w:rPr>
          <w:lang w:val="en-GB"/>
        </w:rPr>
        <w:instrText xml:space="preserve"> SEQ Table \* ARABIC </w:instrText>
      </w:r>
      <w:r w:rsidRPr="00806FFA">
        <w:rPr>
          <w:lang w:val="en-GB"/>
        </w:rPr>
        <w:fldChar w:fldCharType="separate"/>
      </w:r>
      <w:r w:rsidR="00D03398">
        <w:rPr>
          <w:noProof/>
          <w:lang w:val="en-GB"/>
        </w:rPr>
        <w:t>2</w:t>
      </w:r>
      <w:r w:rsidRPr="00806FFA">
        <w:rPr>
          <w:lang w:val="en-GB"/>
        </w:rPr>
        <w:fldChar w:fldCharType="end"/>
      </w:r>
      <w:bookmarkEnd w:id="15"/>
      <w:r w:rsidRPr="00806FFA">
        <w:rPr>
          <w:lang w:val="en-GB"/>
        </w:rPr>
        <w:t xml:space="preserve">: </w:t>
      </w:r>
      <w:r w:rsidRPr="00806FFA">
        <w:rPr>
          <w:b w:val="0"/>
          <w:lang w:val="en-GB"/>
        </w:rPr>
        <w:t>Signal specifications for the ambient conditions file</w:t>
      </w:r>
    </w:p>
    <w:tbl>
      <w:tblPr>
        <w:tblStyle w:val="Tabellenraster"/>
        <w:tblW w:w="0" w:type="auto"/>
        <w:tblLayout w:type="fixed"/>
        <w:tblLook w:val="04A0" w:firstRow="1" w:lastRow="0" w:firstColumn="1" w:lastColumn="0" w:noHBand="0" w:noVBand="1"/>
      </w:tblPr>
      <w:tblGrid>
        <w:gridCol w:w="1668"/>
        <w:gridCol w:w="1701"/>
        <w:gridCol w:w="1275"/>
        <w:gridCol w:w="4642"/>
      </w:tblGrid>
      <w:tr w:rsidR="004442DD" w:rsidRPr="00740107" w14:paraId="0B34B0A3" w14:textId="77777777" w:rsidTr="000F01AE">
        <w:trPr>
          <w:trHeight w:val="600"/>
        </w:trPr>
        <w:tc>
          <w:tcPr>
            <w:tcW w:w="1668" w:type="dxa"/>
            <w:noWrap/>
            <w:hideMark/>
          </w:tcPr>
          <w:p w14:paraId="539930E2" w14:textId="77777777" w:rsidR="004442DD" w:rsidRPr="00740107" w:rsidRDefault="004442DD" w:rsidP="00932E02">
            <w:pPr>
              <w:jc w:val="left"/>
              <w:rPr>
                <w:b/>
                <w:bCs/>
                <w:sz w:val="20"/>
                <w:lang w:val="en-GB"/>
              </w:rPr>
            </w:pPr>
            <w:r w:rsidRPr="00740107">
              <w:rPr>
                <w:b/>
                <w:bCs/>
                <w:sz w:val="20"/>
                <w:lang w:val="en-GB"/>
              </w:rPr>
              <w:t>signal</w:t>
            </w:r>
          </w:p>
        </w:tc>
        <w:tc>
          <w:tcPr>
            <w:tcW w:w="1701" w:type="dxa"/>
            <w:hideMark/>
          </w:tcPr>
          <w:p w14:paraId="36F53BA6" w14:textId="77777777" w:rsidR="004442DD" w:rsidRPr="00740107" w:rsidRDefault="004442DD" w:rsidP="00932E02">
            <w:pPr>
              <w:jc w:val="left"/>
              <w:rPr>
                <w:b/>
                <w:bCs/>
                <w:sz w:val="20"/>
                <w:lang w:val="en-GB"/>
              </w:rPr>
            </w:pPr>
            <w:r w:rsidRPr="00740107">
              <w:rPr>
                <w:b/>
                <w:bCs/>
                <w:sz w:val="20"/>
                <w:lang w:val="en-GB"/>
              </w:rPr>
              <w:t>column ident</w:t>
            </w:r>
            <w:r w:rsidRPr="00740107">
              <w:rPr>
                <w:b/>
                <w:bCs/>
                <w:sz w:val="20"/>
                <w:lang w:val="en-GB"/>
              </w:rPr>
              <w:t>i</w:t>
            </w:r>
            <w:r w:rsidRPr="00740107">
              <w:rPr>
                <w:b/>
                <w:bCs/>
                <w:sz w:val="20"/>
                <w:lang w:val="en-GB"/>
              </w:rPr>
              <w:t>fier</w:t>
            </w:r>
          </w:p>
        </w:tc>
        <w:tc>
          <w:tcPr>
            <w:tcW w:w="1275" w:type="dxa"/>
            <w:noWrap/>
            <w:hideMark/>
          </w:tcPr>
          <w:p w14:paraId="78FE1835" w14:textId="2DFF4AC4" w:rsidR="004442DD" w:rsidRPr="00740107" w:rsidRDefault="004442DD" w:rsidP="00932E02">
            <w:pPr>
              <w:jc w:val="left"/>
              <w:rPr>
                <w:b/>
                <w:bCs/>
                <w:sz w:val="20"/>
                <w:lang w:val="en-GB"/>
              </w:rPr>
            </w:pPr>
            <w:r w:rsidRPr="00740107">
              <w:rPr>
                <w:b/>
                <w:bCs/>
                <w:sz w:val="20"/>
                <w:lang w:val="en-GB"/>
              </w:rPr>
              <w:t>unit</w:t>
            </w:r>
          </w:p>
        </w:tc>
        <w:tc>
          <w:tcPr>
            <w:tcW w:w="4642" w:type="dxa"/>
            <w:hideMark/>
          </w:tcPr>
          <w:p w14:paraId="46F39F57" w14:textId="77777777" w:rsidR="004442DD" w:rsidRPr="00740107" w:rsidRDefault="004442DD" w:rsidP="00932E02">
            <w:pPr>
              <w:jc w:val="left"/>
              <w:rPr>
                <w:b/>
                <w:bCs/>
                <w:sz w:val="20"/>
                <w:lang w:val="en-GB"/>
              </w:rPr>
            </w:pPr>
            <w:r w:rsidRPr="00740107">
              <w:rPr>
                <w:b/>
                <w:bCs/>
                <w:sz w:val="20"/>
                <w:lang w:val="en-GB"/>
              </w:rPr>
              <w:t>remarks</w:t>
            </w:r>
          </w:p>
        </w:tc>
      </w:tr>
      <w:tr w:rsidR="004442DD" w:rsidRPr="00E661AF" w14:paraId="5F6E99A8" w14:textId="77777777" w:rsidTr="000F01AE">
        <w:trPr>
          <w:trHeight w:val="300"/>
        </w:trPr>
        <w:tc>
          <w:tcPr>
            <w:tcW w:w="1668" w:type="dxa"/>
            <w:noWrap/>
            <w:hideMark/>
          </w:tcPr>
          <w:p w14:paraId="7F69237E" w14:textId="77777777" w:rsidR="004442DD" w:rsidRPr="00740107" w:rsidRDefault="004442DD" w:rsidP="00932E02">
            <w:pPr>
              <w:jc w:val="left"/>
              <w:rPr>
                <w:sz w:val="20"/>
                <w:lang w:val="en-GB"/>
              </w:rPr>
            </w:pPr>
            <w:r w:rsidRPr="00740107">
              <w:rPr>
                <w:sz w:val="20"/>
                <w:lang w:val="en-GB"/>
              </w:rPr>
              <w:t>time</w:t>
            </w:r>
          </w:p>
        </w:tc>
        <w:tc>
          <w:tcPr>
            <w:tcW w:w="1701" w:type="dxa"/>
            <w:noWrap/>
            <w:hideMark/>
          </w:tcPr>
          <w:p w14:paraId="7F83A782" w14:textId="77777777" w:rsidR="004442DD" w:rsidRPr="00740107" w:rsidRDefault="004442DD" w:rsidP="00932E02">
            <w:pPr>
              <w:jc w:val="left"/>
              <w:rPr>
                <w:sz w:val="20"/>
                <w:lang w:val="en-GB"/>
              </w:rPr>
            </w:pPr>
            <w:r w:rsidRPr="00740107">
              <w:rPr>
                <w:sz w:val="20"/>
                <w:lang w:val="en-GB"/>
              </w:rPr>
              <w:t>&lt;t&gt;</w:t>
            </w:r>
          </w:p>
        </w:tc>
        <w:tc>
          <w:tcPr>
            <w:tcW w:w="1275" w:type="dxa"/>
            <w:noWrap/>
            <w:hideMark/>
          </w:tcPr>
          <w:p w14:paraId="78BE277A" w14:textId="77777777" w:rsidR="004442DD" w:rsidRPr="00740107" w:rsidRDefault="004442DD" w:rsidP="00932E02">
            <w:pPr>
              <w:jc w:val="left"/>
              <w:rPr>
                <w:sz w:val="20"/>
                <w:lang w:val="en-GB"/>
              </w:rPr>
            </w:pPr>
            <w:r w:rsidRPr="00740107">
              <w:rPr>
                <w:sz w:val="20"/>
                <w:lang w:val="en-GB"/>
              </w:rPr>
              <w:t>[s] since day start</w:t>
            </w:r>
          </w:p>
        </w:tc>
        <w:tc>
          <w:tcPr>
            <w:tcW w:w="4642" w:type="dxa"/>
            <w:noWrap/>
            <w:hideMark/>
          </w:tcPr>
          <w:p w14:paraId="31FD59E6" w14:textId="77777777" w:rsidR="004442DD" w:rsidRPr="00740107" w:rsidRDefault="004442DD" w:rsidP="00932E02">
            <w:pPr>
              <w:jc w:val="left"/>
              <w:rPr>
                <w:sz w:val="20"/>
                <w:lang w:val="en-GB"/>
              </w:rPr>
            </w:pPr>
            <w:r w:rsidRPr="00740107">
              <w:rPr>
                <w:sz w:val="20"/>
                <w:lang w:val="en-GB"/>
              </w:rPr>
              <w:t xml:space="preserve">The time signal is used for consolidation with data measured at the vehicle; any frequency can be specified, minimum requirement from the </w:t>
            </w:r>
            <w:r>
              <w:rPr>
                <w:sz w:val="20"/>
                <w:lang w:val="en-GB"/>
              </w:rPr>
              <w:t>tec</w:t>
            </w:r>
            <w:r>
              <w:rPr>
                <w:sz w:val="20"/>
                <w:lang w:val="en-GB"/>
              </w:rPr>
              <w:t>h</w:t>
            </w:r>
            <w:r>
              <w:rPr>
                <w:sz w:val="20"/>
                <w:lang w:val="en-GB"/>
              </w:rPr>
              <w:t>nical annex</w:t>
            </w:r>
            <w:r w:rsidRPr="00740107">
              <w:rPr>
                <w:sz w:val="20"/>
                <w:lang w:val="en-GB"/>
              </w:rPr>
              <w:t xml:space="preserve"> is 1 signal per 5 minutes</w:t>
            </w:r>
          </w:p>
        </w:tc>
      </w:tr>
      <w:tr w:rsidR="004442DD" w:rsidRPr="00740107" w14:paraId="22BBBE6A" w14:textId="77777777" w:rsidTr="000F01AE">
        <w:trPr>
          <w:trHeight w:val="300"/>
        </w:trPr>
        <w:tc>
          <w:tcPr>
            <w:tcW w:w="1668" w:type="dxa"/>
            <w:noWrap/>
            <w:hideMark/>
          </w:tcPr>
          <w:p w14:paraId="3109985A" w14:textId="77777777" w:rsidR="004442DD" w:rsidRPr="00740107" w:rsidRDefault="004442DD" w:rsidP="00932E02">
            <w:pPr>
              <w:jc w:val="left"/>
              <w:rPr>
                <w:sz w:val="20"/>
                <w:lang w:val="en-GB"/>
              </w:rPr>
            </w:pPr>
            <w:r w:rsidRPr="00740107">
              <w:rPr>
                <w:sz w:val="20"/>
                <w:lang w:val="en-GB"/>
              </w:rPr>
              <w:t>ambient te</w:t>
            </w:r>
            <w:r w:rsidRPr="00740107">
              <w:rPr>
                <w:sz w:val="20"/>
                <w:lang w:val="en-GB"/>
              </w:rPr>
              <w:t>m</w:t>
            </w:r>
            <w:r w:rsidRPr="00740107">
              <w:rPr>
                <w:sz w:val="20"/>
                <w:lang w:val="en-GB"/>
              </w:rPr>
              <w:t xml:space="preserve">perature </w:t>
            </w:r>
          </w:p>
        </w:tc>
        <w:tc>
          <w:tcPr>
            <w:tcW w:w="1701" w:type="dxa"/>
            <w:noWrap/>
            <w:hideMark/>
          </w:tcPr>
          <w:p w14:paraId="582671C3" w14:textId="77777777" w:rsidR="004442DD" w:rsidRPr="00740107" w:rsidRDefault="004442DD" w:rsidP="00932E02">
            <w:pPr>
              <w:jc w:val="left"/>
              <w:rPr>
                <w:sz w:val="20"/>
                <w:lang w:val="en-GB"/>
              </w:rPr>
            </w:pPr>
            <w:r w:rsidRPr="00740107">
              <w:rPr>
                <w:sz w:val="20"/>
                <w:lang w:val="en-GB"/>
              </w:rPr>
              <w:t>&lt;</w:t>
            </w:r>
            <w:proofErr w:type="spellStart"/>
            <w:r w:rsidRPr="00740107">
              <w:rPr>
                <w:sz w:val="20"/>
                <w:lang w:val="en-GB"/>
              </w:rPr>
              <w:t>t_amb_stat</w:t>
            </w:r>
            <w:proofErr w:type="spellEnd"/>
            <w:r w:rsidRPr="00740107">
              <w:rPr>
                <w:sz w:val="20"/>
                <w:lang w:val="en-GB"/>
              </w:rPr>
              <w:t>&gt;</w:t>
            </w:r>
          </w:p>
        </w:tc>
        <w:tc>
          <w:tcPr>
            <w:tcW w:w="1275" w:type="dxa"/>
            <w:noWrap/>
            <w:hideMark/>
          </w:tcPr>
          <w:p w14:paraId="55E7211A" w14:textId="77777777" w:rsidR="004442DD" w:rsidRPr="00740107" w:rsidRDefault="004442DD" w:rsidP="00932E02">
            <w:pPr>
              <w:jc w:val="left"/>
              <w:rPr>
                <w:sz w:val="20"/>
                <w:lang w:val="en-GB"/>
              </w:rPr>
            </w:pPr>
            <w:r w:rsidRPr="00740107">
              <w:rPr>
                <w:sz w:val="20"/>
                <w:lang w:val="en-GB"/>
              </w:rPr>
              <w:t>[°C]</w:t>
            </w:r>
          </w:p>
        </w:tc>
        <w:tc>
          <w:tcPr>
            <w:tcW w:w="4642" w:type="dxa"/>
            <w:noWrap/>
            <w:hideMark/>
          </w:tcPr>
          <w:p w14:paraId="1EEDC56E" w14:textId="77777777" w:rsidR="004442DD" w:rsidRPr="00740107" w:rsidRDefault="004442DD" w:rsidP="00932E02">
            <w:pPr>
              <w:jc w:val="left"/>
              <w:rPr>
                <w:sz w:val="20"/>
                <w:lang w:val="en-GB"/>
              </w:rPr>
            </w:pPr>
            <w:r w:rsidRPr="00740107">
              <w:rPr>
                <w:sz w:val="20"/>
                <w:lang w:val="en-GB"/>
              </w:rPr>
              <w:t> </w:t>
            </w:r>
          </w:p>
        </w:tc>
      </w:tr>
      <w:tr w:rsidR="004442DD" w:rsidRPr="00740107" w14:paraId="7FD64E37" w14:textId="77777777" w:rsidTr="000F01AE">
        <w:trPr>
          <w:trHeight w:val="300"/>
        </w:trPr>
        <w:tc>
          <w:tcPr>
            <w:tcW w:w="1668" w:type="dxa"/>
            <w:noWrap/>
            <w:hideMark/>
          </w:tcPr>
          <w:p w14:paraId="1784BDDB" w14:textId="77777777" w:rsidR="004442DD" w:rsidRPr="00740107" w:rsidRDefault="004442DD" w:rsidP="00932E02">
            <w:pPr>
              <w:jc w:val="left"/>
              <w:rPr>
                <w:sz w:val="20"/>
                <w:lang w:val="en-GB"/>
              </w:rPr>
            </w:pPr>
            <w:r w:rsidRPr="00740107">
              <w:rPr>
                <w:sz w:val="20"/>
                <w:lang w:val="en-GB"/>
              </w:rPr>
              <w:t>ambient pre</w:t>
            </w:r>
            <w:r w:rsidRPr="00740107">
              <w:rPr>
                <w:sz w:val="20"/>
                <w:lang w:val="en-GB"/>
              </w:rPr>
              <w:t>s</w:t>
            </w:r>
            <w:r w:rsidRPr="00740107">
              <w:rPr>
                <w:sz w:val="20"/>
                <w:lang w:val="en-GB"/>
              </w:rPr>
              <w:t xml:space="preserve">sure </w:t>
            </w:r>
          </w:p>
        </w:tc>
        <w:tc>
          <w:tcPr>
            <w:tcW w:w="1701" w:type="dxa"/>
            <w:noWrap/>
            <w:hideMark/>
          </w:tcPr>
          <w:p w14:paraId="5A7429C3" w14:textId="77777777" w:rsidR="004442DD" w:rsidRPr="00740107" w:rsidRDefault="004442DD" w:rsidP="00932E02">
            <w:pPr>
              <w:jc w:val="left"/>
              <w:rPr>
                <w:sz w:val="20"/>
                <w:lang w:val="en-GB"/>
              </w:rPr>
            </w:pPr>
            <w:r w:rsidRPr="00740107">
              <w:rPr>
                <w:sz w:val="20"/>
                <w:lang w:val="en-GB"/>
              </w:rPr>
              <w:t>&lt;</w:t>
            </w:r>
            <w:proofErr w:type="spellStart"/>
            <w:r w:rsidRPr="00740107">
              <w:rPr>
                <w:sz w:val="20"/>
                <w:lang w:val="en-GB"/>
              </w:rPr>
              <w:t>p_amb_stat</w:t>
            </w:r>
            <w:proofErr w:type="spellEnd"/>
            <w:r w:rsidRPr="00740107">
              <w:rPr>
                <w:sz w:val="20"/>
                <w:lang w:val="en-GB"/>
              </w:rPr>
              <w:t>&gt;</w:t>
            </w:r>
          </w:p>
        </w:tc>
        <w:tc>
          <w:tcPr>
            <w:tcW w:w="1275" w:type="dxa"/>
            <w:noWrap/>
            <w:hideMark/>
          </w:tcPr>
          <w:p w14:paraId="35730850" w14:textId="77777777" w:rsidR="004442DD" w:rsidRPr="00740107" w:rsidRDefault="004442DD" w:rsidP="00932E02">
            <w:pPr>
              <w:jc w:val="left"/>
              <w:rPr>
                <w:sz w:val="20"/>
                <w:lang w:val="en-GB"/>
              </w:rPr>
            </w:pPr>
            <w:r w:rsidRPr="00740107">
              <w:rPr>
                <w:sz w:val="20"/>
                <w:lang w:val="en-GB"/>
              </w:rPr>
              <w:t>[mbar]</w:t>
            </w:r>
          </w:p>
        </w:tc>
        <w:tc>
          <w:tcPr>
            <w:tcW w:w="4642" w:type="dxa"/>
            <w:noWrap/>
            <w:hideMark/>
          </w:tcPr>
          <w:p w14:paraId="1912C32D" w14:textId="77777777" w:rsidR="004442DD" w:rsidRPr="00740107" w:rsidRDefault="004442DD" w:rsidP="00932E02">
            <w:pPr>
              <w:jc w:val="left"/>
              <w:rPr>
                <w:sz w:val="20"/>
                <w:lang w:val="en-GB"/>
              </w:rPr>
            </w:pPr>
            <w:r w:rsidRPr="00740107">
              <w:rPr>
                <w:sz w:val="20"/>
                <w:lang w:val="en-GB"/>
              </w:rPr>
              <w:t> </w:t>
            </w:r>
          </w:p>
        </w:tc>
      </w:tr>
      <w:tr w:rsidR="004442DD" w:rsidRPr="00E661AF" w14:paraId="0365259D" w14:textId="77777777" w:rsidTr="000F01AE">
        <w:trPr>
          <w:trHeight w:val="300"/>
        </w:trPr>
        <w:tc>
          <w:tcPr>
            <w:tcW w:w="1668" w:type="dxa"/>
            <w:noWrap/>
            <w:hideMark/>
          </w:tcPr>
          <w:p w14:paraId="5B838F03" w14:textId="77777777" w:rsidR="004442DD" w:rsidRPr="00740107" w:rsidRDefault="004442DD" w:rsidP="00932E02">
            <w:pPr>
              <w:jc w:val="left"/>
              <w:rPr>
                <w:sz w:val="20"/>
                <w:lang w:val="en-GB"/>
              </w:rPr>
            </w:pPr>
            <w:r w:rsidRPr="00740107">
              <w:rPr>
                <w:sz w:val="20"/>
                <w:lang w:val="en-GB"/>
              </w:rPr>
              <w:t>relative air h</w:t>
            </w:r>
            <w:r w:rsidRPr="00740107">
              <w:rPr>
                <w:sz w:val="20"/>
                <w:lang w:val="en-GB"/>
              </w:rPr>
              <w:t>u</w:t>
            </w:r>
            <w:r w:rsidRPr="00740107">
              <w:rPr>
                <w:sz w:val="20"/>
                <w:lang w:val="en-GB"/>
              </w:rPr>
              <w:t xml:space="preserve">midity </w:t>
            </w:r>
          </w:p>
        </w:tc>
        <w:tc>
          <w:tcPr>
            <w:tcW w:w="1701" w:type="dxa"/>
            <w:noWrap/>
            <w:hideMark/>
          </w:tcPr>
          <w:p w14:paraId="611249AB" w14:textId="77777777" w:rsidR="004442DD" w:rsidRPr="00740107" w:rsidRDefault="004442DD" w:rsidP="00932E02">
            <w:pPr>
              <w:jc w:val="left"/>
              <w:rPr>
                <w:sz w:val="20"/>
                <w:lang w:val="en-GB"/>
              </w:rPr>
            </w:pPr>
            <w:r w:rsidRPr="00740107">
              <w:rPr>
                <w:sz w:val="20"/>
                <w:lang w:val="en-GB"/>
              </w:rPr>
              <w:t>&lt;</w:t>
            </w:r>
            <w:proofErr w:type="spellStart"/>
            <w:r w:rsidRPr="00740107">
              <w:rPr>
                <w:sz w:val="20"/>
                <w:lang w:val="en-GB"/>
              </w:rPr>
              <w:t>rh_stat</w:t>
            </w:r>
            <w:proofErr w:type="spellEnd"/>
            <w:r w:rsidRPr="00740107">
              <w:rPr>
                <w:sz w:val="20"/>
                <w:lang w:val="en-GB"/>
              </w:rPr>
              <w:t>&gt;</w:t>
            </w:r>
          </w:p>
        </w:tc>
        <w:tc>
          <w:tcPr>
            <w:tcW w:w="1275" w:type="dxa"/>
            <w:noWrap/>
            <w:hideMark/>
          </w:tcPr>
          <w:p w14:paraId="15A10E53" w14:textId="77777777" w:rsidR="004442DD" w:rsidRPr="00740107" w:rsidRDefault="004442DD" w:rsidP="00932E02">
            <w:pPr>
              <w:jc w:val="left"/>
              <w:rPr>
                <w:sz w:val="20"/>
                <w:lang w:val="en-GB"/>
              </w:rPr>
            </w:pPr>
            <w:r w:rsidRPr="00740107">
              <w:rPr>
                <w:sz w:val="20"/>
                <w:lang w:val="en-GB"/>
              </w:rPr>
              <w:t>[%]</w:t>
            </w:r>
          </w:p>
        </w:tc>
        <w:tc>
          <w:tcPr>
            <w:tcW w:w="4642" w:type="dxa"/>
            <w:noWrap/>
            <w:hideMark/>
          </w:tcPr>
          <w:p w14:paraId="5EAF3A87" w14:textId="77777777" w:rsidR="004442DD" w:rsidRPr="00740107" w:rsidRDefault="004442DD" w:rsidP="00932E02">
            <w:pPr>
              <w:jc w:val="left"/>
              <w:rPr>
                <w:sz w:val="20"/>
                <w:lang w:val="en-GB"/>
              </w:rPr>
            </w:pPr>
            <w:r w:rsidRPr="00740107">
              <w:rPr>
                <w:sz w:val="20"/>
                <w:lang w:val="en-GB"/>
              </w:rPr>
              <w:t>e.g. 50% humidity is specified in the file by a va</w:t>
            </w:r>
            <w:r w:rsidRPr="00740107">
              <w:rPr>
                <w:sz w:val="20"/>
                <w:lang w:val="en-GB"/>
              </w:rPr>
              <w:t>l</w:t>
            </w:r>
            <w:r w:rsidRPr="00740107">
              <w:rPr>
                <w:sz w:val="20"/>
                <w:lang w:val="en-GB"/>
              </w:rPr>
              <w:t>ue of "50"</w:t>
            </w:r>
          </w:p>
        </w:tc>
      </w:tr>
    </w:tbl>
    <w:p w14:paraId="5A609FF8" w14:textId="77777777" w:rsidR="004442DD" w:rsidRPr="00806FFA" w:rsidRDefault="004442DD" w:rsidP="00932E02">
      <w:pPr>
        <w:jc w:val="left"/>
        <w:rPr>
          <w:lang w:val="en-GB"/>
        </w:rPr>
      </w:pPr>
    </w:p>
    <w:p w14:paraId="47E5E62D" w14:textId="77777777" w:rsidR="004442DD" w:rsidRPr="00D412EF" w:rsidRDefault="004442DD" w:rsidP="00932E02">
      <w:pPr>
        <w:pStyle w:val="berschrift2"/>
        <w:jc w:val="left"/>
        <w:rPr>
          <w:lang w:val="en-GB"/>
        </w:rPr>
      </w:pPr>
      <w:bookmarkStart w:id="16" w:name="_Toc425145107"/>
      <w:r w:rsidRPr="00D412EF">
        <w:rPr>
          <w:lang w:val="en-GB"/>
        </w:rPr>
        <w:t>Files with configuration of measurement sections (*.</w:t>
      </w:r>
      <w:proofErr w:type="spellStart"/>
      <w:r w:rsidRPr="00D412EF">
        <w:rPr>
          <w:lang w:val="en-GB"/>
        </w:rPr>
        <w:t>csms</w:t>
      </w:r>
      <w:proofErr w:type="spellEnd"/>
      <w:r w:rsidRPr="00D412EF">
        <w:rPr>
          <w:lang w:val="en-GB"/>
        </w:rPr>
        <w:t>)</w:t>
      </w:r>
      <w:bookmarkEnd w:id="16"/>
    </w:p>
    <w:p w14:paraId="59BC3A91" w14:textId="36D4B5BB" w:rsidR="004442DD" w:rsidRPr="00B05B35" w:rsidRDefault="004442DD" w:rsidP="00932E02">
      <w:pPr>
        <w:jc w:val="left"/>
        <w:rPr>
          <w:lang w:val="en-GB"/>
        </w:rPr>
      </w:pPr>
      <w:r w:rsidRPr="00B05B35">
        <w:rPr>
          <w:lang w:val="en-GB"/>
        </w:rPr>
        <w:t>The measurement section file</w:t>
      </w:r>
      <w:r>
        <w:rPr>
          <w:lang w:val="en-GB"/>
        </w:rPr>
        <w:t>s</w:t>
      </w:r>
      <w:r w:rsidRPr="00B05B35">
        <w:rPr>
          <w:lang w:val="en-GB"/>
        </w:rPr>
        <w:t xml:space="preserve"> </w:t>
      </w:r>
      <w:r>
        <w:rPr>
          <w:lang w:val="en-GB"/>
        </w:rPr>
        <w:t>contain the configuration to allocate the recorded data to ce</w:t>
      </w:r>
      <w:r>
        <w:rPr>
          <w:lang w:val="en-GB"/>
        </w:rPr>
        <w:t>r</w:t>
      </w:r>
      <w:r>
        <w:rPr>
          <w:lang w:val="en-GB"/>
        </w:rPr>
        <w:t xml:space="preserve">tain combinations of measurement sections (MS) and driving directions. In VECTO-CSE the MS have to be configured separately for the calibration </w:t>
      </w:r>
      <w:r w:rsidR="00D30F11">
        <w:rPr>
          <w:lang w:val="en-GB"/>
        </w:rPr>
        <w:t>test</w:t>
      </w:r>
      <w:r>
        <w:rPr>
          <w:lang w:val="en-GB"/>
        </w:rPr>
        <w:t xml:space="preserve"> and for the measurement runs. </w:t>
      </w:r>
      <w:r>
        <w:rPr>
          <w:lang w:val="en-GB"/>
        </w:rPr>
        <w:fldChar w:fldCharType="begin"/>
      </w:r>
      <w:r>
        <w:rPr>
          <w:lang w:val="en-GB"/>
        </w:rPr>
        <w:instrText xml:space="preserve"> REF _Ref384114362 \h </w:instrText>
      </w:r>
      <w:r w:rsidR="00932E02">
        <w:rPr>
          <w:lang w:val="en-GB"/>
        </w:rPr>
        <w:instrText xml:space="preserve"> \* MERGEFORMAT </w:instrText>
      </w:r>
      <w:r>
        <w:rPr>
          <w:lang w:val="en-GB"/>
        </w:rPr>
      </w:r>
      <w:r>
        <w:rPr>
          <w:lang w:val="en-GB"/>
        </w:rPr>
        <w:fldChar w:fldCharType="separate"/>
      </w:r>
      <w:r w:rsidR="00D03398" w:rsidRPr="003A6859">
        <w:rPr>
          <w:lang w:val="en-GB"/>
        </w:rPr>
        <w:t xml:space="preserve">Figure </w:t>
      </w:r>
      <w:r w:rsidR="00D03398">
        <w:rPr>
          <w:noProof/>
          <w:lang w:val="en-GB"/>
        </w:rPr>
        <w:t>3</w:t>
      </w:r>
      <w:r>
        <w:rPr>
          <w:lang w:val="en-GB"/>
        </w:rPr>
        <w:fldChar w:fldCharType="end"/>
      </w:r>
      <w:r>
        <w:rPr>
          <w:lang w:val="en-GB"/>
        </w:rPr>
        <w:t xml:space="preserve"> shows the structure of a measurement section file.</w:t>
      </w:r>
    </w:p>
    <w:p w14:paraId="251FADEF" w14:textId="4DBC28C6" w:rsidR="004442DD" w:rsidRDefault="00BC012D" w:rsidP="00932E02">
      <w:pPr>
        <w:keepNext/>
        <w:jc w:val="left"/>
      </w:pPr>
      <w:r w:rsidRPr="00BC012D">
        <w:rPr>
          <w:noProof/>
          <w:lang w:eastAsia="de-AT"/>
        </w:rPr>
        <w:drawing>
          <wp:inline distT="0" distB="0" distL="0" distR="0" wp14:anchorId="3DBA82F3" wp14:editId="6849169B">
            <wp:extent cx="5759450" cy="1824926"/>
            <wp:effectExtent l="0" t="0" r="0" b="444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1824926"/>
                    </a:xfrm>
                    <a:prstGeom prst="rect">
                      <a:avLst/>
                    </a:prstGeom>
                    <a:noFill/>
                    <a:ln>
                      <a:noFill/>
                    </a:ln>
                  </pic:spPr>
                </pic:pic>
              </a:graphicData>
            </a:graphic>
          </wp:inline>
        </w:drawing>
      </w:r>
    </w:p>
    <w:p w14:paraId="4B607AD2" w14:textId="77777777" w:rsidR="004442DD" w:rsidRPr="003A6859" w:rsidRDefault="004442DD" w:rsidP="00932E02">
      <w:pPr>
        <w:pStyle w:val="Beschriftung"/>
        <w:jc w:val="left"/>
        <w:rPr>
          <w:highlight w:val="red"/>
          <w:lang w:val="en-GB"/>
        </w:rPr>
      </w:pPr>
      <w:bookmarkStart w:id="17" w:name="_Ref384114362"/>
      <w:r w:rsidRPr="003A6859">
        <w:rPr>
          <w:lang w:val="en-GB"/>
        </w:rPr>
        <w:t xml:space="preserve">Figure </w:t>
      </w:r>
      <w:r w:rsidRPr="003A6859">
        <w:rPr>
          <w:lang w:val="en-GB"/>
        </w:rPr>
        <w:fldChar w:fldCharType="begin"/>
      </w:r>
      <w:r w:rsidRPr="003A6859">
        <w:rPr>
          <w:lang w:val="en-GB"/>
        </w:rPr>
        <w:instrText xml:space="preserve"> SEQ Figure \* ARABIC </w:instrText>
      </w:r>
      <w:r w:rsidRPr="003A6859">
        <w:rPr>
          <w:lang w:val="en-GB"/>
        </w:rPr>
        <w:fldChar w:fldCharType="separate"/>
      </w:r>
      <w:r w:rsidR="008E6AB4">
        <w:rPr>
          <w:noProof/>
          <w:lang w:val="en-GB"/>
        </w:rPr>
        <w:t>3</w:t>
      </w:r>
      <w:r w:rsidRPr="003A6859">
        <w:rPr>
          <w:lang w:val="en-GB"/>
        </w:rPr>
        <w:fldChar w:fldCharType="end"/>
      </w:r>
      <w:bookmarkEnd w:id="17"/>
      <w:r w:rsidRPr="003A6859">
        <w:rPr>
          <w:lang w:val="en-GB"/>
        </w:rPr>
        <w:t xml:space="preserve">: </w:t>
      </w:r>
      <w:r w:rsidRPr="003A6859">
        <w:rPr>
          <w:b w:val="0"/>
          <w:lang w:val="en-GB"/>
        </w:rPr>
        <w:t>Structure of the measurement section file</w:t>
      </w:r>
    </w:p>
    <w:p w14:paraId="4F54B1B1" w14:textId="77777777" w:rsidR="004442DD" w:rsidRPr="00FB5866" w:rsidRDefault="004442DD" w:rsidP="00932E02">
      <w:pPr>
        <w:jc w:val="left"/>
        <w:rPr>
          <w:lang w:val="en-GB"/>
        </w:rPr>
      </w:pPr>
      <w:r w:rsidRPr="00FB5866">
        <w:rPr>
          <w:lang w:val="en-GB"/>
        </w:rPr>
        <w:t xml:space="preserve">The data to be specified is </w:t>
      </w:r>
      <w:r>
        <w:rPr>
          <w:lang w:val="en-GB"/>
        </w:rPr>
        <w:t>explained</w:t>
      </w:r>
      <w:r w:rsidRPr="00FB5866">
        <w:rPr>
          <w:lang w:val="en-GB"/>
        </w:rPr>
        <w:t xml:space="preserve"> below:</w:t>
      </w:r>
    </w:p>
    <w:p w14:paraId="7F31A040" w14:textId="194C8880" w:rsidR="004442DD" w:rsidRDefault="004442DD" w:rsidP="00932E02">
      <w:pPr>
        <w:jc w:val="left"/>
        <w:rPr>
          <w:lang w:val="en-GB"/>
        </w:rPr>
      </w:pPr>
      <w:r w:rsidRPr="0050766F">
        <w:rPr>
          <w:lang w:val="en-GB"/>
        </w:rPr>
        <w:t>Row 1, column 1:</w:t>
      </w:r>
      <w:r w:rsidRPr="00FB5866">
        <w:rPr>
          <w:lang w:val="en-GB"/>
        </w:rPr>
        <w:t xml:space="preserve"> </w:t>
      </w:r>
      <w:r>
        <w:rPr>
          <w:lang w:val="en-GB"/>
        </w:rPr>
        <w:t xml:space="preserve">specification whether a trigger signal is used to identify the exact moment when the vehicle enters a measurement section (“1” = trigger signal used; “0” = no trigger signal is used). </w:t>
      </w:r>
      <w:r w:rsidRPr="003755DD">
        <w:rPr>
          <w:lang w:val="en-GB"/>
        </w:rPr>
        <w:t>The methods how CSE evaluates the measurement data for these two o</w:t>
      </w:r>
      <w:r w:rsidRPr="003755DD">
        <w:rPr>
          <w:lang w:val="en-GB"/>
        </w:rPr>
        <w:t>p</w:t>
      </w:r>
      <w:r w:rsidRPr="003755DD">
        <w:rPr>
          <w:lang w:val="en-GB"/>
        </w:rPr>
        <w:t xml:space="preserve">tions are described in section </w:t>
      </w:r>
      <w:r>
        <w:rPr>
          <w:highlight w:val="yellow"/>
          <w:lang w:val="en-GB"/>
        </w:rPr>
        <w:fldChar w:fldCharType="begin"/>
      </w:r>
      <w:r>
        <w:rPr>
          <w:lang w:val="en-GB"/>
        </w:rPr>
        <w:instrText xml:space="preserve"> REF _Ref384989419 \n \h </w:instrText>
      </w:r>
      <w:r w:rsidR="00932E02">
        <w:rPr>
          <w:highlight w:val="yellow"/>
          <w:lang w:val="en-GB"/>
        </w:rPr>
        <w:instrText xml:space="preserve"> \* MERGEFORMAT </w:instrText>
      </w:r>
      <w:r>
        <w:rPr>
          <w:highlight w:val="yellow"/>
          <w:lang w:val="en-GB"/>
        </w:rPr>
      </w:r>
      <w:r>
        <w:rPr>
          <w:highlight w:val="yellow"/>
          <w:lang w:val="en-GB"/>
        </w:rPr>
        <w:fldChar w:fldCharType="separate"/>
      </w:r>
      <w:r w:rsidR="00D03398">
        <w:rPr>
          <w:lang w:val="en-GB"/>
        </w:rPr>
        <w:t>4.2</w:t>
      </w:r>
      <w:r>
        <w:rPr>
          <w:highlight w:val="yellow"/>
          <w:lang w:val="en-GB"/>
        </w:rPr>
        <w:fldChar w:fldCharType="end"/>
      </w:r>
      <w:r>
        <w:rPr>
          <w:lang w:val="en-GB"/>
        </w:rPr>
        <w:t>.</w:t>
      </w:r>
    </w:p>
    <w:p w14:paraId="2DDDA5FF" w14:textId="1547941B" w:rsidR="004442DD" w:rsidRPr="00FB5866" w:rsidRDefault="004442DD" w:rsidP="00932E02">
      <w:pPr>
        <w:jc w:val="left"/>
        <w:rPr>
          <w:lang w:val="en-GB"/>
        </w:rPr>
      </w:pPr>
      <w:r>
        <w:rPr>
          <w:lang w:val="en-GB"/>
        </w:rPr>
        <w:t xml:space="preserve">From row 2 on: Specification of the measurement sections according to </w:t>
      </w:r>
      <w:r>
        <w:rPr>
          <w:lang w:val="en-GB"/>
        </w:rPr>
        <w:fldChar w:fldCharType="begin"/>
      </w:r>
      <w:r>
        <w:rPr>
          <w:lang w:val="en-GB"/>
        </w:rPr>
        <w:instrText xml:space="preserve"> REF _Ref384115641 \h </w:instrText>
      </w:r>
      <w:r w:rsidR="00932E02">
        <w:rPr>
          <w:lang w:val="en-GB"/>
        </w:rPr>
        <w:instrText xml:space="preserve"> \* MERGEFORMAT </w:instrText>
      </w:r>
      <w:r>
        <w:rPr>
          <w:lang w:val="en-GB"/>
        </w:rPr>
      </w:r>
      <w:r>
        <w:rPr>
          <w:lang w:val="en-GB"/>
        </w:rPr>
        <w:fldChar w:fldCharType="separate"/>
      </w:r>
      <w:r w:rsidR="00D03398" w:rsidRPr="008E67DB">
        <w:rPr>
          <w:lang w:val="en-GB"/>
        </w:rPr>
        <w:t xml:space="preserve">Table </w:t>
      </w:r>
      <w:r w:rsidR="00D03398">
        <w:rPr>
          <w:noProof/>
          <w:lang w:val="en-GB"/>
        </w:rPr>
        <w:t>3</w:t>
      </w:r>
      <w:r>
        <w:rPr>
          <w:lang w:val="en-GB"/>
        </w:rPr>
        <w:fldChar w:fldCharType="end"/>
      </w:r>
      <w:r>
        <w:rPr>
          <w:lang w:val="en-GB"/>
        </w:rPr>
        <w:t xml:space="preserve">. The order of columns in the measurement section file is fixed. If headers are used (as shown in </w:t>
      </w:r>
      <w:r>
        <w:rPr>
          <w:lang w:val="en-GB"/>
        </w:rPr>
        <w:fldChar w:fldCharType="begin"/>
      </w:r>
      <w:r>
        <w:rPr>
          <w:lang w:val="en-GB"/>
        </w:rPr>
        <w:instrText xml:space="preserve"> REF _Ref384114362 \h </w:instrText>
      </w:r>
      <w:r w:rsidR="00932E02">
        <w:rPr>
          <w:lang w:val="en-GB"/>
        </w:rPr>
        <w:instrText xml:space="preserve"> \* MERGEFORMAT </w:instrText>
      </w:r>
      <w:r>
        <w:rPr>
          <w:lang w:val="en-GB"/>
        </w:rPr>
      </w:r>
      <w:r>
        <w:rPr>
          <w:lang w:val="en-GB"/>
        </w:rPr>
        <w:fldChar w:fldCharType="separate"/>
      </w:r>
      <w:r w:rsidR="00D03398" w:rsidRPr="003A6859">
        <w:rPr>
          <w:lang w:val="en-GB"/>
        </w:rPr>
        <w:t xml:space="preserve">Figure </w:t>
      </w:r>
      <w:r w:rsidR="00D03398">
        <w:rPr>
          <w:noProof/>
          <w:lang w:val="en-GB"/>
        </w:rPr>
        <w:t>3</w:t>
      </w:r>
      <w:r>
        <w:rPr>
          <w:lang w:val="en-GB"/>
        </w:rPr>
        <w:fldChar w:fldCharType="end"/>
      </w:r>
      <w:r>
        <w:rPr>
          <w:lang w:val="en-GB"/>
        </w:rPr>
        <w:t>) they have to be labelled beginning with “</w:t>
      </w:r>
      <w:r w:rsidR="00BC012D">
        <w:rPr>
          <w:lang w:val="en-GB"/>
        </w:rPr>
        <w:t>#</w:t>
      </w:r>
      <w:r>
        <w:rPr>
          <w:lang w:val="en-GB"/>
        </w:rPr>
        <w:t>” as comment lines. The number of measurement sections to be used in the VECTO-CSE evaluations is free.</w:t>
      </w:r>
    </w:p>
    <w:p w14:paraId="2B35ECF2" w14:textId="77777777" w:rsidR="004442DD" w:rsidRDefault="004442DD" w:rsidP="00932E02">
      <w:pPr>
        <w:jc w:val="left"/>
        <w:rPr>
          <w:lang w:val="en-GB"/>
        </w:rPr>
      </w:pPr>
      <w:r w:rsidRPr="003A6859">
        <w:rPr>
          <w:lang w:val="en-GB"/>
        </w:rPr>
        <w:fldChar w:fldCharType="begin"/>
      </w:r>
      <w:r w:rsidRPr="003A6859">
        <w:rPr>
          <w:lang w:val="en-GB"/>
        </w:rPr>
        <w:instrText xml:space="preserve"> REF _Ref384115641 \h </w:instrText>
      </w:r>
      <w:r>
        <w:rPr>
          <w:lang w:val="en-GB"/>
        </w:rPr>
        <w:instrText xml:space="preserve"> \* MERGEFORMAT </w:instrText>
      </w:r>
      <w:r w:rsidRPr="003A6859">
        <w:rPr>
          <w:lang w:val="en-GB"/>
        </w:rPr>
      </w:r>
      <w:r w:rsidRPr="003A6859">
        <w:rPr>
          <w:lang w:val="en-GB"/>
        </w:rPr>
        <w:fldChar w:fldCharType="separate"/>
      </w:r>
      <w:r w:rsidR="00D03398" w:rsidRPr="008E67DB">
        <w:rPr>
          <w:lang w:val="en-GB"/>
        </w:rPr>
        <w:t xml:space="preserve">Table </w:t>
      </w:r>
      <w:r w:rsidR="00D03398">
        <w:rPr>
          <w:noProof/>
          <w:lang w:val="en-GB"/>
        </w:rPr>
        <w:t>3</w:t>
      </w:r>
      <w:r w:rsidRPr="003A6859">
        <w:rPr>
          <w:lang w:val="en-GB"/>
        </w:rPr>
        <w:fldChar w:fldCharType="end"/>
      </w:r>
      <w:r w:rsidRPr="003A6859">
        <w:rPr>
          <w:lang w:val="en-GB"/>
        </w:rPr>
        <w:t xml:space="preserve"> gives the specifications for the data to be provided in the measurement section files. </w:t>
      </w:r>
      <w:r>
        <w:rPr>
          <w:lang w:val="en-GB"/>
        </w:rPr>
        <w:t xml:space="preserve">For further explanation on the following pages two examples for test track layout and related configuration in the </w:t>
      </w:r>
      <w:r w:rsidRPr="00D412EF">
        <w:rPr>
          <w:lang w:val="en-GB"/>
        </w:rPr>
        <w:t>*.</w:t>
      </w:r>
      <w:proofErr w:type="spellStart"/>
      <w:r w:rsidRPr="00D412EF">
        <w:rPr>
          <w:lang w:val="en-GB"/>
        </w:rPr>
        <w:t>csms</w:t>
      </w:r>
      <w:proofErr w:type="spellEnd"/>
      <w:r>
        <w:rPr>
          <w:lang w:val="en-GB"/>
        </w:rPr>
        <w:t xml:space="preserve">-file are given. </w:t>
      </w:r>
    </w:p>
    <w:p w14:paraId="1E691751" w14:textId="77777777" w:rsidR="002F6B46" w:rsidRPr="003A6859" w:rsidRDefault="002F6B46" w:rsidP="00932E02">
      <w:pPr>
        <w:jc w:val="left"/>
        <w:rPr>
          <w:lang w:val="en-GB"/>
        </w:rPr>
      </w:pPr>
    </w:p>
    <w:p w14:paraId="4ECFDA6D" w14:textId="77777777" w:rsidR="004442DD" w:rsidRPr="008E67DB" w:rsidRDefault="004442DD" w:rsidP="00932E02">
      <w:pPr>
        <w:pStyle w:val="Beschriftung"/>
        <w:keepNext/>
        <w:jc w:val="left"/>
        <w:rPr>
          <w:lang w:val="en-GB"/>
        </w:rPr>
      </w:pPr>
      <w:bookmarkStart w:id="18" w:name="_Ref384115641"/>
      <w:r w:rsidRPr="008E67DB">
        <w:rPr>
          <w:lang w:val="en-GB"/>
        </w:rPr>
        <w:t xml:space="preserve">Table </w:t>
      </w:r>
      <w:r w:rsidRPr="008E67DB">
        <w:rPr>
          <w:lang w:val="en-GB"/>
        </w:rPr>
        <w:fldChar w:fldCharType="begin"/>
      </w:r>
      <w:r w:rsidRPr="008E67DB">
        <w:rPr>
          <w:lang w:val="en-GB"/>
        </w:rPr>
        <w:instrText xml:space="preserve"> SEQ Table \* ARABIC </w:instrText>
      </w:r>
      <w:r w:rsidRPr="008E67DB">
        <w:rPr>
          <w:lang w:val="en-GB"/>
        </w:rPr>
        <w:fldChar w:fldCharType="separate"/>
      </w:r>
      <w:r w:rsidR="00D03398">
        <w:rPr>
          <w:noProof/>
          <w:lang w:val="en-GB"/>
        </w:rPr>
        <w:t>3</w:t>
      </w:r>
      <w:r w:rsidRPr="008E67DB">
        <w:rPr>
          <w:lang w:val="en-GB"/>
        </w:rPr>
        <w:fldChar w:fldCharType="end"/>
      </w:r>
      <w:bookmarkEnd w:id="18"/>
      <w:r w:rsidRPr="008E67DB">
        <w:rPr>
          <w:lang w:val="en-GB"/>
        </w:rPr>
        <w:t xml:space="preserve">: </w:t>
      </w:r>
      <w:r w:rsidRPr="008E67DB">
        <w:rPr>
          <w:b w:val="0"/>
          <w:lang w:val="en-GB"/>
        </w:rPr>
        <w:t>Data specifications for the measurement section files</w:t>
      </w:r>
    </w:p>
    <w:tbl>
      <w:tblPr>
        <w:tblStyle w:val="Tabellenraster"/>
        <w:tblW w:w="0" w:type="auto"/>
        <w:tblLayout w:type="fixed"/>
        <w:tblLook w:val="04A0" w:firstRow="1" w:lastRow="0" w:firstColumn="1" w:lastColumn="0" w:noHBand="0" w:noVBand="1"/>
      </w:tblPr>
      <w:tblGrid>
        <w:gridCol w:w="1668"/>
        <w:gridCol w:w="1701"/>
        <w:gridCol w:w="1275"/>
        <w:gridCol w:w="4642"/>
      </w:tblGrid>
      <w:tr w:rsidR="004442DD" w:rsidRPr="00740107" w14:paraId="0578A2D8" w14:textId="77777777" w:rsidTr="00897317">
        <w:trPr>
          <w:trHeight w:val="600"/>
          <w:tblHeader/>
        </w:trPr>
        <w:tc>
          <w:tcPr>
            <w:tcW w:w="1668" w:type="dxa"/>
            <w:noWrap/>
            <w:hideMark/>
          </w:tcPr>
          <w:p w14:paraId="16FB71A0" w14:textId="77777777" w:rsidR="004442DD" w:rsidRPr="00740107" w:rsidRDefault="004442DD" w:rsidP="00932E02">
            <w:pPr>
              <w:jc w:val="left"/>
              <w:rPr>
                <w:b/>
                <w:bCs/>
                <w:sz w:val="20"/>
                <w:lang w:val="en-GB"/>
              </w:rPr>
            </w:pPr>
            <w:r>
              <w:rPr>
                <w:b/>
                <w:bCs/>
                <w:sz w:val="20"/>
                <w:lang w:val="en-GB"/>
              </w:rPr>
              <w:t>column nu</w:t>
            </w:r>
            <w:r>
              <w:rPr>
                <w:b/>
                <w:bCs/>
                <w:sz w:val="20"/>
                <w:lang w:val="en-GB"/>
              </w:rPr>
              <w:t>m</w:t>
            </w:r>
            <w:r>
              <w:rPr>
                <w:b/>
                <w:bCs/>
                <w:sz w:val="20"/>
                <w:lang w:val="en-GB"/>
              </w:rPr>
              <w:t>ber</w:t>
            </w:r>
          </w:p>
        </w:tc>
        <w:tc>
          <w:tcPr>
            <w:tcW w:w="1701" w:type="dxa"/>
            <w:hideMark/>
          </w:tcPr>
          <w:p w14:paraId="4742BB6D" w14:textId="77777777" w:rsidR="004442DD" w:rsidRPr="00740107" w:rsidRDefault="004442DD" w:rsidP="00932E02">
            <w:pPr>
              <w:jc w:val="left"/>
              <w:rPr>
                <w:b/>
                <w:bCs/>
                <w:sz w:val="20"/>
                <w:lang w:val="en-GB"/>
              </w:rPr>
            </w:pPr>
            <w:r>
              <w:rPr>
                <w:b/>
                <w:bCs/>
                <w:sz w:val="20"/>
                <w:lang w:val="en-GB"/>
              </w:rPr>
              <w:t>data</w:t>
            </w:r>
          </w:p>
        </w:tc>
        <w:tc>
          <w:tcPr>
            <w:tcW w:w="1275" w:type="dxa"/>
            <w:noWrap/>
            <w:hideMark/>
          </w:tcPr>
          <w:p w14:paraId="661D1631" w14:textId="77777777" w:rsidR="004442DD" w:rsidRPr="00740107" w:rsidRDefault="004442DD" w:rsidP="00932E02">
            <w:pPr>
              <w:jc w:val="left"/>
              <w:rPr>
                <w:b/>
                <w:bCs/>
                <w:sz w:val="20"/>
                <w:lang w:val="en-GB"/>
              </w:rPr>
            </w:pPr>
            <w:r w:rsidRPr="00740107">
              <w:rPr>
                <w:b/>
                <w:bCs/>
                <w:sz w:val="20"/>
                <w:lang w:val="en-GB"/>
              </w:rPr>
              <w:t>unit</w:t>
            </w:r>
          </w:p>
        </w:tc>
        <w:tc>
          <w:tcPr>
            <w:tcW w:w="4642" w:type="dxa"/>
            <w:hideMark/>
          </w:tcPr>
          <w:p w14:paraId="04E94E97" w14:textId="77777777" w:rsidR="004442DD" w:rsidRPr="00740107" w:rsidRDefault="004442DD" w:rsidP="00932E02">
            <w:pPr>
              <w:jc w:val="left"/>
              <w:rPr>
                <w:b/>
                <w:bCs/>
                <w:sz w:val="20"/>
                <w:lang w:val="en-GB"/>
              </w:rPr>
            </w:pPr>
            <w:r w:rsidRPr="00740107">
              <w:rPr>
                <w:b/>
                <w:bCs/>
                <w:sz w:val="20"/>
                <w:lang w:val="en-GB"/>
              </w:rPr>
              <w:t>remarks</w:t>
            </w:r>
          </w:p>
        </w:tc>
      </w:tr>
      <w:tr w:rsidR="004442DD" w:rsidRPr="00740107" w14:paraId="20071784" w14:textId="77777777" w:rsidTr="000F01AE">
        <w:trPr>
          <w:trHeight w:val="300"/>
        </w:trPr>
        <w:tc>
          <w:tcPr>
            <w:tcW w:w="1668" w:type="dxa"/>
            <w:noWrap/>
            <w:hideMark/>
          </w:tcPr>
          <w:p w14:paraId="000BDD7D" w14:textId="77777777" w:rsidR="004442DD" w:rsidRPr="008E67DB" w:rsidRDefault="004442DD" w:rsidP="00932E02">
            <w:pPr>
              <w:jc w:val="left"/>
              <w:rPr>
                <w:b/>
                <w:sz w:val="20"/>
                <w:lang w:val="en-GB"/>
              </w:rPr>
            </w:pPr>
            <w:r w:rsidRPr="008E67DB">
              <w:rPr>
                <w:b/>
                <w:sz w:val="20"/>
                <w:lang w:val="en-GB"/>
              </w:rPr>
              <w:t>1</w:t>
            </w:r>
          </w:p>
        </w:tc>
        <w:tc>
          <w:tcPr>
            <w:tcW w:w="1701" w:type="dxa"/>
            <w:noWrap/>
            <w:hideMark/>
          </w:tcPr>
          <w:p w14:paraId="623CAD8B" w14:textId="77777777" w:rsidR="004442DD" w:rsidRPr="00740107" w:rsidRDefault="004442DD" w:rsidP="00932E02">
            <w:pPr>
              <w:jc w:val="left"/>
              <w:rPr>
                <w:sz w:val="20"/>
                <w:lang w:val="en-GB"/>
              </w:rPr>
            </w:pPr>
            <w:r>
              <w:rPr>
                <w:sz w:val="20"/>
                <w:lang w:val="en-GB"/>
              </w:rPr>
              <w:t>measurement section ID</w:t>
            </w:r>
          </w:p>
        </w:tc>
        <w:tc>
          <w:tcPr>
            <w:tcW w:w="1275" w:type="dxa"/>
            <w:noWrap/>
            <w:hideMark/>
          </w:tcPr>
          <w:p w14:paraId="4CDAA2FC" w14:textId="77777777" w:rsidR="004442DD" w:rsidRPr="00740107" w:rsidRDefault="004442DD" w:rsidP="00932E02">
            <w:pPr>
              <w:jc w:val="left"/>
              <w:rPr>
                <w:sz w:val="20"/>
                <w:lang w:val="en-GB"/>
              </w:rPr>
            </w:pPr>
            <w:r w:rsidRPr="00740107">
              <w:rPr>
                <w:sz w:val="20"/>
                <w:lang w:val="en-GB"/>
              </w:rPr>
              <w:t>[</w:t>
            </w:r>
            <w:r>
              <w:rPr>
                <w:sz w:val="20"/>
                <w:lang w:val="en-GB"/>
              </w:rPr>
              <w:t>-]</w:t>
            </w:r>
          </w:p>
        </w:tc>
        <w:tc>
          <w:tcPr>
            <w:tcW w:w="4642" w:type="dxa"/>
            <w:noWrap/>
            <w:hideMark/>
          </w:tcPr>
          <w:p w14:paraId="7AAB7DD4" w14:textId="77777777" w:rsidR="004442DD" w:rsidRPr="00740107" w:rsidRDefault="004442DD" w:rsidP="00932E02">
            <w:pPr>
              <w:jc w:val="left"/>
              <w:rPr>
                <w:sz w:val="20"/>
                <w:lang w:val="en-GB"/>
              </w:rPr>
            </w:pPr>
            <w:r>
              <w:rPr>
                <w:sz w:val="20"/>
                <w:lang w:val="en-GB"/>
              </w:rPr>
              <w:t>user defined identification number</w:t>
            </w:r>
          </w:p>
        </w:tc>
      </w:tr>
      <w:tr w:rsidR="004442DD" w:rsidRPr="00E661AF" w14:paraId="6E3F742B" w14:textId="77777777" w:rsidTr="000F01AE">
        <w:trPr>
          <w:trHeight w:val="300"/>
        </w:trPr>
        <w:tc>
          <w:tcPr>
            <w:tcW w:w="1668" w:type="dxa"/>
            <w:noWrap/>
            <w:hideMark/>
          </w:tcPr>
          <w:p w14:paraId="4B1DF333" w14:textId="77777777" w:rsidR="004442DD" w:rsidRPr="008E67DB" w:rsidRDefault="004442DD" w:rsidP="00932E02">
            <w:pPr>
              <w:jc w:val="left"/>
              <w:rPr>
                <w:b/>
                <w:sz w:val="20"/>
                <w:lang w:val="en-GB"/>
              </w:rPr>
            </w:pPr>
            <w:r w:rsidRPr="008E67DB">
              <w:rPr>
                <w:b/>
                <w:sz w:val="20"/>
                <w:lang w:val="en-GB"/>
              </w:rPr>
              <w:t>2</w:t>
            </w:r>
          </w:p>
        </w:tc>
        <w:tc>
          <w:tcPr>
            <w:tcW w:w="1701" w:type="dxa"/>
            <w:noWrap/>
          </w:tcPr>
          <w:p w14:paraId="5707D9F8" w14:textId="77777777" w:rsidR="004442DD" w:rsidRPr="00740107" w:rsidRDefault="004442DD" w:rsidP="00932E02">
            <w:pPr>
              <w:jc w:val="left"/>
              <w:rPr>
                <w:sz w:val="20"/>
                <w:lang w:val="en-GB"/>
              </w:rPr>
            </w:pPr>
            <w:r>
              <w:rPr>
                <w:sz w:val="20"/>
                <w:lang w:val="en-GB"/>
              </w:rPr>
              <w:t>driving direction ID</w:t>
            </w:r>
          </w:p>
        </w:tc>
        <w:tc>
          <w:tcPr>
            <w:tcW w:w="1275" w:type="dxa"/>
            <w:noWrap/>
          </w:tcPr>
          <w:p w14:paraId="6341F541" w14:textId="77777777" w:rsidR="004442DD" w:rsidRPr="00740107" w:rsidRDefault="004442DD" w:rsidP="00932E02">
            <w:pPr>
              <w:jc w:val="left"/>
              <w:rPr>
                <w:sz w:val="20"/>
                <w:lang w:val="en-GB"/>
              </w:rPr>
            </w:pPr>
            <w:r w:rsidRPr="00740107">
              <w:rPr>
                <w:sz w:val="20"/>
                <w:lang w:val="en-GB"/>
              </w:rPr>
              <w:t>[</w:t>
            </w:r>
            <w:r>
              <w:rPr>
                <w:sz w:val="20"/>
                <w:lang w:val="en-GB"/>
              </w:rPr>
              <w:t>-]</w:t>
            </w:r>
          </w:p>
        </w:tc>
        <w:tc>
          <w:tcPr>
            <w:tcW w:w="4642" w:type="dxa"/>
            <w:noWrap/>
          </w:tcPr>
          <w:p w14:paraId="746AA99C" w14:textId="77777777" w:rsidR="004442DD" w:rsidRDefault="004442DD" w:rsidP="00932E02">
            <w:pPr>
              <w:jc w:val="left"/>
              <w:rPr>
                <w:sz w:val="20"/>
                <w:lang w:val="en-GB"/>
              </w:rPr>
            </w:pPr>
            <w:r>
              <w:rPr>
                <w:sz w:val="20"/>
                <w:lang w:val="en-GB"/>
              </w:rPr>
              <w:t>user defined identification number</w:t>
            </w:r>
          </w:p>
          <w:p w14:paraId="3AF9AE33" w14:textId="77777777" w:rsidR="004442DD" w:rsidRDefault="004442DD" w:rsidP="00932E02">
            <w:pPr>
              <w:jc w:val="left"/>
              <w:rPr>
                <w:sz w:val="20"/>
                <w:lang w:val="en-GB"/>
              </w:rPr>
            </w:pPr>
            <w:r>
              <w:rPr>
                <w:sz w:val="20"/>
                <w:lang w:val="en-GB"/>
              </w:rPr>
              <w:t>If on a circular test track only a single sense of rotation is driven, the MS on both straights can be labelled with driving direction “1” (VECTO-CSE internally validates the criteria for driving dire</w:t>
            </w:r>
            <w:r>
              <w:rPr>
                <w:sz w:val="20"/>
                <w:lang w:val="en-GB"/>
              </w:rPr>
              <w:t>c</w:t>
            </w:r>
            <w:r>
              <w:rPr>
                <w:sz w:val="20"/>
                <w:lang w:val="en-GB"/>
              </w:rPr>
              <w:t xml:space="preserve">tions based on the heading signal). </w:t>
            </w:r>
          </w:p>
          <w:p w14:paraId="179C9CFE" w14:textId="77777777" w:rsidR="004442DD" w:rsidRPr="00740107" w:rsidRDefault="004442DD" w:rsidP="00932E02">
            <w:pPr>
              <w:jc w:val="left"/>
              <w:rPr>
                <w:sz w:val="20"/>
                <w:lang w:val="en-GB"/>
              </w:rPr>
            </w:pPr>
            <w:r>
              <w:rPr>
                <w:sz w:val="20"/>
                <w:lang w:val="en-GB"/>
              </w:rPr>
              <w:t>Measurement sections evaluated for the calibr</w:t>
            </w:r>
            <w:r>
              <w:rPr>
                <w:sz w:val="20"/>
                <w:lang w:val="en-GB"/>
              </w:rPr>
              <w:t>a</w:t>
            </w:r>
            <w:r>
              <w:rPr>
                <w:sz w:val="20"/>
                <w:lang w:val="en-GB"/>
              </w:rPr>
              <w:t>tion run have to be configured in two driving dire</w:t>
            </w:r>
            <w:r>
              <w:rPr>
                <w:sz w:val="20"/>
                <w:lang w:val="en-GB"/>
              </w:rPr>
              <w:t>c</w:t>
            </w:r>
            <w:r>
              <w:rPr>
                <w:sz w:val="20"/>
                <w:lang w:val="en-GB"/>
              </w:rPr>
              <w:t xml:space="preserve">tions. </w:t>
            </w:r>
          </w:p>
        </w:tc>
      </w:tr>
      <w:tr w:rsidR="004442DD" w:rsidRPr="00E661AF" w14:paraId="6B85256F" w14:textId="77777777" w:rsidTr="000F01AE">
        <w:trPr>
          <w:trHeight w:val="300"/>
        </w:trPr>
        <w:tc>
          <w:tcPr>
            <w:tcW w:w="1668" w:type="dxa"/>
            <w:noWrap/>
            <w:hideMark/>
          </w:tcPr>
          <w:p w14:paraId="135882CB" w14:textId="77777777" w:rsidR="004442DD" w:rsidRPr="008E67DB" w:rsidRDefault="004442DD" w:rsidP="00932E02">
            <w:pPr>
              <w:jc w:val="left"/>
              <w:rPr>
                <w:b/>
                <w:sz w:val="20"/>
                <w:lang w:val="en-GB"/>
              </w:rPr>
            </w:pPr>
            <w:r w:rsidRPr="008E67DB">
              <w:rPr>
                <w:b/>
                <w:sz w:val="20"/>
                <w:lang w:val="en-GB"/>
              </w:rPr>
              <w:t>3</w:t>
            </w:r>
          </w:p>
        </w:tc>
        <w:tc>
          <w:tcPr>
            <w:tcW w:w="1701" w:type="dxa"/>
            <w:noWrap/>
          </w:tcPr>
          <w:p w14:paraId="459E723F" w14:textId="77777777" w:rsidR="004442DD" w:rsidRPr="00740107" w:rsidRDefault="004442DD" w:rsidP="00932E02">
            <w:pPr>
              <w:jc w:val="left"/>
              <w:rPr>
                <w:sz w:val="20"/>
                <w:lang w:val="en-GB"/>
              </w:rPr>
            </w:pPr>
            <w:r>
              <w:rPr>
                <w:sz w:val="20"/>
                <w:lang w:val="en-GB"/>
              </w:rPr>
              <w:t xml:space="preserve">heading </w:t>
            </w:r>
          </w:p>
        </w:tc>
        <w:tc>
          <w:tcPr>
            <w:tcW w:w="1275" w:type="dxa"/>
            <w:noWrap/>
          </w:tcPr>
          <w:p w14:paraId="6A91C62F" w14:textId="77777777" w:rsidR="004442DD" w:rsidRPr="00740107" w:rsidRDefault="004442DD" w:rsidP="00932E02">
            <w:pPr>
              <w:jc w:val="left"/>
              <w:rPr>
                <w:sz w:val="20"/>
                <w:lang w:val="en-GB"/>
              </w:rPr>
            </w:pPr>
            <w:r w:rsidRPr="00740107">
              <w:rPr>
                <w:sz w:val="20"/>
                <w:lang w:val="en-GB"/>
              </w:rPr>
              <w:t>[</w:t>
            </w:r>
            <w:r>
              <w:rPr>
                <w:sz w:val="20"/>
                <w:lang w:val="en-GB"/>
              </w:rPr>
              <w:t>°]</w:t>
            </w:r>
          </w:p>
        </w:tc>
        <w:tc>
          <w:tcPr>
            <w:tcW w:w="4642" w:type="dxa"/>
            <w:noWrap/>
          </w:tcPr>
          <w:p w14:paraId="756CD71B" w14:textId="77777777" w:rsidR="004442DD" w:rsidRPr="00740107" w:rsidRDefault="004442DD" w:rsidP="00932E02">
            <w:pPr>
              <w:jc w:val="left"/>
              <w:rPr>
                <w:sz w:val="20"/>
                <w:lang w:val="en-GB"/>
              </w:rPr>
            </w:pPr>
            <w:r>
              <w:rPr>
                <w:sz w:val="20"/>
                <w:lang w:val="en-GB"/>
              </w:rPr>
              <w:t xml:space="preserve">heading of the measurement section </w:t>
            </w:r>
          </w:p>
        </w:tc>
      </w:tr>
      <w:tr w:rsidR="004442DD" w:rsidRPr="00A30FAC" w14:paraId="6624388A" w14:textId="77777777" w:rsidTr="000F01AE">
        <w:trPr>
          <w:trHeight w:val="300"/>
        </w:trPr>
        <w:tc>
          <w:tcPr>
            <w:tcW w:w="1668" w:type="dxa"/>
            <w:noWrap/>
            <w:hideMark/>
          </w:tcPr>
          <w:p w14:paraId="6DFA127A" w14:textId="77777777" w:rsidR="004442DD" w:rsidRPr="008E67DB" w:rsidRDefault="004442DD" w:rsidP="00932E02">
            <w:pPr>
              <w:jc w:val="left"/>
              <w:rPr>
                <w:b/>
                <w:sz w:val="20"/>
                <w:lang w:val="en-GB"/>
              </w:rPr>
            </w:pPr>
            <w:r w:rsidRPr="008E67DB">
              <w:rPr>
                <w:b/>
                <w:sz w:val="20"/>
                <w:lang w:val="en-GB"/>
              </w:rPr>
              <w:t>4</w:t>
            </w:r>
          </w:p>
        </w:tc>
        <w:tc>
          <w:tcPr>
            <w:tcW w:w="1701" w:type="dxa"/>
            <w:noWrap/>
          </w:tcPr>
          <w:p w14:paraId="2DA3B59A" w14:textId="77777777" w:rsidR="004442DD" w:rsidRPr="00740107" w:rsidRDefault="004442DD" w:rsidP="00932E02">
            <w:pPr>
              <w:jc w:val="left"/>
              <w:rPr>
                <w:sz w:val="20"/>
                <w:lang w:val="en-GB"/>
              </w:rPr>
            </w:pPr>
            <w:r>
              <w:rPr>
                <w:sz w:val="20"/>
                <w:lang w:val="en-GB"/>
              </w:rPr>
              <w:t>length of the measurement section</w:t>
            </w:r>
          </w:p>
        </w:tc>
        <w:tc>
          <w:tcPr>
            <w:tcW w:w="1275" w:type="dxa"/>
            <w:noWrap/>
          </w:tcPr>
          <w:p w14:paraId="7C7AA258" w14:textId="77777777" w:rsidR="004442DD" w:rsidRPr="00740107" w:rsidRDefault="004442DD" w:rsidP="00932E02">
            <w:pPr>
              <w:jc w:val="left"/>
              <w:rPr>
                <w:sz w:val="20"/>
                <w:lang w:val="en-GB"/>
              </w:rPr>
            </w:pPr>
            <w:r w:rsidRPr="00740107">
              <w:rPr>
                <w:sz w:val="20"/>
                <w:lang w:val="en-GB"/>
              </w:rPr>
              <w:t>[</w:t>
            </w:r>
            <w:r>
              <w:rPr>
                <w:sz w:val="20"/>
                <w:lang w:val="en-GB"/>
              </w:rPr>
              <w:t>m]</w:t>
            </w:r>
          </w:p>
        </w:tc>
        <w:tc>
          <w:tcPr>
            <w:tcW w:w="4642" w:type="dxa"/>
            <w:noWrap/>
          </w:tcPr>
          <w:p w14:paraId="07B2FC2A" w14:textId="77777777" w:rsidR="004442DD" w:rsidRDefault="004442DD" w:rsidP="00EC72A0">
            <w:pPr>
              <w:spacing w:before="0"/>
              <w:jc w:val="left"/>
              <w:rPr>
                <w:sz w:val="20"/>
                <w:lang w:val="en-GB"/>
              </w:rPr>
            </w:pPr>
            <w:proofErr w:type="gramStart"/>
            <w:r>
              <w:rPr>
                <w:sz w:val="20"/>
                <w:lang w:val="en-GB"/>
              </w:rPr>
              <w:t>to</w:t>
            </w:r>
            <w:proofErr w:type="gramEnd"/>
            <w:r>
              <w:rPr>
                <w:sz w:val="20"/>
                <w:lang w:val="en-GB"/>
              </w:rPr>
              <w:t xml:space="preserve"> be determined by distance measuring wheel </w:t>
            </w:r>
            <w:r w:rsidRPr="00CD518B">
              <w:rPr>
                <w:sz w:val="20"/>
                <w:lang w:val="en-GB"/>
              </w:rPr>
              <w:t>(or by DPGS).</w:t>
            </w:r>
            <w:r>
              <w:rPr>
                <w:sz w:val="20"/>
                <w:lang w:val="en-GB"/>
              </w:rPr>
              <w:t xml:space="preserve"> Distance is used for:</w:t>
            </w:r>
          </w:p>
          <w:p w14:paraId="788083D6" w14:textId="77777777" w:rsidR="004442DD" w:rsidRDefault="004442DD" w:rsidP="00EC72A0">
            <w:pPr>
              <w:pStyle w:val="Listenabsatz"/>
              <w:numPr>
                <w:ilvl w:val="0"/>
                <w:numId w:val="14"/>
              </w:numPr>
              <w:spacing w:before="0"/>
              <w:jc w:val="left"/>
              <w:rPr>
                <w:sz w:val="20"/>
                <w:lang w:val="en-GB"/>
              </w:rPr>
            </w:pPr>
            <w:r>
              <w:rPr>
                <w:sz w:val="20"/>
                <w:lang w:val="en-GB"/>
              </w:rPr>
              <w:t>calibration run: calibration of vehicle speed</w:t>
            </w:r>
          </w:p>
          <w:p w14:paraId="0DD0FBD9" w14:textId="77777777" w:rsidR="004442DD" w:rsidRDefault="004442DD" w:rsidP="00EC72A0">
            <w:pPr>
              <w:pStyle w:val="Listenabsatz"/>
              <w:numPr>
                <w:ilvl w:val="0"/>
                <w:numId w:val="14"/>
              </w:numPr>
              <w:spacing w:before="0"/>
              <w:jc w:val="left"/>
              <w:rPr>
                <w:sz w:val="20"/>
                <w:lang w:val="en-GB"/>
              </w:rPr>
            </w:pPr>
            <w:r>
              <w:rPr>
                <w:sz w:val="20"/>
                <w:lang w:val="en-GB"/>
              </w:rPr>
              <w:t>measurement runs: verification of valid distance driven inside the measurement sections</w:t>
            </w:r>
          </w:p>
          <w:p w14:paraId="754EABDD" w14:textId="068E34D5" w:rsidR="00120720" w:rsidRPr="00120720" w:rsidRDefault="00120720" w:rsidP="00EC72A0">
            <w:pPr>
              <w:spacing w:before="0"/>
              <w:jc w:val="left"/>
              <w:rPr>
                <w:sz w:val="20"/>
                <w:lang w:val="en-GB"/>
              </w:rPr>
            </w:pPr>
            <w:r>
              <w:rPr>
                <w:sz w:val="20"/>
                <w:lang w:val="en-GB"/>
              </w:rPr>
              <w:t xml:space="preserve">see also footnote </w:t>
            </w:r>
            <w:r>
              <w:rPr>
                <w:rStyle w:val="Funotenzeichen"/>
                <w:sz w:val="20"/>
                <w:lang w:val="en-GB"/>
              </w:rPr>
              <w:footnoteReference w:id="2"/>
            </w:r>
          </w:p>
        </w:tc>
      </w:tr>
      <w:tr w:rsidR="004442DD" w:rsidRPr="00E661AF" w14:paraId="6E4A4545" w14:textId="77777777" w:rsidTr="000F01AE">
        <w:trPr>
          <w:trHeight w:val="300"/>
        </w:trPr>
        <w:tc>
          <w:tcPr>
            <w:tcW w:w="1668" w:type="dxa"/>
            <w:noWrap/>
          </w:tcPr>
          <w:p w14:paraId="1699FEB2" w14:textId="77777777" w:rsidR="004442DD" w:rsidRPr="008E67DB" w:rsidRDefault="004442DD" w:rsidP="00932E02">
            <w:pPr>
              <w:jc w:val="left"/>
              <w:rPr>
                <w:b/>
                <w:sz w:val="20"/>
                <w:lang w:val="en-GB"/>
              </w:rPr>
            </w:pPr>
            <w:r w:rsidRPr="008E67DB">
              <w:rPr>
                <w:b/>
                <w:sz w:val="20"/>
                <w:lang w:val="en-GB"/>
              </w:rPr>
              <w:t>5</w:t>
            </w:r>
          </w:p>
        </w:tc>
        <w:tc>
          <w:tcPr>
            <w:tcW w:w="1701" w:type="dxa"/>
            <w:noWrap/>
          </w:tcPr>
          <w:p w14:paraId="2CCCB01B" w14:textId="77777777" w:rsidR="004442DD" w:rsidRPr="00740107" w:rsidRDefault="004442DD" w:rsidP="00932E02">
            <w:pPr>
              <w:jc w:val="left"/>
              <w:rPr>
                <w:sz w:val="20"/>
                <w:lang w:val="en-GB"/>
              </w:rPr>
            </w:pPr>
            <w:r>
              <w:rPr>
                <w:sz w:val="20"/>
                <w:lang w:val="en-GB"/>
              </w:rPr>
              <w:t>latitude start point of section</w:t>
            </w:r>
          </w:p>
        </w:tc>
        <w:tc>
          <w:tcPr>
            <w:tcW w:w="1275" w:type="dxa"/>
            <w:noWrap/>
          </w:tcPr>
          <w:p w14:paraId="438CD38D" w14:textId="77777777" w:rsidR="004442DD" w:rsidRPr="00740107" w:rsidRDefault="004442DD" w:rsidP="00932E02">
            <w:pPr>
              <w:jc w:val="left"/>
              <w:rPr>
                <w:sz w:val="20"/>
                <w:lang w:val="en-GB"/>
              </w:rPr>
            </w:pPr>
            <w:r w:rsidRPr="00740107">
              <w:rPr>
                <w:rFonts w:cs="Arial"/>
                <w:sz w:val="20"/>
                <w:lang w:val="en-GB"/>
              </w:rPr>
              <w:t>[mm.mm]</w:t>
            </w:r>
          </w:p>
        </w:tc>
        <w:tc>
          <w:tcPr>
            <w:tcW w:w="4642" w:type="dxa"/>
            <w:vMerge w:val="restart"/>
            <w:noWrap/>
          </w:tcPr>
          <w:p w14:paraId="0C9C969A" w14:textId="77777777" w:rsidR="004442DD" w:rsidRPr="00740107" w:rsidRDefault="004442DD" w:rsidP="00932E02">
            <w:pPr>
              <w:jc w:val="left"/>
              <w:rPr>
                <w:sz w:val="20"/>
                <w:lang w:val="en-GB"/>
              </w:rPr>
            </w:pPr>
            <w:r>
              <w:rPr>
                <w:sz w:val="20"/>
                <w:lang w:val="en-GB"/>
              </w:rPr>
              <w:t>The coordinates also have to be provided in case a trigger signal is used for identification of MS (for the purpose of plausibility checks). F</w:t>
            </w:r>
            <w:r w:rsidRPr="003755DD">
              <w:rPr>
                <w:sz w:val="20"/>
                <w:lang w:val="en-GB"/>
              </w:rPr>
              <w:t xml:space="preserve">or </w:t>
            </w:r>
            <w:r w:rsidRPr="003755DD">
              <w:rPr>
                <w:sz w:val="20"/>
                <w:u w:val="single"/>
                <w:lang w:val="en-GB"/>
              </w:rPr>
              <w:t>standard GPS devices please provide minimum 4 digits</w:t>
            </w:r>
            <w:r w:rsidRPr="003755DD">
              <w:rPr>
                <w:sz w:val="20"/>
                <w:lang w:val="en-GB"/>
              </w:rPr>
              <w:t xml:space="preserve"> after the decimal separator (refers to an accuracy of better than 1.8 meter). For the </w:t>
            </w:r>
            <w:r w:rsidRPr="003755DD">
              <w:rPr>
                <w:sz w:val="20"/>
                <w:u w:val="single"/>
                <w:lang w:val="en-GB"/>
              </w:rPr>
              <w:t>DGPS option please provide minimum 5 digits after the decimal separator</w:t>
            </w:r>
            <w:r w:rsidRPr="003755DD">
              <w:rPr>
                <w:sz w:val="20"/>
                <w:lang w:val="en-GB"/>
              </w:rPr>
              <w:t xml:space="preserve"> (refers to an accuracy of better than 0.18 meter)</w:t>
            </w:r>
          </w:p>
        </w:tc>
      </w:tr>
      <w:tr w:rsidR="004442DD" w:rsidRPr="00740107" w14:paraId="0DB5042E" w14:textId="77777777" w:rsidTr="000F01AE">
        <w:trPr>
          <w:trHeight w:val="300"/>
        </w:trPr>
        <w:tc>
          <w:tcPr>
            <w:tcW w:w="1668" w:type="dxa"/>
            <w:noWrap/>
          </w:tcPr>
          <w:p w14:paraId="3250522B" w14:textId="77777777" w:rsidR="004442DD" w:rsidRPr="008E67DB" w:rsidRDefault="004442DD" w:rsidP="00932E02">
            <w:pPr>
              <w:jc w:val="left"/>
              <w:rPr>
                <w:b/>
                <w:sz w:val="20"/>
                <w:lang w:val="en-GB"/>
              </w:rPr>
            </w:pPr>
            <w:r w:rsidRPr="008E67DB">
              <w:rPr>
                <w:b/>
                <w:sz w:val="20"/>
                <w:lang w:val="en-GB"/>
              </w:rPr>
              <w:t>6</w:t>
            </w:r>
          </w:p>
        </w:tc>
        <w:tc>
          <w:tcPr>
            <w:tcW w:w="1701" w:type="dxa"/>
            <w:noWrap/>
          </w:tcPr>
          <w:p w14:paraId="4E6CF6E4" w14:textId="77777777" w:rsidR="004442DD" w:rsidRPr="00740107" w:rsidRDefault="004442DD" w:rsidP="00932E02">
            <w:pPr>
              <w:jc w:val="left"/>
              <w:rPr>
                <w:sz w:val="20"/>
                <w:lang w:val="en-GB"/>
              </w:rPr>
            </w:pPr>
            <w:r>
              <w:rPr>
                <w:sz w:val="20"/>
                <w:lang w:val="en-GB"/>
              </w:rPr>
              <w:t>longitude start point of section</w:t>
            </w:r>
          </w:p>
        </w:tc>
        <w:tc>
          <w:tcPr>
            <w:tcW w:w="1275" w:type="dxa"/>
            <w:noWrap/>
            <w:vAlign w:val="top"/>
          </w:tcPr>
          <w:p w14:paraId="4548564E" w14:textId="77777777" w:rsidR="004442DD" w:rsidRPr="00740107" w:rsidRDefault="004442DD" w:rsidP="00932E02">
            <w:pPr>
              <w:jc w:val="left"/>
              <w:rPr>
                <w:sz w:val="20"/>
                <w:lang w:val="en-GB"/>
              </w:rPr>
            </w:pPr>
            <w:r w:rsidRPr="00DE0B08">
              <w:rPr>
                <w:rFonts w:cs="Arial"/>
                <w:sz w:val="20"/>
                <w:lang w:val="en-GB"/>
              </w:rPr>
              <w:t>[mm.mm]</w:t>
            </w:r>
          </w:p>
        </w:tc>
        <w:tc>
          <w:tcPr>
            <w:tcW w:w="4642" w:type="dxa"/>
            <w:vMerge/>
            <w:noWrap/>
          </w:tcPr>
          <w:p w14:paraId="0323C123" w14:textId="77777777" w:rsidR="004442DD" w:rsidRPr="00740107" w:rsidRDefault="004442DD" w:rsidP="00932E02">
            <w:pPr>
              <w:jc w:val="left"/>
              <w:rPr>
                <w:sz w:val="20"/>
                <w:lang w:val="en-GB"/>
              </w:rPr>
            </w:pPr>
          </w:p>
        </w:tc>
      </w:tr>
      <w:tr w:rsidR="004442DD" w:rsidRPr="00740107" w14:paraId="19832E44" w14:textId="77777777" w:rsidTr="000F01AE">
        <w:trPr>
          <w:trHeight w:val="300"/>
        </w:trPr>
        <w:tc>
          <w:tcPr>
            <w:tcW w:w="1668" w:type="dxa"/>
            <w:noWrap/>
          </w:tcPr>
          <w:p w14:paraId="746E0F7C" w14:textId="77777777" w:rsidR="004442DD" w:rsidRPr="008E67DB" w:rsidRDefault="004442DD" w:rsidP="00932E02">
            <w:pPr>
              <w:jc w:val="left"/>
              <w:rPr>
                <w:b/>
                <w:sz w:val="20"/>
                <w:lang w:val="en-GB"/>
              </w:rPr>
            </w:pPr>
            <w:r w:rsidRPr="008E67DB">
              <w:rPr>
                <w:b/>
                <w:sz w:val="20"/>
                <w:lang w:val="en-GB"/>
              </w:rPr>
              <w:t>7</w:t>
            </w:r>
          </w:p>
        </w:tc>
        <w:tc>
          <w:tcPr>
            <w:tcW w:w="1701" w:type="dxa"/>
            <w:noWrap/>
          </w:tcPr>
          <w:p w14:paraId="3D54F06C" w14:textId="77777777" w:rsidR="004442DD" w:rsidRPr="00740107" w:rsidRDefault="004442DD" w:rsidP="00932E02">
            <w:pPr>
              <w:jc w:val="left"/>
              <w:rPr>
                <w:sz w:val="20"/>
                <w:lang w:val="en-GB"/>
              </w:rPr>
            </w:pPr>
            <w:r>
              <w:rPr>
                <w:sz w:val="20"/>
                <w:lang w:val="en-GB"/>
              </w:rPr>
              <w:t>latitude end point of section</w:t>
            </w:r>
          </w:p>
        </w:tc>
        <w:tc>
          <w:tcPr>
            <w:tcW w:w="1275" w:type="dxa"/>
            <w:noWrap/>
            <w:vAlign w:val="top"/>
          </w:tcPr>
          <w:p w14:paraId="7E983A1E" w14:textId="77777777" w:rsidR="004442DD" w:rsidRPr="00740107" w:rsidRDefault="004442DD" w:rsidP="00932E02">
            <w:pPr>
              <w:jc w:val="left"/>
              <w:rPr>
                <w:sz w:val="20"/>
                <w:lang w:val="en-GB"/>
              </w:rPr>
            </w:pPr>
            <w:r w:rsidRPr="00DE0B08">
              <w:rPr>
                <w:rFonts w:cs="Arial"/>
                <w:sz w:val="20"/>
                <w:lang w:val="en-GB"/>
              </w:rPr>
              <w:t>[mm.mm]</w:t>
            </w:r>
          </w:p>
        </w:tc>
        <w:tc>
          <w:tcPr>
            <w:tcW w:w="4642" w:type="dxa"/>
            <w:vMerge/>
            <w:noWrap/>
          </w:tcPr>
          <w:p w14:paraId="30FA9DC4" w14:textId="77777777" w:rsidR="004442DD" w:rsidRPr="00740107" w:rsidRDefault="004442DD" w:rsidP="00932E02">
            <w:pPr>
              <w:jc w:val="left"/>
              <w:rPr>
                <w:sz w:val="20"/>
                <w:lang w:val="en-GB"/>
              </w:rPr>
            </w:pPr>
          </w:p>
        </w:tc>
      </w:tr>
      <w:tr w:rsidR="004442DD" w:rsidRPr="00740107" w14:paraId="65652DF6" w14:textId="77777777" w:rsidTr="000F01AE">
        <w:trPr>
          <w:trHeight w:val="300"/>
        </w:trPr>
        <w:tc>
          <w:tcPr>
            <w:tcW w:w="1668" w:type="dxa"/>
            <w:noWrap/>
          </w:tcPr>
          <w:p w14:paraId="589293CF" w14:textId="77777777" w:rsidR="004442DD" w:rsidRPr="008E67DB" w:rsidRDefault="004442DD" w:rsidP="00932E02">
            <w:pPr>
              <w:jc w:val="left"/>
              <w:rPr>
                <w:b/>
                <w:sz w:val="20"/>
                <w:lang w:val="en-GB"/>
              </w:rPr>
            </w:pPr>
            <w:r w:rsidRPr="008E67DB">
              <w:rPr>
                <w:b/>
                <w:sz w:val="20"/>
                <w:lang w:val="en-GB"/>
              </w:rPr>
              <w:t>8</w:t>
            </w:r>
          </w:p>
        </w:tc>
        <w:tc>
          <w:tcPr>
            <w:tcW w:w="1701" w:type="dxa"/>
            <w:noWrap/>
          </w:tcPr>
          <w:p w14:paraId="0A3D5361" w14:textId="77777777" w:rsidR="004442DD" w:rsidRPr="00740107" w:rsidRDefault="004442DD" w:rsidP="00932E02">
            <w:pPr>
              <w:jc w:val="left"/>
              <w:rPr>
                <w:sz w:val="20"/>
                <w:lang w:val="en-GB"/>
              </w:rPr>
            </w:pPr>
            <w:r>
              <w:rPr>
                <w:sz w:val="20"/>
                <w:lang w:val="en-GB"/>
              </w:rPr>
              <w:t>longitude end point of section</w:t>
            </w:r>
          </w:p>
        </w:tc>
        <w:tc>
          <w:tcPr>
            <w:tcW w:w="1275" w:type="dxa"/>
            <w:noWrap/>
            <w:vAlign w:val="top"/>
          </w:tcPr>
          <w:p w14:paraId="6DB46848" w14:textId="77777777" w:rsidR="004442DD" w:rsidRPr="00740107" w:rsidRDefault="004442DD" w:rsidP="00932E02">
            <w:pPr>
              <w:jc w:val="left"/>
              <w:rPr>
                <w:sz w:val="20"/>
                <w:lang w:val="en-GB"/>
              </w:rPr>
            </w:pPr>
            <w:r w:rsidRPr="00DE0B08">
              <w:rPr>
                <w:rFonts w:cs="Arial"/>
                <w:sz w:val="20"/>
                <w:lang w:val="en-GB"/>
              </w:rPr>
              <w:t>[mm.mm]</w:t>
            </w:r>
          </w:p>
        </w:tc>
        <w:tc>
          <w:tcPr>
            <w:tcW w:w="4642" w:type="dxa"/>
            <w:vMerge/>
            <w:noWrap/>
          </w:tcPr>
          <w:p w14:paraId="3D118D44" w14:textId="77777777" w:rsidR="004442DD" w:rsidRPr="00740107" w:rsidRDefault="004442DD" w:rsidP="00932E02">
            <w:pPr>
              <w:jc w:val="left"/>
              <w:rPr>
                <w:sz w:val="20"/>
                <w:lang w:val="en-GB"/>
              </w:rPr>
            </w:pPr>
          </w:p>
        </w:tc>
      </w:tr>
      <w:tr w:rsidR="00A317AC" w:rsidRPr="00E661AF" w14:paraId="2029913E" w14:textId="77777777" w:rsidTr="00A317AC">
        <w:trPr>
          <w:trHeight w:val="300"/>
        </w:trPr>
        <w:tc>
          <w:tcPr>
            <w:tcW w:w="1668" w:type="dxa"/>
            <w:noWrap/>
          </w:tcPr>
          <w:p w14:paraId="4A76966F" w14:textId="4F8E01A7" w:rsidR="00A317AC" w:rsidRPr="008E67DB" w:rsidRDefault="00A317AC" w:rsidP="00932E02">
            <w:pPr>
              <w:jc w:val="left"/>
              <w:rPr>
                <w:b/>
                <w:sz w:val="20"/>
                <w:lang w:val="en-GB"/>
              </w:rPr>
            </w:pPr>
            <w:r w:rsidRPr="008E67DB">
              <w:rPr>
                <w:b/>
                <w:sz w:val="20"/>
                <w:lang w:val="en-GB"/>
              </w:rPr>
              <w:t>5</w:t>
            </w:r>
          </w:p>
        </w:tc>
        <w:tc>
          <w:tcPr>
            <w:tcW w:w="1701" w:type="dxa"/>
            <w:noWrap/>
          </w:tcPr>
          <w:p w14:paraId="4275F54B" w14:textId="65CF6E34" w:rsidR="00A317AC" w:rsidRDefault="00A317AC" w:rsidP="00932E02">
            <w:pPr>
              <w:jc w:val="left"/>
              <w:rPr>
                <w:sz w:val="20"/>
                <w:lang w:val="en-GB"/>
              </w:rPr>
            </w:pPr>
            <w:r>
              <w:rPr>
                <w:sz w:val="20"/>
                <w:lang w:val="en-GB"/>
              </w:rPr>
              <w:t>path and/or filename of alt</w:t>
            </w:r>
            <w:r>
              <w:rPr>
                <w:sz w:val="20"/>
                <w:lang w:val="en-GB"/>
              </w:rPr>
              <w:t>i</w:t>
            </w:r>
            <w:r>
              <w:rPr>
                <w:sz w:val="20"/>
                <w:lang w:val="en-GB"/>
              </w:rPr>
              <w:t>tude file</w:t>
            </w:r>
          </w:p>
        </w:tc>
        <w:tc>
          <w:tcPr>
            <w:tcW w:w="1275" w:type="dxa"/>
            <w:noWrap/>
          </w:tcPr>
          <w:p w14:paraId="42501756" w14:textId="29527DA5" w:rsidR="00A317AC" w:rsidRPr="00DE0B08" w:rsidRDefault="00A317AC" w:rsidP="00932E02">
            <w:pPr>
              <w:jc w:val="left"/>
              <w:rPr>
                <w:rFonts w:cs="Arial"/>
                <w:sz w:val="20"/>
                <w:lang w:val="en-GB"/>
              </w:rPr>
            </w:pPr>
            <w:r w:rsidRPr="00740107">
              <w:rPr>
                <w:rFonts w:cs="Arial"/>
                <w:sz w:val="20"/>
                <w:lang w:val="en-GB"/>
              </w:rPr>
              <w:t>[</w:t>
            </w:r>
            <w:r>
              <w:rPr>
                <w:rFonts w:cs="Arial"/>
                <w:sz w:val="20"/>
                <w:lang w:val="en-GB"/>
              </w:rPr>
              <w:t>-</w:t>
            </w:r>
            <w:r w:rsidRPr="00740107">
              <w:rPr>
                <w:rFonts w:cs="Arial"/>
                <w:sz w:val="20"/>
                <w:lang w:val="en-GB"/>
              </w:rPr>
              <w:t>]</w:t>
            </w:r>
          </w:p>
        </w:tc>
        <w:tc>
          <w:tcPr>
            <w:tcW w:w="4642" w:type="dxa"/>
            <w:noWrap/>
          </w:tcPr>
          <w:p w14:paraId="159C16F6" w14:textId="7D90B255" w:rsidR="00A317AC" w:rsidRPr="00740107" w:rsidRDefault="00A317AC" w:rsidP="00932E02">
            <w:pPr>
              <w:jc w:val="left"/>
              <w:rPr>
                <w:sz w:val="20"/>
                <w:lang w:val="en-GB"/>
              </w:rPr>
            </w:pPr>
            <w:proofErr w:type="gramStart"/>
            <w:r>
              <w:rPr>
                <w:sz w:val="20"/>
                <w:lang w:val="en-GB"/>
              </w:rPr>
              <w:t>only</w:t>
            </w:r>
            <w:proofErr w:type="gramEnd"/>
            <w:r>
              <w:rPr>
                <w:sz w:val="20"/>
                <w:lang w:val="en-GB"/>
              </w:rPr>
              <w:t xml:space="preserve"> required for the constant speed tests (not the calibration test) and if the altitude correction is enabled. If only the filename is specified here, VECTO-CSE searches in the folder of the *.</w:t>
            </w:r>
            <w:proofErr w:type="spellStart"/>
            <w:r>
              <w:rPr>
                <w:sz w:val="20"/>
                <w:lang w:val="en-GB"/>
              </w:rPr>
              <w:t>csms</w:t>
            </w:r>
            <w:proofErr w:type="spellEnd"/>
            <w:r>
              <w:rPr>
                <w:sz w:val="20"/>
                <w:lang w:val="en-GB"/>
              </w:rPr>
              <w:t>-</w:t>
            </w:r>
            <w:r>
              <w:rPr>
                <w:sz w:val="20"/>
                <w:lang w:val="en-GB"/>
              </w:rPr>
              <w:lastRenderedPageBreak/>
              <w:t>file.</w:t>
            </w:r>
          </w:p>
        </w:tc>
      </w:tr>
    </w:tbl>
    <w:p w14:paraId="41B21380" w14:textId="77777777" w:rsidR="004442DD" w:rsidRDefault="004442DD" w:rsidP="00932E02">
      <w:pPr>
        <w:jc w:val="left"/>
        <w:rPr>
          <w:lang w:val="en-GB"/>
        </w:rPr>
      </w:pPr>
      <w:r>
        <w:rPr>
          <w:lang w:val="en-GB"/>
        </w:rPr>
        <w:lastRenderedPageBreak/>
        <w:t>Examples:</w:t>
      </w:r>
    </w:p>
    <w:p w14:paraId="67A2EAFE" w14:textId="50E38DC5" w:rsidR="004442DD" w:rsidRDefault="004442DD" w:rsidP="00932E02">
      <w:pPr>
        <w:jc w:val="left"/>
        <w:rPr>
          <w:lang w:val="en-GB"/>
        </w:rPr>
      </w:pPr>
      <w:r>
        <w:rPr>
          <w:lang w:val="en-GB"/>
        </w:rPr>
        <w:fldChar w:fldCharType="begin"/>
      </w:r>
      <w:r>
        <w:rPr>
          <w:lang w:val="en-GB"/>
        </w:rPr>
        <w:instrText xml:space="preserve"> REF _Ref384121604 \h </w:instrText>
      </w:r>
      <w:r w:rsidR="00932E02">
        <w:rPr>
          <w:lang w:val="en-GB"/>
        </w:rPr>
        <w:instrText xml:space="preserve"> \* MERGEFORMAT </w:instrText>
      </w:r>
      <w:r>
        <w:rPr>
          <w:lang w:val="en-GB"/>
        </w:rPr>
      </w:r>
      <w:r>
        <w:rPr>
          <w:lang w:val="en-GB"/>
        </w:rPr>
        <w:fldChar w:fldCharType="separate"/>
      </w:r>
      <w:r w:rsidR="00D03398" w:rsidRPr="0022289D">
        <w:rPr>
          <w:lang w:val="en-GB"/>
        </w:rPr>
        <w:t xml:space="preserve">Figure </w:t>
      </w:r>
      <w:r w:rsidR="00D03398">
        <w:rPr>
          <w:noProof/>
          <w:lang w:val="en-GB"/>
        </w:rPr>
        <w:t>4</w:t>
      </w:r>
      <w:r>
        <w:rPr>
          <w:lang w:val="en-GB"/>
        </w:rPr>
        <w:fldChar w:fldCharType="end"/>
      </w:r>
      <w:r>
        <w:rPr>
          <w:lang w:val="en-GB"/>
        </w:rPr>
        <w:t xml:space="preserve"> shows the MS file configuration for a circular test track with two measurement se</w:t>
      </w:r>
      <w:r>
        <w:rPr>
          <w:lang w:val="en-GB"/>
        </w:rPr>
        <w:t>c</w:t>
      </w:r>
      <w:r>
        <w:rPr>
          <w:lang w:val="en-GB"/>
        </w:rPr>
        <w:t xml:space="preserve">tions on both straights and which is driven in a singular sense of rotation. </w:t>
      </w:r>
    </w:p>
    <w:p w14:paraId="701DF5C7" w14:textId="77777777" w:rsidR="004442DD" w:rsidRDefault="004442DD" w:rsidP="00932E02">
      <w:pPr>
        <w:keepNext/>
        <w:jc w:val="left"/>
      </w:pPr>
      <w:r>
        <w:rPr>
          <w:noProof/>
          <w:lang w:eastAsia="de-AT"/>
        </w:rPr>
        <w:drawing>
          <wp:inline distT="0" distB="0" distL="0" distR="0" wp14:anchorId="4F3745A0" wp14:editId="56F51D89">
            <wp:extent cx="5846445" cy="3493135"/>
            <wp:effectExtent l="0" t="0" r="1905" b="0"/>
            <wp:docPr id="70" name="Grafi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6445" cy="3493135"/>
                    </a:xfrm>
                    <a:prstGeom prst="rect">
                      <a:avLst/>
                    </a:prstGeom>
                    <a:noFill/>
                  </pic:spPr>
                </pic:pic>
              </a:graphicData>
            </a:graphic>
          </wp:inline>
        </w:drawing>
      </w:r>
    </w:p>
    <w:p w14:paraId="486AB586" w14:textId="77777777" w:rsidR="004442DD" w:rsidRDefault="004442DD" w:rsidP="00932E02">
      <w:pPr>
        <w:pStyle w:val="Beschriftung"/>
        <w:ind w:left="993" w:hanging="993"/>
        <w:jc w:val="left"/>
        <w:rPr>
          <w:lang w:val="en-GB"/>
        </w:rPr>
      </w:pPr>
      <w:bookmarkStart w:id="19" w:name="_Ref384121604"/>
      <w:r w:rsidRPr="0022289D">
        <w:rPr>
          <w:lang w:val="en-GB"/>
        </w:rPr>
        <w:t xml:space="preserve">Figure </w:t>
      </w:r>
      <w:r>
        <w:fldChar w:fldCharType="begin"/>
      </w:r>
      <w:r w:rsidRPr="0022289D">
        <w:rPr>
          <w:lang w:val="en-GB"/>
        </w:rPr>
        <w:instrText xml:space="preserve"> SEQ Figure \* ARABIC </w:instrText>
      </w:r>
      <w:r>
        <w:fldChar w:fldCharType="separate"/>
      </w:r>
      <w:r w:rsidR="008E6AB4">
        <w:rPr>
          <w:noProof/>
          <w:lang w:val="en-GB"/>
        </w:rPr>
        <w:t>4</w:t>
      </w:r>
      <w:r>
        <w:rPr>
          <w:noProof/>
        </w:rPr>
        <w:fldChar w:fldCharType="end"/>
      </w:r>
      <w:bookmarkEnd w:id="19"/>
      <w:r w:rsidRPr="0022289D">
        <w:rPr>
          <w:lang w:val="en-GB"/>
        </w:rPr>
        <w:t xml:space="preserve">: </w:t>
      </w:r>
      <w:r w:rsidRPr="008A20E9">
        <w:rPr>
          <w:b w:val="0"/>
          <w:lang w:val="en-GB"/>
        </w:rPr>
        <w:t>Example 1 for test track layout and MS configuration file (circular test track driven in single sense of rotation)</w:t>
      </w:r>
    </w:p>
    <w:p w14:paraId="40C2B49D" w14:textId="44C2A6CB" w:rsidR="004442DD" w:rsidRDefault="004442DD" w:rsidP="00932E02">
      <w:pPr>
        <w:jc w:val="left"/>
        <w:rPr>
          <w:lang w:val="en-GB"/>
        </w:rPr>
      </w:pPr>
      <w:r>
        <w:rPr>
          <w:lang w:val="en-GB"/>
        </w:rPr>
        <w:t xml:space="preserve">In </w:t>
      </w:r>
      <w:r>
        <w:rPr>
          <w:lang w:val="en-GB"/>
        </w:rPr>
        <w:fldChar w:fldCharType="begin"/>
      </w:r>
      <w:r>
        <w:rPr>
          <w:lang w:val="en-GB"/>
        </w:rPr>
        <w:instrText xml:space="preserve"> REF _Ref384122379 \h </w:instrText>
      </w:r>
      <w:r w:rsidR="00932E02">
        <w:rPr>
          <w:lang w:val="en-GB"/>
        </w:rPr>
        <w:instrText xml:space="preserve"> \* MERGEFORMAT </w:instrText>
      </w:r>
      <w:r>
        <w:rPr>
          <w:lang w:val="en-GB"/>
        </w:rPr>
      </w:r>
      <w:r>
        <w:rPr>
          <w:lang w:val="en-GB"/>
        </w:rPr>
        <w:fldChar w:fldCharType="separate"/>
      </w:r>
      <w:r w:rsidR="00D03398" w:rsidRPr="00A66E91">
        <w:rPr>
          <w:lang w:val="en-GB"/>
        </w:rPr>
        <w:t xml:space="preserve">Figure </w:t>
      </w:r>
      <w:r w:rsidR="00D03398">
        <w:rPr>
          <w:noProof/>
          <w:lang w:val="en-GB"/>
        </w:rPr>
        <w:t>5</w:t>
      </w:r>
      <w:r>
        <w:rPr>
          <w:lang w:val="en-GB"/>
        </w:rPr>
        <w:fldChar w:fldCharType="end"/>
      </w:r>
      <w:r>
        <w:rPr>
          <w:lang w:val="en-GB"/>
        </w:rPr>
        <w:t xml:space="preserve"> the MS file configuration for </w:t>
      </w:r>
      <w:r w:rsidRPr="00A66E91">
        <w:rPr>
          <w:lang w:val="en-GB"/>
        </w:rPr>
        <w:t>measurement</w:t>
      </w:r>
      <w:r>
        <w:rPr>
          <w:lang w:val="en-GB"/>
        </w:rPr>
        <w:t>s</w:t>
      </w:r>
      <w:r w:rsidRPr="00A66E91">
        <w:rPr>
          <w:lang w:val="en-GB"/>
        </w:rPr>
        <w:t xml:space="preserve"> recorded on a single straight </w:t>
      </w:r>
      <w:r>
        <w:rPr>
          <w:lang w:val="en-GB"/>
        </w:rPr>
        <w:t>i</w:t>
      </w:r>
      <w:r w:rsidRPr="00A66E91">
        <w:rPr>
          <w:lang w:val="en-GB"/>
        </w:rPr>
        <w:t>n two measurement sections driven in two driving directions</w:t>
      </w:r>
      <w:r>
        <w:rPr>
          <w:lang w:val="en-GB"/>
        </w:rPr>
        <w:t xml:space="preserve"> is given. Such a configuration could be used e.g. for the calibration run</w:t>
      </w:r>
      <w:r>
        <w:rPr>
          <w:rStyle w:val="Funotenzeichen"/>
          <w:lang w:val="en-GB"/>
        </w:rPr>
        <w:footnoteReference w:id="3"/>
      </w:r>
      <w:r>
        <w:rPr>
          <w:lang w:val="en-GB"/>
        </w:rPr>
        <w:t xml:space="preserve"> on a test track as shown above or also for a test track which consists of a single straight with turning points at both ends. </w:t>
      </w:r>
    </w:p>
    <w:p w14:paraId="0897CA33" w14:textId="0C7A2935" w:rsidR="004442DD" w:rsidRDefault="00906404" w:rsidP="00932E02">
      <w:pPr>
        <w:keepNext/>
        <w:jc w:val="left"/>
      </w:pPr>
      <w:r>
        <w:rPr>
          <w:noProof/>
          <w:lang w:eastAsia="de-AT"/>
        </w:rPr>
        <w:lastRenderedPageBreak/>
        <w:drawing>
          <wp:inline distT="0" distB="0" distL="0" distR="0" wp14:anchorId="458B8024" wp14:editId="147AF9D2">
            <wp:extent cx="5753100" cy="3571875"/>
            <wp:effectExtent l="0" t="0" r="0" b="952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53100" cy="3571875"/>
                    </a:xfrm>
                    <a:prstGeom prst="rect">
                      <a:avLst/>
                    </a:prstGeom>
                  </pic:spPr>
                </pic:pic>
              </a:graphicData>
            </a:graphic>
          </wp:inline>
        </w:drawing>
      </w:r>
    </w:p>
    <w:p w14:paraId="4234ADDD" w14:textId="77777777" w:rsidR="004442DD" w:rsidRPr="00A66E91" w:rsidRDefault="004442DD" w:rsidP="00932E02">
      <w:pPr>
        <w:pStyle w:val="Beschriftung"/>
        <w:ind w:left="993" w:hanging="993"/>
        <w:jc w:val="left"/>
        <w:rPr>
          <w:lang w:val="en-GB"/>
        </w:rPr>
      </w:pPr>
      <w:bookmarkStart w:id="20" w:name="_Ref384122379"/>
      <w:r w:rsidRPr="00A66E91">
        <w:rPr>
          <w:lang w:val="en-GB"/>
        </w:rPr>
        <w:t xml:space="preserve">Figure </w:t>
      </w:r>
      <w:r w:rsidRPr="00A66E91">
        <w:rPr>
          <w:lang w:val="en-GB"/>
        </w:rPr>
        <w:fldChar w:fldCharType="begin"/>
      </w:r>
      <w:r w:rsidRPr="00A66E91">
        <w:rPr>
          <w:lang w:val="en-GB"/>
        </w:rPr>
        <w:instrText xml:space="preserve"> SEQ Figure \* ARABIC </w:instrText>
      </w:r>
      <w:r w:rsidRPr="00A66E91">
        <w:rPr>
          <w:lang w:val="en-GB"/>
        </w:rPr>
        <w:fldChar w:fldCharType="separate"/>
      </w:r>
      <w:r w:rsidR="008E6AB4">
        <w:rPr>
          <w:noProof/>
          <w:lang w:val="en-GB"/>
        </w:rPr>
        <w:t>5</w:t>
      </w:r>
      <w:r w:rsidRPr="00A66E91">
        <w:rPr>
          <w:lang w:val="en-GB"/>
        </w:rPr>
        <w:fldChar w:fldCharType="end"/>
      </w:r>
      <w:bookmarkEnd w:id="20"/>
      <w:r w:rsidRPr="00A66E91">
        <w:rPr>
          <w:lang w:val="en-GB"/>
        </w:rPr>
        <w:t xml:space="preserve">: </w:t>
      </w:r>
      <w:r w:rsidRPr="00A66E91">
        <w:rPr>
          <w:b w:val="0"/>
          <w:lang w:val="en-GB"/>
        </w:rPr>
        <w:t>Example 2 for test track layout and MS configuration file (measurement data re</w:t>
      </w:r>
      <w:r w:rsidRPr="00A66E91">
        <w:rPr>
          <w:b w:val="0"/>
          <w:lang w:val="en-GB"/>
        </w:rPr>
        <w:t>c</w:t>
      </w:r>
      <w:r w:rsidRPr="00A66E91">
        <w:rPr>
          <w:b w:val="0"/>
          <w:lang w:val="en-GB"/>
        </w:rPr>
        <w:t>orded on two measurement sections on a single straight driven in two driving dire</w:t>
      </w:r>
      <w:r w:rsidRPr="00A66E91">
        <w:rPr>
          <w:b w:val="0"/>
          <w:lang w:val="en-GB"/>
        </w:rPr>
        <w:t>c</w:t>
      </w:r>
      <w:r w:rsidRPr="00A66E91">
        <w:rPr>
          <w:b w:val="0"/>
          <w:lang w:val="en-GB"/>
        </w:rPr>
        <w:t>tions)</w:t>
      </w:r>
    </w:p>
    <w:p w14:paraId="79FEDEFC" w14:textId="77777777" w:rsidR="004442DD" w:rsidRPr="00232E0E" w:rsidRDefault="004442DD" w:rsidP="00932E02">
      <w:pPr>
        <w:jc w:val="left"/>
        <w:rPr>
          <w:lang w:val="en-GB"/>
        </w:rPr>
      </w:pPr>
    </w:p>
    <w:p w14:paraId="41BD525F" w14:textId="77777777" w:rsidR="004442DD" w:rsidRPr="00806FFA" w:rsidRDefault="004442DD" w:rsidP="00932E02">
      <w:pPr>
        <w:pStyle w:val="berschrift2"/>
        <w:jc w:val="left"/>
        <w:rPr>
          <w:lang w:val="en-GB"/>
        </w:rPr>
      </w:pPr>
      <w:bookmarkStart w:id="21" w:name="_Toc425145108"/>
      <w:r w:rsidRPr="00806FFA">
        <w:rPr>
          <w:lang w:val="en-GB"/>
        </w:rPr>
        <w:t>Files with measurement data recorded at the vehicle (*.csdat)</w:t>
      </w:r>
      <w:bookmarkEnd w:id="21"/>
    </w:p>
    <w:p w14:paraId="170DE4D9" w14:textId="77777777" w:rsidR="004442DD" w:rsidRPr="00806FFA" w:rsidRDefault="004442DD" w:rsidP="00932E02">
      <w:pPr>
        <w:jc w:val="left"/>
        <w:rPr>
          <w:lang w:val="en-GB"/>
        </w:rPr>
      </w:pPr>
      <w:r w:rsidRPr="00806FFA">
        <w:rPr>
          <w:lang w:val="en-GB"/>
        </w:rPr>
        <w:fldChar w:fldCharType="begin"/>
      </w:r>
      <w:r w:rsidRPr="00806FFA">
        <w:rPr>
          <w:lang w:val="en-GB"/>
        </w:rPr>
        <w:instrText xml:space="preserve"> REF _Ref383612519 \h  \* MERGEFORMAT </w:instrText>
      </w:r>
      <w:r w:rsidRPr="00806FFA">
        <w:rPr>
          <w:lang w:val="en-GB"/>
        </w:rPr>
      </w:r>
      <w:r w:rsidRPr="00806FFA">
        <w:rPr>
          <w:lang w:val="en-GB"/>
        </w:rPr>
        <w:fldChar w:fldCharType="separate"/>
      </w:r>
      <w:r w:rsidR="00D03398" w:rsidRPr="0022289D">
        <w:rPr>
          <w:lang w:val="en-GB"/>
        </w:rPr>
        <w:t xml:space="preserve">Figure </w:t>
      </w:r>
      <w:r w:rsidR="00D03398">
        <w:rPr>
          <w:noProof/>
          <w:lang w:val="en-GB"/>
        </w:rPr>
        <w:t>6</w:t>
      </w:r>
      <w:r w:rsidRPr="00806FFA">
        <w:rPr>
          <w:lang w:val="en-GB"/>
        </w:rPr>
        <w:fldChar w:fldCharType="end"/>
      </w:r>
      <w:r w:rsidRPr="00806FFA">
        <w:rPr>
          <w:lang w:val="en-GB"/>
        </w:rPr>
        <w:t xml:space="preserve"> shows an example for the structure of the file containing </w:t>
      </w:r>
      <w:r>
        <w:rPr>
          <w:lang w:val="en-GB"/>
        </w:rPr>
        <w:t xml:space="preserve">the </w:t>
      </w:r>
      <w:r w:rsidRPr="00806FFA">
        <w:rPr>
          <w:lang w:val="en-GB"/>
        </w:rPr>
        <w:t>measurement data</w:t>
      </w:r>
      <w:r>
        <w:rPr>
          <w:lang w:val="en-GB"/>
        </w:rPr>
        <w:t xml:space="preserve"> re</w:t>
      </w:r>
      <w:r>
        <w:rPr>
          <w:lang w:val="en-GB"/>
        </w:rPr>
        <w:t>c</w:t>
      </w:r>
      <w:r>
        <w:rPr>
          <w:lang w:val="en-GB"/>
        </w:rPr>
        <w:t>orded at the vehicle</w:t>
      </w:r>
      <w:r w:rsidRPr="00806FFA">
        <w:rPr>
          <w:lang w:val="en-GB"/>
        </w:rPr>
        <w:t xml:space="preserve">. </w:t>
      </w:r>
      <w:r>
        <w:rPr>
          <w:lang w:val="en-GB"/>
        </w:rPr>
        <w:t>VECTO-</w:t>
      </w:r>
      <w:r w:rsidRPr="00806FFA">
        <w:rPr>
          <w:lang w:val="en-GB"/>
        </w:rPr>
        <w:t>CSE requires each a *.csdat-file for</w:t>
      </w:r>
    </w:p>
    <w:p w14:paraId="0B11269C" w14:textId="765DC3AB" w:rsidR="004442DD" w:rsidRPr="00806FFA" w:rsidRDefault="004442DD" w:rsidP="00405EDE">
      <w:pPr>
        <w:pStyle w:val="Listenabsatz"/>
        <w:numPr>
          <w:ilvl w:val="0"/>
          <w:numId w:val="13"/>
        </w:numPr>
        <w:spacing w:before="0"/>
        <w:jc w:val="left"/>
        <w:rPr>
          <w:lang w:val="en-GB"/>
        </w:rPr>
      </w:pPr>
      <w:r w:rsidRPr="00806FFA">
        <w:rPr>
          <w:lang w:val="en-GB"/>
        </w:rPr>
        <w:t xml:space="preserve">the calibration </w:t>
      </w:r>
      <w:r w:rsidR="00C93796">
        <w:rPr>
          <w:lang w:val="en-GB"/>
        </w:rPr>
        <w:t>test</w:t>
      </w:r>
      <w:r w:rsidRPr="00806FFA">
        <w:rPr>
          <w:lang w:val="en-GB"/>
        </w:rPr>
        <w:t xml:space="preserve"> (during warm up of the vehicle)</w:t>
      </w:r>
    </w:p>
    <w:p w14:paraId="2C02F6FB" w14:textId="34C65213" w:rsidR="004442DD" w:rsidRPr="00806FFA" w:rsidRDefault="004442DD" w:rsidP="00405EDE">
      <w:pPr>
        <w:pStyle w:val="Listenabsatz"/>
        <w:numPr>
          <w:ilvl w:val="0"/>
          <w:numId w:val="13"/>
        </w:numPr>
        <w:spacing w:before="0"/>
        <w:jc w:val="left"/>
        <w:rPr>
          <w:lang w:val="en-GB"/>
        </w:rPr>
      </w:pPr>
      <w:r w:rsidRPr="00806FFA">
        <w:rPr>
          <w:lang w:val="en-GB"/>
        </w:rPr>
        <w:t xml:space="preserve">the first low speed </w:t>
      </w:r>
      <w:r w:rsidR="00C93796">
        <w:rPr>
          <w:lang w:val="en-GB"/>
        </w:rPr>
        <w:t>test</w:t>
      </w:r>
    </w:p>
    <w:p w14:paraId="08C9B987" w14:textId="4D60ECFF" w:rsidR="004442DD" w:rsidRPr="00806FFA" w:rsidRDefault="004442DD" w:rsidP="00405EDE">
      <w:pPr>
        <w:pStyle w:val="Listenabsatz"/>
        <w:numPr>
          <w:ilvl w:val="0"/>
          <w:numId w:val="13"/>
        </w:numPr>
        <w:spacing w:before="0"/>
        <w:jc w:val="left"/>
        <w:rPr>
          <w:lang w:val="en-GB"/>
        </w:rPr>
      </w:pPr>
      <w:r w:rsidRPr="00806FFA">
        <w:rPr>
          <w:lang w:val="en-GB"/>
        </w:rPr>
        <w:t xml:space="preserve">the high speed </w:t>
      </w:r>
      <w:r w:rsidR="00C93796">
        <w:rPr>
          <w:lang w:val="en-GB"/>
        </w:rPr>
        <w:t>test</w:t>
      </w:r>
    </w:p>
    <w:p w14:paraId="3DDF2851" w14:textId="73FC9A84" w:rsidR="004442DD" w:rsidRPr="00806FFA" w:rsidRDefault="004442DD" w:rsidP="00405EDE">
      <w:pPr>
        <w:pStyle w:val="Listenabsatz"/>
        <w:numPr>
          <w:ilvl w:val="0"/>
          <w:numId w:val="13"/>
        </w:numPr>
        <w:spacing w:before="0"/>
        <w:jc w:val="left"/>
        <w:rPr>
          <w:lang w:val="en-GB"/>
        </w:rPr>
      </w:pPr>
      <w:r w:rsidRPr="00806FFA">
        <w:rPr>
          <w:lang w:val="en-GB"/>
        </w:rPr>
        <w:t xml:space="preserve">the second low speed </w:t>
      </w:r>
      <w:r w:rsidR="00C93796">
        <w:rPr>
          <w:lang w:val="en-GB"/>
        </w:rPr>
        <w:t>test</w:t>
      </w:r>
    </w:p>
    <w:p w14:paraId="351A6EB6" w14:textId="06F5F454" w:rsidR="004442DD" w:rsidRDefault="00BC012D" w:rsidP="00932E02">
      <w:pPr>
        <w:keepNext/>
        <w:jc w:val="left"/>
      </w:pPr>
      <w:r w:rsidRPr="00BC012D">
        <w:rPr>
          <w:noProof/>
          <w:lang w:eastAsia="de-AT"/>
        </w:rPr>
        <w:drawing>
          <wp:inline distT="0" distB="0" distL="0" distR="0" wp14:anchorId="75DD973A" wp14:editId="4CCEBA17">
            <wp:extent cx="5759450" cy="1399579"/>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1399579"/>
                    </a:xfrm>
                    <a:prstGeom prst="rect">
                      <a:avLst/>
                    </a:prstGeom>
                    <a:noFill/>
                    <a:ln>
                      <a:noFill/>
                    </a:ln>
                  </pic:spPr>
                </pic:pic>
              </a:graphicData>
            </a:graphic>
          </wp:inline>
        </w:drawing>
      </w:r>
    </w:p>
    <w:p w14:paraId="52161A4D" w14:textId="2405C57C" w:rsidR="004442DD" w:rsidRPr="00806FFA" w:rsidRDefault="004442DD" w:rsidP="00932E02">
      <w:pPr>
        <w:pStyle w:val="Beschriftung"/>
        <w:jc w:val="left"/>
        <w:rPr>
          <w:b w:val="0"/>
          <w:lang w:val="en-GB"/>
        </w:rPr>
      </w:pPr>
      <w:bookmarkStart w:id="22" w:name="_Ref383612519"/>
      <w:r w:rsidRPr="0022289D">
        <w:rPr>
          <w:lang w:val="en-GB"/>
        </w:rPr>
        <w:t xml:space="preserve">Figure </w:t>
      </w:r>
      <w:r>
        <w:fldChar w:fldCharType="begin"/>
      </w:r>
      <w:r w:rsidRPr="0022289D">
        <w:rPr>
          <w:lang w:val="en-GB"/>
        </w:rPr>
        <w:instrText xml:space="preserve"> SEQ Figure \* ARABIC </w:instrText>
      </w:r>
      <w:r>
        <w:fldChar w:fldCharType="separate"/>
      </w:r>
      <w:r w:rsidR="008E6AB4">
        <w:rPr>
          <w:noProof/>
          <w:lang w:val="en-GB"/>
        </w:rPr>
        <w:t>6</w:t>
      </w:r>
      <w:r>
        <w:rPr>
          <w:noProof/>
        </w:rPr>
        <w:fldChar w:fldCharType="end"/>
      </w:r>
      <w:bookmarkEnd w:id="22"/>
      <w:r w:rsidRPr="0022289D">
        <w:rPr>
          <w:lang w:val="en-GB"/>
        </w:rPr>
        <w:t xml:space="preserve">: </w:t>
      </w:r>
      <w:r w:rsidRPr="0022289D">
        <w:rPr>
          <w:b w:val="0"/>
          <w:lang w:val="en-GB"/>
        </w:rPr>
        <w:t>Example</w:t>
      </w:r>
      <w:r w:rsidRPr="0022289D">
        <w:rPr>
          <w:lang w:val="en-GB"/>
        </w:rPr>
        <w:t xml:space="preserve"> </w:t>
      </w:r>
      <w:r>
        <w:rPr>
          <w:b w:val="0"/>
          <w:lang w:val="en-GB"/>
        </w:rPr>
        <w:t>s</w:t>
      </w:r>
      <w:r w:rsidRPr="00C94CB6">
        <w:rPr>
          <w:b w:val="0"/>
          <w:lang w:val="en-GB"/>
        </w:rPr>
        <w:t>tructure</w:t>
      </w:r>
      <w:r>
        <w:rPr>
          <w:b w:val="0"/>
          <w:lang w:val="en-GB"/>
        </w:rPr>
        <w:t xml:space="preserve"> of the *.csdat fil</w:t>
      </w:r>
      <w:r w:rsidR="0068677E">
        <w:rPr>
          <w:b w:val="0"/>
          <w:lang w:val="en-GB"/>
        </w:rPr>
        <w:t>e</w:t>
      </w:r>
    </w:p>
    <w:p w14:paraId="34FBE22D" w14:textId="2FC84319" w:rsidR="004442DD" w:rsidRDefault="004442DD" w:rsidP="00932E02">
      <w:pPr>
        <w:jc w:val="left"/>
        <w:rPr>
          <w:lang w:val="en-GB"/>
        </w:rPr>
      </w:pPr>
      <w:bookmarkStart w:id="23" w:name="OLE_LINK1"/>
      <w:r>
        <w:rPr>
          <w:lang w:val="en-GB"/>
        </w:rPr>
        <w:t xml:space="preserve">The order of columns is arbitrary. The program identifies the signals based on the </w:t>
      </w:r>
      <w:r w:rsidRPr="00E6052D">
        <w:rPr>
          <w:lang w:val="en-GB"/>
        </w:rPr>
        <w:t>column identifier</w:t>
      </w:r>
      <w:r>
        <w:rPr>
          <w:lang w:val="en-GB"/>
        </w:rPr>
        <w:t xml:space="preserve"> to be specified in row 1. </w:t>
      </w:r>
      <w:r w:rsidR="00BC012D">
        <w:rPr>
          <w:lang w:val="en-GB"/>
        </w:rPr>
        <w:t>Row 2</w:t>
      </w:r>
      <w:r>
        <w:rPr>
          <w:lang w:val="en-GB"/>
        </w:rPr>
        <w:t xml:space="preserve"> and the following contain </w:t>
      </w:r>
      <w:r w:rsidRPr="00806FFA">
        <w:rPr>
          <w:lang w:val="en-GB"/>
        </w:rPr>
        <w:t xml:space="preserve">the measured values. </w:t>
      </w:r>
      <w:r w:rsidRPr="006A22DC">
        <w:rPr>
          <w:b/>
          <w:lang w:val="en-GB"/>
        </w:rPr>
        <w:t>The temporal resolution of the *csdat files is defined with 100Hz.</w:t>
      </w:r>
      <w:r>
        <w:rPr>
          <w:lang w:val="en-GB"/>
        </w:rPr>
        <w:t xml:space="preserve"> This frequency is checked by VECTO-CSE during read-in. </w:t>
      </w:r>
      <w:r w:rsidRPr="00B875F8">
        <w:rPr>
          <w:b/>
          <w:highlight w:val="green"/>
          <w:lang w:val="en-GB"/>
        </w:rPr>
        <w:t>It is allowed to cut out driving phases e.g. recorded ou</w:t>
      </w:r>
      <w:r w:rsidRPr="00B875F8">
        <w:rPr>
          <w:b/>
          <w:highlight w:val="green"/>
          <w:lang w:val="en-GB"/>
        </w:rPr>
        <w:t>t</w:t>
      </w:r>
      <w:r w:rsidRPr="00B875F8">
        <w:rPr>
          <w:b/>
          <w:highlight w:val="green"/>
          <w:lang w:val="en-GB"/>
        </w:rPr>
        <w:t>side the measurement sections.</w:t>
      </w:r>
      <w:r w:rsidRPr="00B875F8">
        <w:rPr>
          <w:b/>
          <w:lang w:val="en-GB"/>
        </w:rPr>
        <w:t xml:space="preserve"> </w:t>
      </w:r>
    </w:p>
    <w:p w14:paraId="3CC0B07D" w14:textId="097966B8" w:rsidR="00C93796" w:rsidRPr="008A20E9" w:rsidRDefault="004442DD" w:rsidP="00932E02">
      <w:pPr>
        <w:jc w:val="left"/>
        <w:rPr>
          <w:b/>
          <w:lang w:val="en-GB"/>
        </w:rPr>
      </w:pPr>
      <w:r w:rsidRPr="008A20E9">
        <w:rPr>
          <w:b/>
          <w:lang w:val="en-GB"/>
        </w:rPr>
        <w:lastRenderedPageBreak/>
        <w:t xml:space="preserve">The recordings in the *.csdat-file have to start </w:t>
      </w:r>
      <w:r w:rsidR="00CF7A37">
        <w:rPr>
          <w:b/>
          <w:lang w:val="en-GB"/>
        </w:rPr>
        <w:t>early enough that the meaningful mo</w:t>
      </w:r>
      <w:r w:rsidR="00CF7A37">
        <w:rPr>
          <w:b/>
          <w:lang w:val="en-GB"/>
        </w:rPr>
        <w:t>v</w:t>
      </w:r>
      <w:r w:rsidR="00CF7A37">
        <w:rPr>
          <w:b/>
          <w:lang w:val="en-GB"/>
        </w:rPr>
        <w:t>ing averages can be calculated at the point in time when the vehicle enters the mea</w:t>
      </w:r>
      <w:r w:rsidR="00CF7A37">
        <w:rPr>
          <w:b/>
          <w:lang w:val="en-GB"/>
        </w:rPr>
        <w:t>s</w:t>
      </w:r>
      <w:r w:rsidR="00CF7A37">
        <w:rPr>
          <w:b/>
          <w:lang w:val="en-GB"/>
        </w:rPr>
        <w:t>urement section (i.e. &gt;0.5s for the high speed test, &gt;4.5s for the low speed test)</w:t>
      </w:r>
      <w:r w:rsidRPr="008A20E9">
        <w:rPr>
          <w:b/>
          <w:lang w:val="en-GB"/>
        </w:rPr>
        <w:t xml:space="preserve">. </w:t>
      </w:r>
      <w:bookmarkEnd w:id="23"/>
    </w:p>
    <w:p w14:paraId="05FC3D26" w14:textId="7A85869F" w:rsidR="004442DD" w:rsidRDefault="004442DD" w:rsidP="00932E02">
      <w:pPr>
        <w:jc w:val="left"/>
        <w:rPr>
          <w:lang w:val="en-GB"/>
        </w:rPr>
      </w:pPr>
      <w:r>
        <w:rPr>
          <w:lang w:val="en-GB"/>
        </w:rPr>
        <w:fldChar w:fldCharType="begin"/>
      </w:r>
      <w:r>
        <w:rPr>
          <w:lang w:val="en-GB"/>
        </w:rPr>
        <w:instrText xml:space="preserve"> REF _Ref383776262 \h </w:instrText>
      </w:r>
      <w:r w:rsidR="00932E02">
        <w:rPr>
          <w:lang w:val="en-GB"/>
        </w:rPr>
        <w:instrText xml:space="preserve"> \* MERGEFORMAT </w:instrText>
      </w:r>
      <w:r>
        <w:rPr>
          <w:lang w:val="en-GB"/>
        </w:rPr>
      </w:r>
      <w:r>
        <w:rPr>
          <w:lang w:val="en-GB"/>
        </w:rPr>
        <w:fldChar w:fldCharType="separate"/>
      </w:r>
      <w:r w:rsidR="00D03398" w:rsidRPr="00C20E40">
        <w:rPr>
          <w:lang w:val="en-GB"/>
        </w:rPr>
        <w:t xml:space="preserve">Table </w:t>
      </w:r>
      <w:r w:rsidR="00D03398">
        <w:rPr>
          <w:noProof/>
          <w:lang w:val="en-GB"/>
        </w:rPr>
        <w:t>4</w:t>
      </w:r>
      <w:r>
        <w:rPr>
          <w:lang w:val="en-GB"/>
        </w:rPr>
        <w:fldChar w:fldCharType="end"/>
      </w:r>
      <w:r w:rsidRPr="00806FFA">
        <w:rPr>
          <w:lang w:val="en-GB"/>
        </w:rPr>
        <w:t xml:space="preserve"> gives the specifications of the data signals to be </w:t>
      </w:r>
      <w:r>
        <w:rPr>
          <w:lang w:val="en-GB"/>
        </w:rPr>
        <w:t>provided</w:t>
      </w:r>
      <w:r w:rsidRPr="00806FFA">
        <w:rPr>
          <w:lang w:val="en-GB"/>
        </w:rPr>
        <w:t xml:space="preserve"> in the </w:t>
      </w:r>
      <w:r>
        <w:rPr>
          <w:lang w:val="en-GB"/>
        </w:rPr>
        <w:t>measurement data</w:t>
      </w:r>
      <w:r w:rsidRPr="00806FFA">
        <w:rPr>
          <w:lang w:val="en-GB"/>
        </w:rPr>
        <w:t xml:space="preserve"> file</w:t>
      </w:r>
      <w:r>
        <w:rPr>
          <w:lang w:val="en-GB"/>
        </w:rPr>
        <w:t>s</w:t>
      </w:r>
      <w:r w:rsidRPr="00806FFA">
        <w:rPr>
          <w:lang w:val="en-GB"/>
        </w:rPr>
        <w:t>.</w:t>
      </w:r>
    </w:p>
    <w:p w14:paraId="38C29A1F" w14:textId="77777777" w:rsidR="004442DD" w:rsidRDefault="004442DD" w:rsidP="00932E02">
      <w:pPr>
        <w:jc w:val="left"/>
        <w:rPr>
          <w:lang w:val="en-GB"/>
        </w:rPr>
      </w:pPr>
      <w:r>
        <w:rPr>
          <w:lang w:val="en-GB"/>
        </w:rPr>
        <w:br w:type="page"/>
      </w:r>
    </w:p>
    <w:p w14:paraId="1C9F5D66" w14:textId="77777777" w:rsidR="004442DD" w:rsidRDefault="004442DD" w:rsidP="00932E02">
      <w:pPr>
        <w:jc w:val="left"/>
        <w:rPr>
          <w:lang w:val="en-GB"/>
        </w:rPr>
      </w:pPr>
    </w:p>
    <w:p w14:paraId="28CEC622" w14:textId="77777777" w:rsidR="004442DD" w:rsidRPr="00C20E40" w:rsidRDefault="004442DD" w:rsidP="00932E02">
      <w:pPr>
        <w:pStyle w:val="Beschriftung"/>
        <w:keepNext/>
        <w:jc w:val="left"/>
        <w:rPr>
          <w:lang w:val="en-GB"/>
        </w:rPr>
      </w:pPr>
      <w:bookmarkStart w:id="24" w:name="_Ref383776262"/>
      <w:r w:rsidRPr="00C20E40">
        <w:rPr>
          <w:lang w:val="en-GB"/>
        </w:rPr>
        <w:t xml:space="preserve">Table </w:t>
      </w:r>
      <w:r w:rsidRPr="00C20E40">
        <w:rPr>
          <w:lang w:val="en-GB"/>
        </w:rPr>
        <w:fldChar w:fldCharType="begin"/>
      </w:r>
      <w:r w:rsidRPr="00C20E40">
        <w:rPr>
          <w:lang w:val="en-GB"/>
        </w:rPr>
        <w:instrText xml:space="preserve"> SEQ Table \* ARABIC </w:instrText>
      </w:r>
      <w:r w:rsidRPr="00C20E40">
        <w:rPr>
          <w:lang w:val="en-GB"/>
        </w:rPr>
        <w:fldChar w:fldCharType="separate"/>
      </w:r>
      <w:r w:rsidR="00D03398">
        <w:rPr>
          <w:noProof/>
          <w:lang w:val="en-GB"/>
        </w:rPr>
        <w:t>4</w:t>
      </w:r>
      <w:r w:rsidRPr="00C20E40">
        <w:rPr>
          <w:lang w:val="en-GB"/>
        </w:rPr>
        <w:fldChar w:fldCharType="end"/>
      </w:r>
      <w:bookmarkEnd w:id="24"/>
      <w:r w:rsidRPr="00C20E40">
        <w:rPr>
          <w:lang w:val="en-GB"/>
        </w:rPr>
        <w:t xml:space="preserve">: </w:t>
      </w:r>
      <w:r w:rsidRPr="00C20E40">
        <w:rPr>
          <w:b w:val="0"/>
          <w:lang w:val="en-GB"/>
        </w:rPr>
        <w:t>Signal specifications for the measurement data file</w:t>
      </w:r>
    </w:p>
    <w:tbl>
      <w:tblPr>
        <w:tblStyle w:val="Tabellenraster"/>
        <w:tblW w:w="0" w:type="auto"/>
        <w:tblLook w:val="04A0" w:firstRow="1" w:lastRow="0" w:firstColumn="1" w:lastColumn="0" w:noHBand="0" w:noVBand="1"/>
      </w:tblPr>
      <w:tblGrid>
        <w:gridCol w:w="1618"/>
        <w:gridCol w:w="1427"/>
        <w:gridCol w:w="992"/>
        <w:gridCol w:w="5249"/>
      </w:tblGrid>
      <w:tr w:rsidR="004442DD" w:rsidRPr="00740107" w14:paraId="0B7AE22B" w14:textId="77777777" w:rsidTr="000F01AE">
        <w:trPr>
          <w:trHeight w:val="600"/>
        </w:trPr>
        <w:tc>
          <w:tcPr>
            <w:tcW w:w="1723" w:type="dxa"/>
            <w:hideMark/>
          </w:tcPr>
          <w:p w14:paraId="1F93C30C" w14:textId="77777777" w:rsidR="004442DD" w:rsidRPr="00740107" w:rsidRDefault="004442DD" w:rsidP="00932E02">
            <w:pPr>
              <w:jc w:val="left"/>
              <w:rPr>
                <w:rFonts w:cs="Arial"/>
                <w:b/>
                <w:bCs/>
                <w:sz w:val="20"/>
                <w:lang w:val="en-GB"/>
              </w:rPr>
            </w:pPr>
            <w:r w:rsidRPr="00740107">
              <w:rPr>
                <w:rFonts w:cs="Arial"/>
                <w:b/>
                <w:bCs/>
                <w:sz w:val="20"/>
                <w:lang w:val="en-GB"/>
              </w:rPr>
              <w:t>signal</w:t>
            </w:r>
          </w:p>
        </w:tc>
        <w:tc>
          <w:tcPr>
            <w:tcW w:w="962" w:type="dxa"/>
            <w:hideMark/>
          </w:tcPr>
          <w:p w14:paraId="02AE5BC9" w14:textId="77777777" w:rsidR="004442DD" w:rsidRPr="00740107" w:rsidRDefault="004442DD" w:rsidP="00932E02">
            <w:pPr>
              <w:jc w:val="left"/>
              <w:rPr>
                <w:rFonts w:cs="Arial"/>
                <w:b/>
                <w:bCs/>
                <w:sz w:val="20"/>
                <w:lang w:val="en-GB"/>
              </w:rPr>
            </w:pPr>
            <w:r w:rsidRPr="00740107">
              <w:rPr>
                <w:rFonts w:cs="Arial"/>
                <w:b/>
                <w:bCs/>
                <w:sz w:val="20"/>
                <w:lang w:val="en-GB"/>
              </w:rPr>
              <w:t>column identifier</w:t>
            </w:r>
          </w:p>
        </w:tc>
        <w:tc>
          <w:tcPr>
            <w:tcW w:w="976" w:type="dxa"/>
            <w:hideMark/>
          </w:tcPr>
          <w:p w14:paraId="7603D8E0" w14:textId="77777777" w:rsidR="004442DD" w:rsidRPr="00740107" w:rsidRDefault="004442DD" w:rsidP="00932E02">
            <w:pPr>
              <w:jc w:val="left"/>
              <w:rPr>
                <w:rFonts w:cs="Arial"/>
                <w:b/>
                <w:bCs/>
                <w:sz w:val="20"/>
                <w:lang w:val="en-GB"/>
              </w:rPr>
            </w:pPr>
            <w:r w:rsidRPr="00740107">
              <w:rPr>
                <w:rFonts w:cs="Arial"/>
                <w:b/>
                <w:bCs/>
                <w:sz w:val="20"/>
                <w:lang w:val="en-GB"/>
              </w:rPr>
              <w:t>unit</w:t>
            </w:r>
          </w:p>
        </w:tc>
        <w:tc>
          <w:tcPr>
            <w:tcW w:w="5625" w:type="dxa"/>
            <w:hideMark/>
          </w:tcPr>
          <w:p w14:paraId="0CA405B0" w14:textId="77777777" w:rsidR="004442DD" w:rsidRPr="00740107" w:rsidRDefault="004442DD" w:rsidP="00932E02">
            <w:pPr>
              <w:jc w:val="left"/>
              <w:rPr>
                <w:rFonts w:cs="Arial"/>
                <w:b/>
                <w:bCs/>
                <w:sz w:val="20"/>
                <w:lang w:val="en-GB"/>
              </w:rPr>
            </w:pPr>
            <w:r w:rsidRPr="00740107">
              <w:rPr>
                <w:rFonts w:cs="Arial"/>
                <w:b/>
                <w:bCs/>
                <w:sz w:val="20"/>
                <w:lang w:val="en-GB"/>
              </w:rPr>
              <w:t>remarks</w:t>
            </w:r>
          </w:p>
        </w:tc>
      </w:tr>
      <w:tr w:rsidR="004442DD" w:rsidRPr="00E661AF" w14:paraId="6BEF6BF1" w14:textId="77777777" w:rsidTr="000F01AE">
        <w:trPr>
          <w:trHeight w:val="300"/>
        </w:trPr>
        <w:tc>
          <w:tcPr>
            <w:tcW w:w="1723" w:type="dxa"/>
            <w:noWrap/>
            <w:hideMark/>
          </w:tcPr>
          <w:p w14:paraId="04434C10" w14:textId="77777777" w:rsidR="004442DD" w:rsidRPr="00740107" w:rsidRDefault="004442DD" w:rsidP="00932E02">
            <w:pPr>
              <w:jc w:val="left"/>
              <w:rPr>
                <w:rFonts w:cs="Arial"/>
                <w:sz w:val="20"/>
                <w:lang w:val="en-GB"/>
              </w:rPr>
            </w:pPr>
            <w:r w:rsidRPr="00740107">
              <w:rPr>
                <w:rFonts w:cs="Arial"/>
                <w:sz w:val="20"/>
                <w:lang w:val="en-GB"/>
              </w:rPr>
              <w:t>time</w:t>
            </w:r>
          </w:p>
        </w:tc>
        <w:tc>
          <w:tcPr>
            <w:tcW w:w="962" w:type="dxa"/>
            <w:noWrap/>
            <w:hideMark/>
          </w:tcPr>
          <w:p w14:paraId="24C9BD62" w14:textId="77777777" w:rsidR="004442DD" w:rsidRPr="00740107" w:rsidRDefault="004442DD" w:rsidP="00932E02">
            <w:pPr>
              <w:jc w:val="left"/>
              <w:rPr>
                <w:rFonts w:cs="Arial"/>
                <w:sz w:val="20"/>
                <w:lang w:val="en-GB"/>
              </w:rPr>
            </w:pPr>
            <w:r w:rsidRPr="00740107">
              <w:rPr>
                <w:rFonts w:cs="Arial"/>
                <w:sz w:val="20"/>
                <w:lang w:val="en-GB"/>
              </w:rPr>
              <w:t>&lt;t&gt;</w:t>
            </w:r>
          </w:p>
        </w:tc>
        <w:tc>
          <w:tcPr>
            <w:tcW w:w="976" w:type="dxa"/>
            <w:noWrap/>
            <w:hideMark/>
          </w:tcPr>
          <w:p w14:paraId="6A731B96" w14:textId="77777777" w:rsidR="004442DD" w:rsidRPr="00740107" w:rsidRDefault="004442DD" w:rsidP="00932E02">
            <w:pPr>
              <w:jc w:val="left"/>
              <w:rPr>
                <w:rFonts w:cs="Arial"/>
                <w:sz w:val="20"/>
                <w:lang w:val="en-GB"/>
              </w:rPr>
            </w:pPr>
            <w:r w:rsidRPr="00740107">
              <w:rPr>
                <w:rFonts w:cs="Arial"/>
                <w:sz w:val="20"/>
                <w:lang w:val="en-GB"/>
              </w:rPr>
              <w:t>[s] since day start</w:t>
            </w:r>
          </w:p>
        </w:tc>
        <w:tc>
          <w:tcPr>
            <w:tcW w:w="5625" w:type="dxa"/>
            <w:noWrap/>
            <w:hideMark/>
          </w:tcPr>
          <w:p w14:paraId="5CF6322A" w14:textId="0685DAD5" w:rsidR="004442DD" w:rsidRPr="00740107" w:rsidRDefault="004442DD" w:rsidP="00932E02">
            <w:pPr>
              <w:jc w:val="left"/>
              <w:rPr>
                <w:rFonts w:cs="Arial"/>
                <w:sz w:val="20"/>
                <w:lang w:val="en-GB"/>
              </w:rPr>
            </w:pPr>
            <w:r w:rsidRPr="00740107">
              <w:rPr>
                <w:rFonts w:cs="Arial"/>
                <w:sz w:val="20"/>
                <w:lang w:val="en-GB"/>
              </w:rPr>
              <w:t xml:space="preserve">rate fixed to 100Hz; time signal used for correlation with </w:t>
            </w:r>
            <w:r w:rsidR="00C93796">
              <w:rPr>
                <w:rFonts w:cs="Arial"/>
                <w:sz w:val="20"/>
                <w:lang w:val="en-GB"/>
              </w:rPr>
              <w:t>ambient conditions</w:t>
            </w:r>
            <w:r w:rsidRPr="00740107">
              <w:rPr>
                <w:rFonts w:cs="Arial"/>
                <w:sz w:val="20"/>
                <w:lang w:val="en-GB"/>
              </w:rPr>
              <w:t xml:space="preserve"> data and for check of frequency</w:t>
            </w:r>
          </w:p>
        </w:tc>
      </w:tr>
      <w:tr w:rsidR="004442DD" w:rsidRPr="004E6E88" w14:paraId="09137A56" w14:textId="77777777" w:rsidTr="000F01AE">
        <w:trPr>
          <w:trHeight w:val="300"/>
        </w:trPr>
        <w:tc>
          <w:tcPr>
            <w:tcW w:w="1723" w:type="dxa"/>
            <w:noWrap/>
            <w:hideMark/>
          </w:tcPr>
          <w:p w14:paraId="5B0CF1F6" w14:textId="77777777" w:rsidR="004442DD" w:rsidRPr="00740107" w:rsidRDefault="004442DD" w:rsidP="00932E02">
            <w:pPr>
              <w:jc w:val="left"/>
              <w:rPr>
                <w:rFonts w:cs="Arial"/>
                <w:sz w:val="20"/>
                <w:lang w:val="en-GB"/>
              </w:rPr>
            </w:pPr>
            <w:r w:rsidRPr="00740107">
              <w:rPr>
                <w:rFonts w:cs="Arial"/>
                <w:sz w:val="20"/>
                <w:lang w:val="en-GB"/>
              </w:rPr>
              <w:t>(D)GPS latitude</w:t>
            </w:r>
          </w:p>
        </w:tc>
        <w:tc>
          <w:tcPr>
            <w:tcW w:w="962" w:type="dxa"/>
            <w:noWrap/>
            <w:hideMark/>
          </w:tcPr>
          <w:p w14:paraId="1AAB5C7C" w14:textId="77777777" w:rsidR="004442DD" w:rsidRPr="00740107" w:rsidRDefault="004442DD" w:rsidP="00932E02">
            <w:pPr>
              <w:jc w:val="left"/>
              <w:rPr>
                <w:rFonts w:cs="Arial"/>
                <w:sz w:val="20"/>
                <w:lang w:val="en-GB"/>
              </w:rPr>
            </w:pPr>
            <w:r w:rsidRPr="00740107">
              <w:rPr>
                <w:rFonts w:cs="Arial"/>
                <w:sz w:val="20"/>
                <w:lang w:val="en-GB"/>
              </w:rPr>
              <w:t>&lt;</w:t>
            </w:r>
            <w:proofErr w:type="spellStart"/>
            <w:r w:rsidRPr="00740107">
              <w:rPr>
                <w:rFonts w:cs="Arial"/>
                <w:sz w:val="20"/>
                <w:lang w:val="en-GB"/>
              </w:rPr>
              <w:t>lat</w:t>
            </w:r>
            <w:proofErr w:type="spellEnd"/>
            <w:r w:rsidRPr="00740107">
              <w:rPr>
                <w:rFonts w:cs="Arial"/>
                <w:sz w:val="20"/>
                <w:lang w:val="en-GB"/>
              </w:rPr>
              <w:t>&gt;</w:t>
            </w:r>
          </w:p>
        </w:tc>
        <w:tc>
          <w:tcPr>
            <w:tcW w:w="976" w:type="dxa"/>
            <w:noWrap/>
            <w:hideMark/>
          </w:tcPr>
          <w:p w14:paraId="3B07CD06" w14:textId="77777777" w:rsidR="004442DD" w:rsidRPr="00740107" w:rsidRDefault="004442DD" w:rsidP="00932E02">
            <w:pPr>
              <w:jc w:val="left"/>
              <w:rPr>
                <w:rFonts w:cs="Arial"/>
                <w:sz w:val="20"/>
                <w:lang w:val="en-GB"/>
              </w:rPr>
            </w:pPr>
            <w:r w:rsidRPr="00740107">
              <w:rPr>
                <w:rFonts w:cs="Arial"/>
                <w:sz w:val="20"/>
                <w:lang w:val="en-GB"/>
              </w:rPr>
              <w:t>[mm.mm]</w:t>
            </w:r>
          </w:p>
        </w:tc>
        <w:tc>
          <w:tcPr>
            <w:tcW w:w="5625" w:type="dxa"/>
            <w:vMerge w:val="restart"/>
            <w:hideMark/>
          </w:tcPr>
          <w:p w14:paraId="718DC9A3" w14:textId="77777777" w:rsidR="004442DD" w:rsidRDefault="004442DD" w:rsidP="00250532">
            <w:pPr>
              <w:jc w:val="left"/>
              <w:rPr>
                <w:rFonts w:cs="Arial"/>
                <w:sz w:val="20"/>
                <w:lang w:val="en-GB"/>
              </w:rPr>
            </w:pPr>
            <w:proofErr w:type="gramStart"/>
            <w:r w:rsidRPr="003755DD">
              <w:rPr>
                <w:rFonts w:cs="Arial"/>
                <w:sz w:val="20"/>
                <w:lang w:val="en-GB"/>
              </w:rPr>
              <w:t>for</w:t>
            </w:r>
            <w:proofErr w:type="gramEnd"/>
            <w:r w:rsidRPr="003755DD">
              <w:rPr>
                <w:rFonts w:cs="Arial"/>
                <w:sz w:val="20"/>
                <w:lang w:val="en-GB"/>
              </w:rPr>
              <w:t xml:space="preserve"> </w:t>
            </w:r>
            <w:r w:rsidRPr="003755DD">
              <w:rPr>
                <w:rFonts w:cs="Arial"/>
                <w:sz w:val="20"/>
                <w:u w:val="single"/>
                <w:lang w:val="en-GB"/>
              </w:rPr>
              <w:t xml:space="preserve">standard GPS devices please provide minimum </w:t>
            </w:r>
            <w:r w:rsidR="00250532">
              <w:rPr>
                <w:rFonts w:cs="Arial"/>
                <w:sz w:val="20"/>
                <w:u w:val="single"/>
                <w:lang w:val="en-GB"/>
              </w:rPr>
              <w:t>5</w:t>
            </w:r>
            <w:r w:rsidRPr="003755DD">
              <w:rPr>
                <w:rFonts w:cs="Arial"/>
                <w:sz w:val="20"/>
                <w:u w:val="single"/>
                <w:lang w:val="en-GB"/>
              </w:rPr>
              <w:t xml:space="preserve"> digits</w:t>
            </w:r>
            <w:r w:rsidRPr="003755DD">
              <w:rPr>
                <w:rFonts w:cs="Arial"/>
                <w:sz w:val="20"/>
                <w:lang w:val="en-GB"/>
              </w:rPr>
              <w:t xml:space="preserve"> after the decimal separator (refers to an accuracy of better than 1.8 meter). For the </w:t>
            </w:r>
            <w:r w:rsidRPr="003755DD">
              <w:rPr>
                <w:rFonts w:cs="Arial"/>
                <w:sz w:val="20"/>
                <w:u w:val="single"/>
                <w:lang w:val="en-GB"/>
              </w:rPr>
              <w:t xml:space="preserve">DGPS option please provide minimum </w:t>
            </w:r>
            <w:r w:rsidR="00250532">
              <w:rPr>
                <w:rFonts w:cs="Arial"/>
                <w:sz w:val="20"/>
                <w:u w:val="single"/>
                <w:lang w:val="en-GB"/>
              </w:rPr>
              <w:t>6</w:t>
            </w:r>
            <w:r w:rsidRPr="003755DD">
              <w:rPr>
                <w:rFonts w:cs="Arial"/>
                <w:sz w:val="20"/>
                <w:u w:val="single"/>
                <w:lang w:val="en-GB"/>
              </w:rPr>
              <w:t xml:space="preserve"> digits after the decimal separator</w:t>
            </w:r>
            <w:r w:rsidRPr="003755DD">
              <w:rPr>
                <w:rFonts w:cs="Arial"/>
                <w:sz w:val="20"/>
                <w:lang w:val="en-GB"/>
              </w:rPr>
              <w:t xml:space="preserve"> (refers to an accuracy of better than 0.18 meter)</w:t>
            </w:r>
          </w:p>
          <w:p w14:paraId="53AC254E" w14:textId="1DEC5828" w:rsidR="004E6E88" w:rsidRDefault="004E6E88" w:rsidP="00250532">
            <w:pPr>
              <w:jc w:val="left"/>
              <w:rPr>
                <w:rFonts w:cs="Arial"/>
                <w:sz w:val="20"/>
                <w:lang w:val="en-GB"/>
              </w:rPr>
            </w:pPr>
            <w:r>
              <w:rPr>
                <w:rFonts w:cs="Arial"/>
                <w:sz w:val="20"/>
                <w:lang w:val="en-GB"/>
              </w:rPr>
              <w:t>1° = 111111 m</w:t>
            </w:r>
          </w:p>
          <w:p w14:paraId="0EFEC92E" w14:textId="1E5A2039" w:rsidR="004E6E88" w:rsidRDefault="004E6E88" w:rsidP="00250532">
            <w:pPr>
              <w:jc w:val="left"/>
              <w:rPr>
                <w:rFonts w:cs="Arial"/>
                <w:sz w:val="20"/>
                <w:lang w:val="en-GB"/>
              </w:rPr>
            </w:pPr>
            <w:r>
              <w:rPr>
                <w:rFonts w:cs="Arial"/>
                <w:sz w:val="20"/>
                <w:lang w:val="en-GB"/>
              </w:rPr>
              <w:t>0.00001</w:t>
            </w:r>
            <w:r w:rsidR="000F75C3">
              <w:rPr>
                <w:rFonts w:cs="Arial"/>
                <w:sz w:val="20"/>
                <w:lang w:val="en-GB"/>
              </w:rPr>
              <w:t>°</w:t>
            </w:r>
            <w:r>
              <w:rPr>
                <w:rFonts w:cs="Arial"/>
                <w:sz w:val="20"/>
                <w:lang w:val="en-GB"/>
              </w:rPr>
              <w:t xml:space="preserve"> </w:t>
            </w:r>
            <w:r w:rsidR="000F75C3">
              <w:rPr>
                <w:rFonts w:cs="Arial"/>
                <w:sz w:val="20"/>
                <w:lang w:val="en-GB"/>
              </w:rPr>
              <w:t>= 1.</w:t>
            </w:r>
            <w:r>
              <w:rPr>
                <w:rFonts w:cs="Arial"/>
                <w:sz w:val="20"/>
                <w:lang w:val="en-GB"/>
              </w:rPr>
              <w:t>11 m</w:t>
            </w:r>
          </w:p>
          <w:p w14:paraId="35514010" w14:textId="47A533AC" w:rsidR="004E6E88" w:rsidRPr="00740107" w:rsidRDefault="004E6E88" w:rsidP="00250532">
            <w:pPr>
              <w:jc w:val="left"/>
              <w:rPr>
                <w:rFonts w:cs="Arial"/>
                <w:sz w:val="20"/>
                <w:lang w:val="en-GB"/>
              </w:rPr>
            </w:pPr>
            <w:r>
              <w:rPr>
                <w:rFonts w:cs="Arial"/>
                <w:sz w:val="20"/>
                <w:lang w:val="en-GB"/>
              </w:rPr>
              <w:t>0.000001</w:t>
            </w:r>
            <w:r w:rsidR="000F75C3">
              <w:rPr>
                <w:rFonts w:cs="Arial"/>
                <w:sz w:val="20"/>
                <w:lang w:val="en-GB"/>
              </w:rPr>
              <w:t>°</w:t>
            </w:r>
            <w:r>
              <w:rPr>
                <w:rFonts w:cs="Arial"/>
                <w:sz w:val="20"/>
                <w:lang w:val="en-GB"/>
              </w:rPr>
              <w:t xml:space="preserve"> = 0.11 m</w:t>
            </w:r>
          </w:p>
        </w:tc>
      </w:tr>
      <w:tr w:rsidR="004442DD" w:rsidRPr="00740107" w14:paraId="2C4D3841" w14:textId="77777777" w:rsidTr="000F01AE">
        <w:trPr>
          <w:trHeight w:val="300"/>
        </w:trPr>
        <w:tc>
          <w:tcPr>
            <w:tcW w:w="1723" w:type="dxa"/>
            <w:noWrap/>
            <w:hideMark/>
          </w:tcPr>
          <w:p w14:paraId="4B48E486" w14:textId="0E1FF45C" w:rsidR="004442DD" w:rsidRPr="00740107" w:rsidRDefault="004442DD" w:rsidP="00932E02">
            <w:pPr>
              <w:jc w:val="left"/>
              <w:rPr>
                <w:rFonts w:cs="Arial"/>
                <w:sz w:val="20"/>
                <w:lang w:val="en-GB"/>
              </w:rPr>
            </w:pPr>
            <w:r w:rsidRPr="00740107">
              <w:rPr>
                <w:rFonts w:cs="Arial"/>
                <w:sz w:val="20"/>
                <w:lang w:val="en-GB"/>
              </w:rPr>
              <w:t>(D)GPS long</w:t>
            </w:r>
            <w:r w:rsidRPr="00740107">
              <w:rPr>
                <w:rFonts w:cs="Arial"/>
                <w:sz w:val="20"/>
                <w:lang w:val="en-GB"/>
              </w:rPr>
              <w:t>i</w:t>
            </w:r>
            <w:r w:rsidRPr="00740107">
              <w:rPr>
                <w:rFonts w:cs="Arial"/>
                <w:sz w:val="20"/>
                <w:lang w:val="en-GB"/>
              </w:rPr>
              <w:t>tude</w:t>
            </w:r>
          </w:p>
        </w:tc>
        <w:tc>
          <w:tcPr>
            <w:tcW w:w="962" w:type="dxa"/>
            <w:noWrap/>
            <w:hideMark/>
          </w:tcPr>
          <w:p w14:paraId="4673B3C2" w14:textId="77777777" w:rsidR="004442DD" w:rsidRPr="00740107" w:rsidRDefault="004442DD" w:rsidP="00932E02">
            <w:pPr>
              <w:jc w:val="left"/>
              <w:rPr>
                <w:rFonts w:cs="Arial"/>
                <w:sz w:val="20"/>
                <w:lang w:val="en-GB"/>
              </w:rPr>
            </w:pPr>
            <w:r w:rsidRPr="00740107">
              <w:rPr>
                <w:rFonts w:cs="Arial"/>
                <w:sz w:val="20"/>
                <w:lang w:val="en-GB"/>
              </w:rPr>
              <w:t>&lt;long&gt;</w:t>
            </w:r>
          </w:p>
        </w:tc>
        <w:tc>
          <w:tcPr>
            <w:tcW w:w="976" w:type="dxa"/>
            <w:noWrap/>
            <w:hideMark/>
          </w:tcPr>
          <w:p w14:paraId="5FC3F377" w14:textId="77777777" w:rsidR="004442DD" w:rsidRPr="00740107" w:rsidRDefault="004442DD" w:rsidP="00932E02">
            <w:pPr>
              <w:jc w:val="left"/>
              <w:rPr>
                <w:rFonts w:cs="Arial"/>
                <w:sz w:val="20"/>
                <w:lang w:val="en-GB"/>
              </w:rPr>
            </w:pPr>
            <w:r w:rsidRPr="00740107">
              <w:rPr>
                <w:rFonts w:cs="Arial"/>
                <w:sz w:val="20"/>
                <w:lang w:val="en-GB"/>
              </w:rPr>
              <w:t>[mm.mm]</w:t>
            </w:r>
          </w:p>
        </w:tc>
        <w:tc>
          <w:tcPr>
            <w:tcW w:w="5625" w:type="dxa"/>
            <w:vMerge/>
            <w:hideMark/>
          </w:tcPr>
          <w:p w14:paraId="7B5FFBD6" w14:textId="77777777" w:rsidR="004442DD" w:rsidRPr="00740107" w:rsidRDefault="004442DD" w:rsidP="00932E02">
            <w:pPr>
              <w:jc w:val="left"/>
              <w:rPr>
                <w:rFonts w:cs="Arial"/>
                <w:sz w:val="20"/>
                <w:lang w:val="en-GB"/>
              </w:rPr>
            </w:pPr>
          </w:p>
        </w:tc>
      </w:tr>
      <w:tr w:rsidR="004442DD" w:rsidRPr="00740107" w14:paraId="6B595343" w14:textId="77777777" w:rsidTr="000F01AE">
        <w:trPr>
          <w:trHeight w:val="300"/>
        </w:trPr>
        <w:tc>
          <w:tcPr>
            <w:tcW w:w="1723" w:type="dxa"/>
            <w:noWrap/>
            <w:hideMark/>
          </w:tcPr>
          <w:p w14:paraId="2973E4AA" w14:textId="77777777" w:rsidR="004442DD" w:rsidRPr="00740107" w:rsidRDefault="004442DD" w:rsidP="00932E02">
            <w:pPr>
              <w:jc w:val="left"/>
              <w:rPr>
                <w:rFonts w:cs="Arial"/>
                <w:sz w:val="20"/>
                <w:lang w:val="en-GB"/>
              </w:rPr>
            </w:pPr>
            <w:r w:rsidRPr="00740107">
              <w:rPr>
                <w:rFonts w:cs="Arial"/>
                <w:sz w:val="20"/>
                <w:lang w:val="en-GB"/>
              </w:rPr>
              <w:t>(D)GPS hea</w:t>
            </w:r>
            <w:r w:rsidRPr="00740107">
              <w:rPr>
                <w:rFonts w:cs="Arial"/>
                <w:sz w:val="20"/>
                <w:lang w:val="en-GB"/>
              </w:rPr>
              <w:t>d</w:t>
            </w:r>
            <w:r w:rsidRPr="00740107">
              <w:rPr>
                <w:rFonts w:cs="Arial"/>
                <w:sz w:val="20"/>
                <w:lang w:val="en-GB"/>
              </w:rPr>
              <w:t>ing</w:t>
            </w:r>
          </w:p>
        </w:tc>
        <w:tc>
          <w:tcPr>
            <w:tcW w:w="962" w:type="dxa"/>
            <w:noWrap/>
            <w:hideMark/>
          </w:tcPr>
          <w:p w14:paraId="5E18196F" w14:textId="77777777" w:rsidR="004442DD" w:rsidRPr="00740107" w:rsidRDefault="004442DD" w:rsidP="00932E02">
            <w:pPr>
              <w:jc w:val="left"/>
              <w:rPr>
                <w:rFonts w:cs="Arial"/>
                <w:sz w:val="20"/>
                <w:lang w:val="en-GB"/>
              </w:rPr>
            </w:pPr>
            <w:r w:rsidRPr="00740107">
              <w:rPr>
                <w:rFonts w:cs="Arial"/>
                <w:sz w:val="20"/>
                <w:lang w:val="en-GB"/>
              </w:rPr>
              <w:t>&lt;</w:t>
            </w:r>
            <w:proofErr w:type="spellStart"/>
            <w:r w:rsidRPr="00740107">
              <w:rPr>
                <w:rFonts w:cs="Arial"/>
                <w:sz w:val="20"/>
                <w:lang w:val="en-GB"/>
              </w:rPr>
              <w:t>hdg</w:t>
            </w:r>
            <w:proofErr w:type="spellEnd"/>
            <w:r w:rsidRPr="00740107">
              <w:rPr>
                <w:rFonts w:cs="Arial"/>
                <w:sz w:val="20"/>
                <w:lang w:val="en-GB"/>
              </w:rPr>
              <w:t>&gt;</w:t>
            </w:r>
          </w:p>
        </w:tc>
        <w:tc>
          <w:tcPr>
            <w:tcW w:w="976" w:type="dxa"/>
            <w:noWrap/>
            <w:hideMark/>
          </w:tcPr>
          <w:p w14:paraId="5D94A2B2" w14:textId="77777777" w:rsidR="004442DD" w:rsidRPr="00740107" w:rsidRDefault="004442DD" w:rsidP="00932E02">
            <w:pPr>
              <w:jc w:val="left"/>
              <w:rPr>
                <w:rFonts w:cs="Arial"/>
                <w:sz w:val="20"/>
                <w:lang w:val="en-GB"/>
              </w:rPr>
            </w:pPr>
            <w:r w:rsidRPr="00740107">
              <w:rPr>
                <w:rFonts w:cs="Arial"/>
                <w:sz w:val="20"/>
                <w:lang w:val="en-GB"/>
              </w:rPr>
              <w:t>[°]</w:t>
            </w:r>
          </w:p>
        </w:tc>
        <w:tc>
          <w:tcPr>
            <w:tcW w:w="5625" w:type="dxa"/>
            <w:noWrap/>
            <w:hideMark/>
          </w:tcPr>
          <w:p w14:paraId="2A326BAB" w14:textId="77777777" w:rsidR="004442DD" w:rsidRPr="00740107" w:rsidRDefault="004442DD" w:rsidP="00932E02">
            <w:pPr>
              <w:jc w:val="left"/>
              <w:rPr>
                <w:rFonts w:cs="Arial"/>
                <w:sz w:val="20"/>
                <w:lang w:val="en-GB"/>
              </w:rPr>
            </w:pPr>
            <w:r w:rsidRPr="00740107">
              <w:rPr>
                <w:rFonts w:cs="Arial"/>
                <w:sz w:val="20"/>
                <w:lang w:val="en-GB"/>
              </w:rPr>
              <w:t> </w:t>
            </w:r>
          </w:p>
        </w:tc>
      </w:tr>
      <w:tr w:rsidR="004442DD" w:rsidRPr="00E661AF" w14:paraId="4B401BDB" w14:textId="77777777" w:rsidTr="000F01AE">
        <w:trPr>
          <w:trHeight w:val="300"/>
        </w:trPr>
        <w:tc>
          <w:tcPr>
            <w:tcW w:w="1723" w:type="dxa"/>
            <w:noWrap/>
            <w:hideMark/>
          </w:tcPr>
          <w:p w14:paraId="5CDC30DE" w14:textId="77777777" w:rsidR="004442DD" w:rsidRPr="00740107" w:rsidRDefault="004442DD" w:rsidP="00932E02">
            <w:pPr>
              <w:jc w:val="left"/>
              <w:rPr>
                <w:rFonts w:cs="Arial"/>
                <w:sz w:val="20"/>
                <w:lang w:val="en-GB"/>
              </w:rPr>
            </w:pPr>
            <w:r w:rsidRPr="00740107">
              <w:rPr>
                <w:rFonts w:cs="Arial"/>
                <w:sz w:val="20"/>
                <w:lang w:val="en-GB"/>
              </w:rPr>
              <w:t>(D)GPS veloc</w:t>
            </w:r>
            <w:r w:rsidRPr="00740107">
              <w:rPr>
                <w:rFonts w:cs="Arial"/>
                <w:sz w:val="20"/>
                <w:lang w:val="en-GB"/>
              </w:rPr>
              <w:t>i</w:t>
            </w:r>
            <w:r w:rsidRPr="00740107">
              <w:rPr>
                <w:rFonts w:cs="Arial"/>
                <w:sz w:val="20"/>
                <w:lang w:val="en-GB"/>
              </w:rPr>
              <w:t>ty</w:t>
            </w:r>
          </w:p>
        </w:tc>
        <w:tc>
          <w:tcPr>
            <w:tcW w:w="962" w:type="dxa"/>
            <w:noWrap/>
            <w:hideMark/>
          </w:tcPr>
          <w:p w14:paraId="064B9456" w14:textId="77777777" w:rsidR="004442DD" w:rsidRPr="00740107" w:rsidRDefault="004442DD" w:rsidP="00932E02">
            <w:pPr>
              <w:jc w:val="left"/>
              <w:rPr>
                <w:rFonts w:cs="Arial"/>
                <w:sz w:val="20"/>
                <w:lang w:val="en-GB"/>
              </w:rPr>
            </w:pPr>
            <w:r w:rsidRPr="00740107">
              <w:rPr>
                <w:rFonts w:cs="Arial"/>
                <w:sz w:val="20"/>
                <w:lang w:val="en-GB"/>
              </w:rPr>
              <w:t>&lt;</w:t>
            </w:r>
            <w:proofErr w:type="spellStart"/>
            <w:r w:rsidRPr="00740107">
              <w:rPr>
                <w:rFonts w:cs="Arial"/>
                <w:sz w:val="20"/>
                <w:lang w:val="en-GB"/>
              </w:rPr>
              <w:t>v_veh_GPS</w:t>
            </w:r>
            <w:proofErr w:type="spellEnd"/>
            <w:r w:rsidRPr="00740107">
              <w:rPr>
                <w:rFonts w:cs="Arial"/>
                <w:sz w:val="20"/>
                <w:lang w:val="en-GB"/>
              </w:rPr>
              <w:t>&gt;</w:t>
            </w:r>
          </w:p>
        </w:tc>
        <w:tc>
          <w:tcPr>
            <w:tcW w:w="976" w:type="dxa"/>
            <w:noWrap/>
            <w:hideMark/>
          </w:tcPr>
          <w:p w14:paraId="1C8658FF" w14:textId="77777777" w:rsidR="004442DD" w:rsidRPr="00740107" w:rsidRDefault="004442DD" w:rsidP="00932E02">
            <w:pPr>
              <w:jc w:val="left"/>
              <w:rPr>
                <w:rFonts w:cs="Arial"/>
                <w:sz w:val="20"/>
                <w:lang w:val="en-GB"/>
              </w:rPr>
            </w:pPr>
            <w:r w:rsidRPr="00740107">
              <w:rPr>
                <w:rFonts w:cs="Arial"/>
                <w:sz w:val="20"/>
                <w:lang w:val="en-GB"/>
              </w:rPr>
              <w:t>[km/h]</w:t>
            </w:r>
          </w:p>
        </w:tc>
        <w:tc>
          <w:tcPr>
            <w:tcW w:w="5625" w:type="dxa"/>
            <w:noWrap/>
            <w:hideMark/>
          </w:tcPr>
          <w:p w14:paraId="6910F97D" w14:textId="001AF94D" w:rsidR="004442DD" w:rsidRPr="00740107" w:rsidRDefault="004442DD" w:rsidP="00587464">
            <w:pPr>
              <w:jc w:val="left"/>
              <w:rPr>
                <w:rFonts w:cs="Arial"/>
                <w:sz w:val="20"/>
                <w:lang w:val="en-GB"/>
              </w:rPr>
            </w:pPr>
            <w:r w:rsidRPr="00740107">
              <w:rPr>
                <w:rFonts w:cs="Arial"/>
                <w:sz w:val="20"/>
                <w:lang w:val="en-GB"/>
              </w:rPr>
              <w:t xml:space="preserve">not used in analysis if </w:t>
            </w:r>
            <w:proofErr w:type="spellStart"/>
            <w:r w:rsidRPr="00740107">
              <w:rPr>
                <w:rFonts w:cs="Arial"/>
                <w:sz w:val="20"/>
                <w:lang w:val="en-GB"/>
              </w:rPr>
              <w:t>opto</w:t>
            </w:r>
            <w:proofErr w:type="spellEnd"/>
            <w:r w:rsidRPr="00740107">
              <w:rPr>
                <w:rFonts w:cs="Arial"/>
                <w:sz w:val="20"/>
                <w:lang w:val="en-GB"/>
              </w:rPr>
              <w:t xml:space="preserve">-electronic </w:t>
            </w:r>
            <w:r w:rsidR="00587464">
              <w:rPr>
                <w:rFonts w:cs="Arial"/>
                <w:sz w:val="20"/>
                <w:lang w:val="en-GB"/>
              </w:rPr>
              <w:t>triggers</w:t>
            </w:r>
            <w:r w:rsidRPr="00740107">
              <w:rPr>
                <w:rFonts w:cs="Arial"/>
                <w:sz w:val="20"/>
                <w:lang w:val="en-GB"/>
              </w:rPr>
              <w:t xml:space="preserve"> are used</w:t>
            </w:r>
          </w:p>
        </w:tc>
      </w:tr>
      <w:tr w:rsidR="004442DD" w:rsidRPr="00E661AF" w14:paraId="3C8BDD45" w14:textId="77777777" w:rsidTr="000F01AE">
        <w:trPr>
          <w:trHeight w:val="300"/>
        </w:trPr>
        <w:tc>
          <w:tcPr>
            <w:tcW w:w="1723" w:type="dxa"/>
            <w:noWrap/>
            <w:hideMark/>
          </w:tcPr>
          <w:p w14:paraId="75798C87" w14:textId="77777777" w:rsidR="004442DD" w:rsidRPr="00740107" w:rsidRDefault="004442DD" w:rsidP="00932E02">
            <w:pPr>
              <w:jc w:val="left"/>
              <w:rPr>
                <w:rFonts w:cs="Arial"/>
                <w:sz w:val="20"/>
                <w:lang w:val="en-GB"/>
              </w:rPr>
            </w:pPr>
            <w:r w:rsidRPr="00740107">
              <w:rPr>
                <w:rFonts w:cs="Arial"/>
                <w:sz w:val="20"/>
                <w:lang w:val="en-GB"/>
              </w:rPr>
              <w:t>vehicle velocity</w:t>
            </w:r>
          </w:p>
        </w:tc>
        <w:tc>
          <w:tcPr>
            <w:tcW w:w="962" w:type="dxa"/>
            <w:noWrap/>
            <w:hideMark/>
          </w:tcPr>
          <w:p w14:paraId="53110D6E" w14:textId="77777777" w:rsidR="004442DD" w:rsidRPr="00740107" w:rsidRDefault="004442DD" w:rsidP="00932E02">
            <w:pPr>
              <w:jc w:val="left"/>
              <w:rPr>
                <w:rFonts w:cs="Arial"/>
                <w:sz w:val="20"/>
                <w:lang w:val="en-GB"/>
              </w:rPr>
            </w:pPr>
            <w:r w:rsidRPr="00740107">
              <w:rPr>
                <w:rFonts w:cs="Arial"/>
                <w:sz w:val="20"/>
                <w:lang w:val="en-GB"/>
              </w:rPr>
              <w:t>&lt;</w:t>
            </w:r>
            <w:proofErr w:type="spellStart"/>
            <w:r w:rsidRPr="00740107">
              <w:rPr>
                <w:rFonts w:cs="Arial"/>
                <w:sz w:val="20"/>
                <w:lang w:val="en-GB"/>
              </w:rPr>
              <w:t>v_veh_CAN</w:t>
            </w:r>
            <w:proofErr w:type="spellEnd"/>
            <w:r w:rsidRPr="00740107">
              <w:rPr>
                <w:rFonts w:cs="Arial"/>
                <w:sz w:val="20"/>
                <w:lang w:val="en-GB"/>
              </w:rPr>
              <w:t>&gt;</w:t>
            </w:r>
          </w:p>
        </w:tc>
        <w:tc>
          <w:tcPr>
            <w:tcW w:w="976" w:type="dxa"/>
            <w:noWrap/>
            <w:hideMark/>
          </w:tcPr>
          <w:p w14:paraId="503D0E80" w14:textId="77777777" w:rsidR="004442DD" w:rsidRPr="00740107" w:rsidRDefault="004442DD" w:rsidP="00932E02">
            <w:pPr>
              <w:jc w:val="left"/>
              <w:rPr>
                <w:rFonts w:cs="Arial"/>
                <w:sz w:val="20"/>
                <w:lang w:val="en-GB"/>
              </w:rPr>
            </w:pPr>
            <w:r w:rsidRPr="00740107">
              <w:rPr>
                <w:rFonts w:cs="Arial"/>
                <w:sz w:val="20"/>
                <w:lang w:val="en-GB"/>
              </w:rPr>
              <w:t>[km/h]</w:t>
            </w:r>
          </w:p>
        </w:tc>
        <w:tc>
          <w:tcPr>
            <w:tcW w:w="5625" w:type="dxa"/>
            <w:noWrap/>
            <w:hideMark/>
          </w:tcPr>
          <w:p w14:paraId="516220A9" w14:textId="77777777" w:rsidR="004442DD" w:rsidRPr="00740107" w:rsidRDefault="004442DD" w:rsidP="00932E02">
            <w:pPr>
              <w:jc w:val="left"/>
              <w:rPr>
                <w:rFonts w:cs="Arial"/>
                <w:sz w:val="20"/>
                <w:lang w:val="en-GB"/>
              </w:rPr>
            </w:pPr>
            <w:r w:rsidRPr="00740107">
              <w:rPr>
                <w:rFonts w:cs="Arial"/>
                <w:sz w:val="20"/>
                <w:lang w:val="en-GB"/>
              </w:rPr>
              <w:t>raw CAN bus front axle signal</w:t>
            </w:r>
          </w:p>
        </w:tc>
      </w:tr>
      <w:tr w:rsidR="004442DD" w:rsidRPr="00E661AF" w14:paraId="55C4F39B" w14:textId="77777777" w:rsidTr="000F01AE">
        <w:trPr>
          <w:trHeight w:val="300"/>
        </w:trPr>
        <w:tc>
          <w:tcPr>
            <w:tcW w:w="1723" w:type="dxa"/>
            <w:noWrap/>
            <w:hideMark/>
          </w:tcPr>
          <w:p w14:paraId="5CB46CCB" w14:textId="77777777" w:rsidR="004442DD" w:rsidRPr="00740107" w:rsidRDefault="004442DD" w:rsidP="00932E02">
            <w:pPr>
              <w:jc w:val="left"/>
              <w:rPr>
                <w:rFonts w:cs="Arial"/>
                <w:sz w:val="20"/>
                <w:lang w:val="en-GB"/>
              </w:rPr>
            </w:pPr>
            <w:r w:rsidRPr="00740107">
              <w:rPr>
                <w:rFonts w:cs="Arial"/>
                <w:sz w:val="20"/>
                <w:lang w:val="en-GB"/>
              </w:rPr>
              <w:t>air speed</w:t>
            </w:r>
          </w:p>
        </w:tc>
        <w:tc>
          <w:tcPr>
            <w:tcW w:w="962" w:type="dxa"/>
            <w:noWrap/>
            <w:hideMark/>
          </w:tcPr>
          <w:p w14:paraId="10BE8197" w14:textId="77777777" w:rsidR="004442DD" w:rsidRPr="00740107" w:rsidRDefault="004442DD" w:rsidP="00932E02">
            <w:pPr>
              <w:jc w:val="left"/>
              <w:rPr>
                <w:rFonts w:cs="Arial"/>
                <w:sz w:val="20"/>
                <w:lang w:val="en-GB"/>
              </w:rPr>
            </w:pPr>
            <w:r w:rsidRPr="00740107">
              <w:rPr>
                <w:rFonts w:cs="Arial"/>
                <w:sz w:val="20"/>
                <w:lang w:val="en-GB"/>
              </w:rPr>
              <w:t>&lt;</w:t>
            </w:r>
            <w:proofErr w:type="spellStart"/>
            <w:r w:rsidRPr="00740107">
              <w:rPr>
                <w:rFonts w:cs="Arial"/>
                <w:sz w:val="20"/>
                <w:lang w:val="en-GB"/>
              </w:rPr>
              <w:t>v_air</w:t>
            </w:r>
            <w:proofErr w:type="spellEnd"/>
            <w:r w:rsidRPr="00740107">
              <w:rPr>
                <w:rFonts w:cs="Arial"/>
                <w:sz w:val="20"/>
                <w:lang w:val="en-GB"/>
              </w:rPr>
              <w:t>&gt;</w:t>
            </w:r>
          </w:p>
        </w:tc>
        <w:tc>
          <w:tcPr>
            <w:tcW w:w="976" w:type="dxa"/>
            <w:noWrap/>
            <w:hideMark/>
          </w:tcPr>
          <w:p w14:paraId="777E2929" w14:textId="77777777" w:rsidR="004442DD" w:rsidRPr="00740107" w:rsidRDefault="004442DD" w:rsidP="00932E02">
            <w:pPr>
              <w:jc w:val="left"/>
              <w:rPr>
                <w:rFonts w:cs="Arial"/>
                <w:sz w:val="20"/>
                <w:lang w:val="en-GB"/>
              </w:rPr>
            </w:pPr>
            <w:r w:rsidRPr="00740107">
              <w:rPr>
                <w:rFonts w:cs="Arial"/>
                <w:sz w:val="20"/>
                <w:lang w:val="en-GB"/>
              </w:rPr>
              <w:t>[m/s]</w:t>
            </w:r>
          </w:p>
        </w:tc>
        <w:tc>
          <w:tcPr>
            <w:tcW w:w="5625" w:type="dxa"/>
            <w:vMerge w:val="restart"/>
            <w:noWrap/>
            <w:hideMark/>
          </w:tcPr>
          <w:p w14:paraId="476BDF69" w14:textId="77777777" w:rsidR="002C3504" w:rsidRDefault="004442DD" w:rsidP="00932E02">
            <w:pPr>
              <w:jc w:val="left"/>
              <w:rPr>
                <w:rFonts w:cs="Arial"/>
                <w:sz w:val="20"/>
                <w:lang w:val="en-GB"/>
              </w:rPr>
            </w:pPr>
            <w:r w:rsidRPr="00740107">
              <w:rPr>
                <w:rFonts w:cs="Arial"/>
                <w:sz w:val="20"/>
                <w:lang w:val="en-GB"/>
              </w:rPr>
              <w:t>raw data (instrument reading)</w:t>
            </w:r>
          </w:p>
          <w:p w14:paraId="7FE375FE" w14:textId="77777777" w:rsidR="002C3504" w:rsidRDefault="002C3504" w:rsidP="00932E02">
            <w:pPr>
              <w:jc w:val="left"/>
              <w:rPr>
                <w:rFonts w:cs="Arial"/>
                <w:sz w:val="20"/>
                <w:lang w:val="en-GB"/>
              </w:rPr>
            </w:pPr>
            <w:r>
              <w:rPr>
                <w:rFonts w:cs="Arial"/>
                <w:sz w:val="20"/>
                <w:lang w:val="en-GB"/>
              </w:rPr>
              <w:t xml:space="preserve">Important definitions for data on </w:t>
            </w:r>
            <w:r w:rsidRPr="00740107">
              <w:rPr>
                <w:rFonts w:cs="Arial"/>
                <w:sz w:val="20"/>
                <w:lang w:val="en-GB"/>
              </w:rPr>
              <w:t>inflow angle</w:t>
            </w:r>
            <w:r>
              <w:rPr>
                <w:rFonts w:cs="Arial"/>
                <w:sz w:val="20"/>
                <w:lang w:val="en-GB"/>
              </w:rPr>
              <w:t>:</w:t>
            </w:r>
          </w:p>
          <w:p w14:paraId="3DFE09A6" w14:textId="02BD1B80" w:rsidR="002C3504" w:rsidRPr="00740107" w:rsidRDefault="002C3504" w:rsidP="002C3504">
            <w:pPr>
              <w:jc w:val="left"/>
              <w:rPr>
                <w:rFonts w:cs="Arial"/>
                <w:sz w:val="20"/>
                <w:lang w:val="en-GB"/>
              </w:rPr>
            </w:pPr>
            <w:r w:rsidRPr="00EC72A0">
              <w:rPr>
                <w:rFonts w:cs="Arial"/>
                <w:sz w:val="20"/>
                <w:lang w:val="en-GB"/>
              </w:rPr>
              <w:t>VECTO-CSE accepts values only in the range from +360° to -360°. After read in these numbers are co</w:t>
            </w:r>
            <w:r w:rsidRPr="00EC72A0">
              <w:rPr>
                <w:rFonts w:cs="Arial"/>
                <w:sz w:val="20"/>
                <w:lang w:val="en-GB"/>
              </w:rPr>
              <w:t>n</w:t>
            </w:r>
            <w:r w:rsidRPr="00EC72A0">
              <w:rPr>
                <w:rFonts w:cs="Arial"/>
                <w:sz w:val="20"/>
                <w:lang w:val="en-GB"/>
              </w:rPr>
              <w:t>verted to the +180° to -180° range.</w:t>
            </w:r>
          </w:p>
        </w:tc>
      </w:tr>
      <w:tr w:rsidR="004442DD" w:rsidRPr="00740107" w14:paraId="2103808F" w14:textId="77777777" w:rsidTr="000F01AE">
        <w:trPr>
          <w:trHeight w:val="300"/>
        </w:trPr>
        <w:tc>
          <w:tcPr>
            <w:tcW w:w="1723" w:type="dxa"/>
            <w:noWrap/>
            <w:hideMark/>
          </w:tcPr>
          <w:p w14:paraId="7FC25407" w14:textId="54328A48" w:rsidR="004442DD" w:rsidRPr="00740107" w:rsidRDefault="004442DD" w:rsidP="00932E02">
            <w:pPr>
              <w:jc w:val="left"/>
              <w:rPr>
                <w:rFonts w:cs="Arial"/>
                <w:sz w:val="20"/>
                <w:lang w:val="en-GB"/>
              </w:rPr>
            </w:pPr>
            <w:r w:rsidRPr="00740107">
              <w:rPr>
                <w:rFonts w:cs="Arial"/>
                <w:sz w:val="20"/>
                <w:lang w:val="en-GB"/>
              </w:rPr>
              <w:t>inflow angle (beta)</w:t>
            </w:r>
          </w:p>
        </w:tc>
        <w:tc>
          <w:tcPr>
            <w:tcW w:w="962" w:type="dxa"/>
            <w:noWrap/>
            <w:hideMark/>
          </w:tcPr>
          <w:p w14:paraId="5D1E7EC3" w14:textId="77777777" w:rsidR="004442DD" w:rsidRPr="00740107" w:rsidRDefault="004442DD" w:rsidP="00932E02">
            <w:pPr>
              <w:jc w:val="left"/>
              <w:rPr>
                <w:rFonts w:cs="Arial"/>
                <w:sz w:val="20"/>
                <w:lang w:val="en-GB"/>
              </w:rPr>
            </w:pPr>
            <w:r w:rsidRPr="00740107">
              <w:rPr>
                <w:rFonts w:cs="Arial"/>
                <w:sz w:val="20"/>
                <w:lang w:val="en-GB"/>
              </w:rPr>
              <w:t>&lt;beta&gt;</w:t>
            </w:r>
          </w:p>
        </w:tc>
        <w:tc>
          <w:tcPr>
            <w:tcW w:w="976" w:type="dxa"/>
            <w:noWrap/>
            <w:hideMark/>
          </w:tcPr>
          <w:p w14:paraId="75F1E02B" w14:textId="77777777" w:rsidR="004442DD" w:rsidRPr="00740107" w:rsidRDefault="004442DD" w:rsidP="00932E02">
            <w:pPr>
              <w:jc w:val="left"/>
              <w:rPr>
                <w:rFonts w:cs="Arial"/>
                <w:sz w:val="20"/>
                <w:lang w:val="en-GB"/>
              </w:rPr>
            </w:pPr>
            <w:r w:rsidRPr="00740107">
              <w:rPr>
                <w:rFonts w:cs="Arial"/>
                <w:sz w:val="20"/>
                <w:lang w:val="en-GB"/>
              </w:rPr>
              <w:t>[°]</w:t>
            </w:r>
          </w:p>
        </w:tc>
        <w:tc>
          <w:tcPr>
            <w:tcW w:w="5625" w:type="dxa"/>
            <w:vMerge/>
            <w:hideMark/>
          </w:tcPr>
          <w:p w14:paraId="5B31CFF3" w14:textId="77777777" w:rsidR="004442DD" w:rsidRPr="00740107" w:rsidRDefault="004442DD" w:rsidP="00932E02">
            <w:pPr>
              <w:jc w:val="left"/>
              <w:rPr>
                <w:rFonts w:cs="Arial"/>
                <w:sz w:val="20"/>
                <w:lang w:val="en-GB"/>
              </w:rPr>
            </w:pPr>
          </w:p>
        </w:tc>
      </w:tr>
      <w:tr w:rsidR="004442DD" w:rsidRPr="00E661AF" w14:paraId="2FC431FE" w14:textId="77777777" w:rsidTr="000F01AE">
        <w:trPr>
          <w:trHeight w:val="300"/>
        </w:trPr>
        <w:tc>
          <w:tcPr>
            <w:tcW w:w="1723" w:type="dxa"/>
            <w:noWrap/>
            <w:hideMark/>
          </w:tcPr>
          <w:p w14:paraId="1E67BB47" w14:textId="7E97FB6A" w:rsidR="004442DD" w:rsidRPr="00740107" w:rsidRDefault="004442DD" w:rsidP="00932E02">
            <w:pPr>
              <w:jc w:val="left"/>
              <w:rPr>
                <w:rFonts w:cs="Arial"/>
                <w:sz w:val="20"/>
                <w:lang w:val="en-GB"/>
              </w:rPr>
            </w:pPr>
            <w:r w:rsidRPr="00740107">
              <w:rPr>
                <w:rFonts w:cs="Arial"/>
                <w:sz w:val="20"/>
                <w:lang w:val="en-GB"/>
              </w:rPr>
              <w:t>engine speed</w:t>
            </w:r>
            <w:r w:rsidR="0065216A">
              <w:rPr>
                <w:rFonts w:cs="Arial"/>
                <w:sz w:val="20"/>
                <w:lang w:val="en-GB"/>
              </w:rPr>
              <w:t xml:space="preserve"> </w:t>
            </w:r>
            <w:r w:rsidR="0065216A" w:rsidRPr="00B875F8">
              <w:rPr>
                <w:rFonts w:cs="Arial"/>
                <w:sz w:val="20"/>
                <w:highlight w:val="green"/>
                <w:lang w:val="en-GB"/>
              </w:rPr>
              <w:t>cardan speed</w:t>
            </w:r>
          </w:p>
        </w:tc>
        <w:tc>
          <w:tcPr>
            <w:tcW w:w="962" w:type="dxa"/>
            <w:noWrap/>
            <w:hideMark/>
          </w:tcPr>
          <w:p w14:paraId="246EE4B8" w14:textId="77777777" w:rsidR="004442DD" w:rsidRDefault="004442DD" w:rsidP="00932E02">
            <w:pPr>
              <w:jc w:val="left"/>
              <w:rPr>
                <w:rFonts w:cs="Arial"/>
                <w:sz w:val="20"/>
                <w:lang w:val="en-GB"/>
              </w:rPr>
            </w:pPr>
            <w:r w:rsidRPr="00740107">
              <w:rPr>
                <w:rFonts w:cs="Arial"/>
                <w:sz w:val="20"/>
                <w:lang w:val="en-GB"/>
              </w:rPr>
              <w:t>&lt;</w:t>
            </w:r>
            <w:proofErr w:type="spellStart"/>
            <w:r w:rsidRPr="00740107">
              <w:rPr>
                <w:rFonts w:cs="Arial"/>
                <w:sz w:val="20"/>
                <w:lang w:val="en-GB"/>
              </w:rPr>
              <w:t>n_eng</w:t>
            </w:r>
            <w:proofErr w:type="spellEnd"/>
            <w:r w:rsidRPr="00740107">
              <w:rPr>
                <w:rFonts w:cs="Arial"/>
                <w:sz w:val="20"/>
                <w:lang w:val="en-GB"/>
              </w:rPr>
              <w:t>&gt;</w:t>
            </w:r>
          </w:p>
          <w:p w14:paraId="0C8857A8" w14:textId="4D492110" w:rsidR="0065216A" w:rsidRPr="00740107" w:rsidRDefault="0065216A" w:rsidP="00932E02">
            <w:pPr>
              <w:jc w:val="left"/>
              <w:rPr>
                <w:rFonts w:cs="Arial"/>
                <w:sz w:val="20"/>
                <w:lang w:val="en-GB"/>
              </w:rPr>
            </w:pPr>
            <w:r w:rsidRPr="00B875F8">
              <w:rPr>
                <w:rFonts w:cs="Arial"/>
                <w:sz w:val="20"/>
                <w:highlight w:val="green"/>
                <w:lang w:val="en-GB"/>
              </w:rPr>
              <w:t>&lt;</w:t>
            </w:r>
            <w:proofErr w:type="spellStart"/>
            <w:r w:rsidRPr="00B875F8">
              <w:rPr>
                <w:rFonts w:cs="Arial"/>
                <w:sz w:val="20"/>
                <w:highlight w:val="green"/>
                <w:lang w:val="en-GB"/>
              </w:rPr>
              <w:t>n_card</w:t>
            </w:r>
            <w:proofErr w:type="spellEnd"/>
            <w:r w:rsidRPr="00B875F8">
              <w:rPr>
                <w:rFonts w:cs="Arial"/>
                <w:sz w:val="20"/>
                <w:highlight w:val="green"/>
                <w:lang w:val="en-GB"/>
              </w:rPr>
              <w:t>&gt;</w:t>
            </w:r>
          </w:p>
        </w:tc>
        <w:tc>
          <w:tcPr>
            <w:tcW w:w="976" w:type="dxa"/>
            <w:noWrap/>
            <w:hideMark/>
          </w:tcPr>
          <w:p w14:paraId="659778BC" w14:textId="77777777" w:rsidR="004442DD" w:rsidRPr="00740107" w:rsidRDefault="004442DD" w:rsidP="00932E02">
            <w:pPr>
              <w:jc w:val="left"/>
              <w:rPr>
                <w:rFonts w:cs="Arial"/>
                <w:sz w:val="20"/>
                <w:lang w:val="en-GB"/>
              </w:rPr>
            </w:pPr>
            <w:r w:rsidRPr="00740107">
              <w:rPr>
                <w:rFonts w:cs="Arial"/>
                <w:sz w:val="20"/>
                <w:lang w:val="en-GB"/>
              </w:rPr>
              <w:t>[rpm]</w:t>
            </w:r>
          </w:p>
        </w:tc>
        <w:tc>
          <w:tcPr>
            <w:tcW w:w="5625" w:type="dxa"/>
            <w:noWrap/>
            <w:hideMark/>
          </w:tcPr>
          <w:p w14:paraId="0EBCC194" w14:textId="0CC4E4D4" w:rsidR="004442DD" w:rsidRPr="00B875F8" w:rsidRDefault="0065216A" w:rsidP="00932E02">
            <w:pPr>
              <w:jc w:val="left"/>
              <w:rPr>
                <w:rFonts w:cs="Arial"/>
                <w:sz w:val="20"/>
                <w:highlight w:val="green"/>
                <w:lang w:val="en-GB"/>
              </w:rPr>
            </w:pPr>
            <w:r w:rsidRPr="00B875F8">
              <w:rPr>
                <w:rFonts w:cs="Arial"/>
                <w:sz w:val="20"/>
                <w:highlight w:val="green"/>
                <w:lang w:val="en-GB"/>
              </w:rPr>
              <w:t>Dependent of the vehicle configuration (</w:t>
            </w:r>
            <w:proofErr w:type="spellStart"/>
            <w:r w:rsidRPr="00B875F8">
              <w:rPr>
                <w:rFonts w:cs="Arial"/>
                <w:sz w:val="20"/>
                <w:highlight w:val="green"/>
                <w:lang w:val="en-GB"/>
              </w:rPr>
              <w:t>gearbox_type</w:t>
            </w:r>
            <w:proofErr w:type="spellEnd"/>
            <w:r w:rsidRPr="00B875F8">
              <w:rPr>
                <w:rFonts w:cs="Arial"/>
                <w:sz w:val="20"/>
                <w:highlight w:val="green"/>
                <w:lang w:val="en-GB"/>
              </w:rPr>
              <w:t xml:space="preserve">) </w:t>
            </w:r>
            <w:r w:rsidR="00691DBE" w:rsidRPr="00B875F8">
              <w:rPr>
                <w:rFonts w:cs="Arial"/>
                <w:sz w:val="20"/>
                <w:highlight w:val="green"/>
                <w:lang w:val="en-GB"/>
              </w:rPr>
              <w:t>either</w:t>
            </w:r>
            <w:r w:rsidRPr="00B875F8">
              <w:rPr>
                <w:rFonts w:cs="Arial"/>
                <w:sz w:val="20"/>
                <w:highlight w:val="green"/>
                <w:lang w:val="en-GB"/>
              </w:rPr>
              <w:t xml:space="preserve"> engine or cardan speed is </w:t>
            </w:r>
            <w:r w:rsidR="00691DBE" w:rsidRPr="00B875F8">
              <w:rPr>
                <w:rFonts w:cs="Arial"/>
                <w:sz w:val="20"/>
                <w:highlight w:val="green"/>
                <w:lang w:val="en-GB"/>
              </w:rPr>
              <w:t>required:</w:t>
            </w:r>
          </w:p>
          <w:p w14:paraId="09F61673" w14:textId="31D214E4" w:rsidR="0065216A" w:rsidRPr="00B875F8" w:rsidRDefault="00B875F8" w:rsidP="0009503D">
            <w:pPr>
              <w:pStyle w:val="Listenabsatz"/>
              <w:numPr>
                <w:ilvl w:val="0"/>
                <w:numId w:val="38"/>
              </w:numPr>
              <w:jc w:val="left"/>
              <w:rPr>
                <w:rFonts w:cs="Arial"/>
                <w:sz w:val="20"/>
                <w:highlight w:val="green"/>
                <w:lang w:val="en-GB"/>
              </w:rPr>
            </w:pPr>
            <w:r w:rsidRPr="00B875F8">
              <w:rPr>
                <w:rFonts w:cs="Arial"/>
                <w:sz w:val="20"/>
                <w:highlight w:val="green"/>
                <w:lang w:val="en-GB"/>
              </w:rPr>
              <w:t>gearbox type “</w:t>
            </w:r>
            <w:r w:rsidR="00691DBE" w:rsidRPr="00B875F8">
              <w:rPr>
                <w:rFonts w:cs="Arial"/>
                <w:sz w:val="20"/>
                <w:highlight w:val="green"/>
                <w:lang w:val="en-GB"/>
              </w:rPr>
              <w:t>MT_AMT</w:t>
            </w:r>
            <w:r w:rsidRPr="00B875F8">
              <w:rPr>
                <w:rFonts w:cs="Arial"/>
                <w:sz w:val="20"/>
                <w:highlight w:val="green"/>
                <w:lang w:val="en-GB"/>
              </w:rPr>
              <w:t>”</w:t>
            </w:r>
            <w:r w:rsidR="00691DBE" w:rsidRPr="00B875F8">
              <w:rPr>
                <w:rFonts w:cs="Arial"/>
                <w:sz w:val="20"/>
                <w:highlight w:val="green"/>
                <w:lang w:val="en-GB"/>
              </w:rPr>
              <w:t xml:space="preserve">: </w:t>
            </w:r>
            <w:r w:rsidR="0065216A" w:rsidRPr="00B875F8">
              <w:rPr>
                <w:rFonts w:cs="Arial"/>
                <w:sz w:val="20"/>
                <w:highlight w:val="green"/>
                <w:lang w:val="en-GB"/>
              </w:rPr>
              <w:t>engine speed</w:t>
            </w:r>
            <w:r w:rsidR="00691DBE" w:rsidRPr="00B875F8">
              <w:rPr>
                <w:rFonts w:cs="Arial"/>
                <w:sz w:val="20"/>
                <w:highlight w:val="green"/>
                <w:lang w:val="en-GB"/>
              </w:rPr>
              <w:t xml:space="preserve"> required</w:t>
            </w:r>
          </w:p>
          <w:p w14:paraId="7EFFA0AE" w14:textId="2D939E32" w:rsidR="0065216A" w:rsidRPr="00B875F8" w:rsidRDefault="00B875F8" w:rsidP="00691DBE">
            <w:pPr>
              <w:pStyle w:val="Listenabsatz"/>
              <w:numPr>
                <w:ilvl w:val="0"/>
                <w:numId w:val="38"/>
              </w:numPr>
              <w:jc w:val="left"/>
              <w:rPr>
                <w:rFonts w:cs="Arial"/>
                <w:sz w:val="20"/>
                <w:highlight w:val="green"/>
                <w:lang w:val="en-GB"/>
              </w:rPr>
            </w:pPr>
            <w:proofErr w:type="gramStart"/>
            <w:r w:rsidRPr="00B875F8">
              <w:rPr>
                <w:rFonts w:cs="Arial"/>
                <w:sz w:val="20"/>
                <w:highlight w:val="green"/>
                <w:lang w:val="en-GB"/>
              </w:rPr>
              <w:t>gear</w:t>
            </w:r>
            <w:proofErr w:type="gramEnd"/>
            <w:r w:rsidRPr="00B875F8">
              <w:rPr>
                <w:rFonts w:cs="Arial"/>
                <w:sz w:val="20"/>
                <w:highlight w:val="green"/>
                <w:lang w:val="en-GB"/>
              </w:rPr>
              <w:t xml:space="preserve"> box type “</w:t>
            </w:r>
            <w:r w:rsidR="00691DBE" w:rsidRPr="00B875F8">
              <w:rPr>
                <w:rFonts w:cs="Arial"/>
                <w:sz w:val="20"/>
                <w:highlight w:val="green"/>
                <w:lang w:val="en-GB"/>
              </w:rPr>
              <w:t>AT</w:t>
            </w:r>
            <w:r w:rsidRPr="00B875F8">
              <w:rPr>
                <w:rFonts w:cs="Arial"/>
                <w:sz w:val="20"/>
                <w:highlight w:val="green"/>
                <w:lang w:val="en-GB"/>
              </w:rPr>
              <w:t>”</w:t>
            </w:r>
            <w:r w:rsidR="00691DBE" w:rsidRPr="00B875F8">
              <w:rPr>
                <w:rFonts w:cs="Arial"/>
                <w:sz w:val="20"/>
                <w:highlight w:val="green"/>
                <w:lang w:val="en-GB"/>
              </w:rPr>
              <w:t xml:space="preserve">: if torque converter is </w:t>
            </w:r>
            <w:r w:rsidR="00691DBE" w:rsidRPr="00B875F8">
              <w:rPr>
                <w:rFonts w:cs="Arial"/>
                <w:b/>
                <w:sz w:val="20"/>
                <w:highlight w:val="green"/>
                <w:lang w:val="en-GB"/>
              </w:rPr>
              <w:t>not locked</w:t>
            </w:r>
            <w:r w:rsidR="00691DBE" w:rsidRPr="00B875F8">
              <w:rPr>
                <w:rFonts w:cs="Arial"/>
                <w:sz w:val="20"/>
                <w:highlight w:val="green"/>
                <w:lang w:val="en-GB"/>
              </w:rPr>
              <w:t xml:space="preserve"> during low speed test </w:t>
            </w:r>
            <w:r w:rsidR="00691DBE" w:rsidRPr="00B875F8">
              <w:rPr>
                <w:rFonts w:cs="Arial"/>
                <w:b/>
                <w:sz w:val="20"/>
                <w:highlight w:val="green"/>
                <w:lang w:val="en-GB"/>
              </w:rPr>
              <w:t>cardan speed</w:t>
            </w:r>
            <w:r w:rsidR="00691DBE" w:rsidRPr="00B875F8">
              <w:rPr>
                <w:rFonts w:cs="Arial"/>
                <w:sz w:val="20"/>
                <w:highlight w:val="green"/>
                <w:lang w:val="en-GB"/>
              </w:rPr>
              <w:t xml:space="preserve"> has to be provided. </w:t>
            </w:r>
            <w:r w:rsidR="005E1507" w:rsidRPr="00B875F8">
              <w:rPr>
                <w:rFonts w:cs="Arial"/>
                <w:sz w:val="20"/>
                <w:highlight w:val="green"/>
                <w:lang w:val="en-GB"/>
              </w:rPr>
              <w:t>Otherwise either engine speed or cardan speed can be provided. If both signals are available, VECTO-CSE uses engine speed</w:t>
            </w:r>
          </w:p>
        </w:tc>
      </w:tr>
      <w:tr w:rsidR="004442DD" w:rsidRPr="00E661AF" w14:paraId="28394ECA" w14:textId="77777777" w:rsidTr="000F01AE">
        <w:trPr>
          <w:trHeight w:val="300"/>
        </w:trPr>
        <w:tc>
          <w:tcPr>
            <w:tcW w:w="1723" w:type="dxa"/>
            <w:noWrap/>
            <w:hideMark/>
          </w:tcPr>
          <w:p w14:paraId="14BE9DA4" w14:textId="40C7F053" w:rsidR="004442DD" w:rsidRPr="00740107" w:rsidRDefault="004442DD" w:rsidP="00932E02">
            <w:pPr>
              <w:jc w:val="left"/>
              <w:rPr>
                <w:rFonts w:cs="Arial"/>
                <w:sz w:val="20"/>
                <w:lang w:val="en-GB"/>
              </w:rPr>
            </w:pPr>
            <w:r w:rsidRPr="00740107">
              <w:rPr>
                <w:rFonts w:cs="Arial"/>
                <w:sz w:val="20"/>
                <w:lang w:val="en-GB"/>
              </w:rPr>
              <w:t>torque meter (left wheel)</w:t>
            </w:r>
          </w:p>
        </w:tc>
        <w:tc>
          <w:tcPr>
            <w:tcW w:w="962" w:type="dxa"/>
            <w:noWrap/>
            <w:hideMark/>
          </w:tcPr>
          <w:p w14:paraId="6FB2512D" w14:textId="77777777" w:rsidR="004442DD" w:rsidRPr="00740107" w:rsidRDefault="004442DD" w:rsidP="00932E02">
            <w:pPr>
              <w:jc w:val="left"/>
              <w:rPr>
                <w:rFonts w:cs="Arial"/>
                <w:sz w:val="20"/>
                <w:lang w:val="en-GB"/>
              </w:rPr>
            </w:pPr>
            <w:r w:rsidRPr="00740107">
              <w:rPr>
                <w:rFonts w:cs="Arial"/>
                <w:sz w:val="20"/>
                <w:lang w:val="en-GB"/>
              </w:rPr>
              <w:t>&lt;</w:t>
            </w:r>
            <w:proofErr w:type="spellStart"/>
            <w:r w:rsidRPr="00740107">
              <w:rPr>
                <w:rFonts w:cs="Arial"/>
                <w:sz w:val="20"/>
                <w:lang w:val="en-GB"/>
              </w:rPr>
              <w:t>tq_l</w:t>
            </w:r>
            <w:proofErr w:type="spellEnd"/>
            <w:r w:rsidRPr="00740107">
              <w:rPr>
                <w:rFonts w:cs="Arial"/>
                <w:sz w:val="20"/>
                <w:lang w:val="en-GB"/>
              </w:rPr>
              <w:t>&gt;</w:t>
            </w:r>
          </w:p>
        </w:tc>
        <w:tc>
          <w:tcPr>
            <w:tcW w:w="976" w:type="dxa"/>
            <w:noWrap/>
            <w:hideMark/>
          </w:tcPr>
          <w:p w14:paraId="26E118D2" w14:textId="77777777" w:rsidR="004442DD" w:rsidRPr="00740107" w:rsidRDefault="004442DD" w:rsidP="00932E02">
            <w:pPr>
              <w:jc w:val="left"/>
              <w:rPr>
                <w:rFonts w:cs="Arial"/>
                <w:sz w:val="20"/>
                <w:lang w:val="en-GB"/>
              </w:rPr>
            </w:pPr>
            <w:r w:rsidRPr="00740107">
              <w:rPr>
                <w:rFonts w:cs="Arial"/>
                <w:sz w:val="20"/>
                <w:lang w:val="en-GB"/>
              </w:rPr>
              <w:t>[Nm]</w:t>
            </w:r>
          </w:p>
        </w:tc>
        <w:tc>
          <w:tcPr>
            <w:tcW w:w="5625" w:type="dxa"/>
            <w:vMerge w:val="restart"/>
            <w:hideMark/>
          </w:tcPr>
          <w:p w14:paraId="2481F24E" w14:textId="5828D4F9" w:rsidR="004442DD" w:rsidRPr="00740107" w:rsidRDefault="004442DD" w:rsidP="00932E02">
            <w:pPr>
              <w:jc w:val="left"/>
              <w:rPr>
                <w:rFonts w:cs="Arial"/>
                <w:sz w:val="20"/>
                <w:lang w:val="en-GB"/>
              </w:rPr>
            </w:pPr>
            <w:proofErr w:type="gramStart"/>
            <w:r w:rsidRPr="00740107">
              <w:rPr>
                <w:rFonts w:cs="Arial"/>
                <w:sz w:val="20"/>
                <w:lang w:val="en-GB"/>
              </w:rPr>
              <w:t>primary</w:t>
            </w:r>
            <w:proofErr w:type="gramEnd"/>
            <w:r w:rsidRPr="00740107">
              <w:rPr>
                <w:rFonts w:cs="Arial"/>
                <w:sz w:val="20"/>
                <w:lang w:val="en-GB"/>
              </w:rPr>
              <w:t xml:space="preserve"> torque calibration (y=</w:t>
            </w:r>
            <w:proofErr w:type="spellStart"/>
            <w:r w:rsidRPr="00740107">
              <w:rPr>
                <w:rFonts w:cs="Arial"/>
                <w:sz w:val="20"/>
                <w:lang w:val="en-GB"/>
              </w:rPr>
              <w:t>kx+d</w:t>
            </w:r>
            <w:proofErr w:type="spellEnd"/>
            <w:r w:rsidRPr="00740107">
              <w:rPr>
                <w:rFonts w:cs="Arial"/>
                <w:sz w:val="20"/>
                <w:lang w:val="en-GB"/>
              </w:rPr>
              <w:t>) to be done in data capturing system (i.e. before import into VECTO</w:t>
            </w:r>
            <w:r>
              <w:rPr>
                <w:rFonts w:cs="Arial"/>
                <w:sz w:val="20"/>
                <w:lang w:val="en-GB"/>
              </w:rPr>
              <w:t>-</w:t>
            </w:r>
            <w:r w:rsidRPr="00740107">
              <w:rPr>
                <w:rFonts w:cs="Arial"/>
                <w:sz w:val="20"/>
                <w:lang w:val="en-GB"/>
              </w:rPr>
              <w:t>CSE</w:t>
            </w:r>
            <w:r w:rsidR="00C93796">
              <w:rPr>
                <w:rFonts w:cs="Arial"/>
                <w:sz w:val="20"/>
                <w:lang w:val="en-GB"/>
              </w:rPr>
              <w:t>!</w:t>
            </w:r>
            <w:r w:rsidRPr="00740107">
              <w:rPr>
                <w:rFonts w:cs="Arial"/>
                <w:sz w:val="20"/>
                <w:lang w:val="en-GB"/>
              </w:rPr>
              <w:t>)</w:t>
            </w:r>
          </w:p>
        </w:tc>
      </w:tr>
      <w:tr w:rsidR="004442DD" w:rsidRPr="00740107" w14:paraId="1022044D" w14:textId="77777777" w:rsidTr="000F01AE">
        <w:trPr>
          <w:trHeight w:val="300"/>
        </w:trPr>
        <w:tc>
          <w:tcPr>
            <w:tcW w:w="1723" w:type="dxa"/>
            <w:noWrap/>
            <w:hideMark/>
          </w:tcPr>
          <w:p w14:paraId="3990548E" w14:textId="77777777" w:rsidR="004442DD" w:rsidRPr="00740107" w:rsidRDefault="004442DD" w:rsidP="00932E02">
            <w:pPr>
              <w:jc w:val="left"/>
              <w:rPr>
                <w:rFonts w:cs="Arial"/>
                <w:sz w:val="20"/>
                <w:lang w:val="en-GB"/>
              </w:rPr>
            </w:pPr>
            <w:r w:rsidRPr="00740107">
              <w:rPr>
                <w:rFonts w:cs="Arial"/>
                <w:sz w:val="20"/>
                <w:lang w:val="en-GB"/>
              </w:rPr>
              <w:t>torque meter (right wheel)</w:t>
            </w:r>
          </w:p>
        </w:tc>
        <w:tc>
          <w:tcPr>
            <w:tcW w:w="962" w:type="dxa"/>
            <w:noWrap/>
            <w:hideMark/>
          </w:tcPr>
          <w:p w14:paraId="710895C3" w14:textId="77777777" w:rsidR="004442DD" w:rsidRPr="00740107" w:rsidRDefault="004442DD" w:rsidP="00932E02">
            <w:pPr>
              <w:jc w:val="left"/>
              <w:rPr>
                <w:rFonts w:cs="Arial"/>
                <w:sz w:val="20"/>
                <w:lang w:val="en-GB"/>
              </w:rPr>
            </w:pPr>
            <w:r w:rsidRPr="00740107">
              <w:rPr>
                <w:rFonts w:cs="Arial"/>
                <w:sz w:val="20"/>
                <w:lang w:val="en-GB"/>
              </w:rPr>
              <w:t>&lt;</w:t>
            </w:r>
            <w:proofErr w:type="spellStart"/>
            <w:r w:rsidRPr="00740107">
              <w:rPr>
                <w:rFonts w:cs="Arial"/>
                <w:sz w:val="20"/>
                <w:lang w:val="en-GB"/>
              </w:rPr>
              <w:t>tq_r</w:t>
            </w:r>
            <w:proofErr w:type="spellEnd"/>
            <w:r w:rsidRPr="00740107">
              <w:rPr>
                <w:rFonts w:cs="Arial"/>
                <w:sz w:val="20"/>
                <w:lang w:val="en-GB"/>
              </w:rPr>
              <w:t>&gt;</w:t>
            </w:r>
          </w:p>
        </w:tc>
        <w:tc>
          <w:tcPr>
            <w:tcW w:w="976" w:type="dxa"/>
            <w:noWrap/>
            <w:hideMark/>
          </w:tcPr>
          <w:p w14:paraId="7166534C" w14:textId="77777777" w:rsidR="004442DD" w:rsidRPr="00740107" w:rsidRDefault="004442DD" w:rsidP="00932E02">
            <w:pPr>
              <w:jc w:val="left"/>
              <w:rPr>
                <w:rFonts w:cs="Arial"/>
                <w:sz w:val="20"/>
                <w:lang w:val="en-GB"/>
              </w:rPr>
            </w:pPr>
            <w:r w:rsidRPr="00740107">
              <w:rPr>
                <w:rFonts w:cs="Arial"/>
                <w:sz w:val="20"/>
                <w:lang w:val="en-GB"/>
              </w:rPr>
              <w:t>[Nm]</w:t>
            </w:r>
          </w:p>
        </w:tc>
        <w:tc>
          <w:tcPr>
            <w:tcW w:w="5625" w:type="dxa"/>
            <w:vMerge/>
            <w:hideMark/>
          </w:tcPr>
          <w:p w14:paraId="7D967561" w14:textId="77777777" w:rsidR="004442DD" w:rsidRPr="00740107" w:rsidRDefault="004442DD" w:rsidP="00932E02">
            <w:pPr>
              <w:jc w:val="left"/>
              <w:rPr>
                <w:rFonts w:cs="Arial"/>
                <w:sz w:val="20"/>
                <w:lang w:val="en-GB"/>
              </w:rPr>
            </w:pPr>
          </w:p>
        </w:tc>
      </w:tr>
      <w:tr w:rsidR="004442DD" w:rsidRPr="00E661AF" w14:paraId="6C3804A8" w14:textId="77777777" w:rsidTr="000F01AE">
        <w:trPr>
          <w:trHeight w:val="300"/>
        </w:trPr>
        <w:tc>
          <w:tcPr>
            <w:tcW w:w="1723" w:type="dxa"/>
            <w:noWrap/>
            <w:hideMark/>
          </w:tcPr>
          <w:p w14:paraId="040BAD68" w14:textId="77777777" w:rsidR="004442DD" w:rsidRPr="00740107" w:rsidRDefault="004442DD" w:rsidP="00932E02">
            <w:pPr>
              <w:jc w:val="left"/>
              <w:rPr>
                <w:rFonts w:cs="Arial"/>
                <w:sz w:val="20"/>
                <w:lang w:val="en-GB"/>
              </w:rPr>
            </w:pPr>
            <w:r w:rsidRPr="00740107">
              <w:rPr>
                <w:rFonts w:cs="Arial"/>
                <w:sz w:val="20"/>
                <w:lang w:val="en-GB"/>
              </w:rPr>
              <w:t>ambient te</w:t>
            </w:r>
            <w:r w:rsidRPr="00740107">
              <w:rPr>
                <w:rFonts w:cs="Arial"/>
                <w:sz w:val="20"/>
                <w:lang w:val="en-GB"/>
              </w:rPr>
              <w:t>m</w:t>
            </w:r>
            <w:r w:rsidRPr="00740107">
              <w:rPr>
                <w:rFonts w:cs="Arial"/>
                <w:sz w:val="20"/>
                <w:lang w:val="en-GB"/>
              </w:rPr>
              <w:t>perature on vehicle</w:t>
            </w:r>
          </w:p>
        </w:tc>
        <w:tc>
          <w:tcPr>
            <w:tcW w:w="962" w:type="dxa"/>
            <w:noWrap/>
            <w:hideMark/>
          </w:tcPr>
          <w:p w14:paraId="4F08216F" w14:textId="77777777" w:rsidR="004442DD" w:rsidRPr="00740107" w:rsidRDefault="004442DD" w:rsidP="00932E02">
            <w:pPr>
              <w:jc w:val="left"/>
              <w:rPr>
                <w:rFonts w:cs="Arial"/>
                <w:sz w:val="20"/>
                <w:lang w:val="en-GB"/>
              </w:rPr>
            </w:pPr>
            <w:r w:rsidRPr="00740107">
              <w:rPr>
                <w:rFonts w:cs="Arial"/>
                <w:sz w:val="20"/>
                <w:lang w:val="en-GB"/>
              </w:rPr>
              <w:t>&lt;</w:t>
            </w:r>
            <w:proofErr w:type="spellStart"/>
            <w:r w:rsidRPr="00740107">
              <w:rPr>
                <w:rFonts w:cs="Arial"/>
                <w:sz w:val="20"/>
                <w:lang w:val="en-GB"/>
              </w:rPr>
              <w:t>t_amb_veh</w:t>
            </w:r>
            <w:proofErr w:type="spellEnd"/>
            <w:r w:rsidRPr="00740107">
              <w:rPr>
                <w:rFonts w:cs="Arial"/>
                <w:sz w:val="20"/>
                <w:lang w:val="en-GB"/>
              </w:rPr>
              <w:t>&gt;</w:t>
            </w:r>
          </w:p>
        </w:tc>
        <w:tc>
          <w:tcPr>
            <w:tcW w:w="976" w:type="dxa"/>
            <w:noWrap/>
            <w:hideMark/>
          </w:tcPr>
          <w:p w14:paraId="05F77113" w14:textId="77777777" w:rsidR="004442DD" w:rsidRPr="00740107" w:rsidRDefault="004442DD" w:rsidP="00932E02">
            <w:pPr>
              <w:jc w:val="left"/>
              <w:rPr>
                <w:rFonts w:cs="Arial"/>
                <w:sz w:val="20"/>
                <w:lang w:val="en-GB"/>
              </w:rPr>
            </w:pPr>
            <w:r w:rsidRPr="00740107">
              <w:rPr>
                <w:rFonts w:cs="Arial"/>
                <w:sz w:val="20"/>
                <w:lang w:val="en-GB"/>
              </w:rPr>
              <w:t>[°C]</w:t>
            </w:r>
          </w:p>
        </w:tc>
        <w:tc>
          <w:tcPr>
            <w:tcW w:w="5625" w:type="dxa"/>
            <w:noWrap/>
            <w:hideMark/>
          </w:tcPr>
          <w:p w14:paraId="00B99FE7" w14:textId="77777777" w:rsidR="004442DD" w:rsidRPr="00740107" w:rsidRDefault="004442DD" w:rsidP="00932E02">
            <w:pPr>
              <w:jc w:val="left"/>
              <w:rPr>
                <w:rFonts w:cs="Arial"/>
                <w:sz w:val="20"/>
                <w:lang w:val="en-GB"/>
              </w:rPr>
            </w:pPr>
            <w:r w:rsidRPr="00740107">
              <w:rPr>
                <w:rFonts w:cs="Arial"/>
                <w:sz w:val="20"/>
                <w:lang w:val="en-GB"/>
              </w:rPr>
              <w:t xml:space="preserve">to be measured according to the specifications in the </w:t>
            </w:r>
            <w:r>
              <w:rPr>
                <w:rFonts w:cs="Arial"/>
                <w:sz w:val="20"/>
                <w:lang w:val="en-GB"/>
              </w:rPr>
              <w:t>technical annex</w:t>
            </w:r>
          </w:p>
        </w:tc>
      </w:tr>
      <w:tr w:rsidR="004442DD" w:rsidRPr="00E661AF" w14:paraId="55EC5F62" w14:textId="77777777" w:rsidTr="000F01AE">
        <w:trPr>
          <w:trHeight w:val="300"/>
        </w:trPr>
        <w:tc>
          <w:tcPr>
            <w:tcW w:w="1723" w:type="dxa"/>
            <w:noWrap/>
            <w:hideMark/>
          </w:tcPr>
          <w:p w14:paraId="3C179386" w14:textId="77777777" w:rsidR="004442DD" w:rsidRPr="00740107" w:rsidRDefault="004442DD" w:rsidP="00932E02">
            <w:pPr>
              <w:jc w:val="left"/>
              <w:rPr>
                <w:rFonts w:cs="Arial"/>
                <w:sz w:val="20"/>
                <w:lang w:val="en-GB"/>
              </w:rPr>
            </w:pPr>
            <w:r w:rsidRPr="00740107">
              <w:rPr>
                <w:rFonts w:cs="Arial"/>
                <w:sz w:val="20"/>
                <w:lang w:val="en-GB"/>
              </w:rPr>
              <w:t>trigger signal</w:t>
            </w:r>
          </w:p>
        </w:tc>
        <w:tc>
          <w:tcPr>
            <w:tcW w:w="962" w:type="dxa"/>
            <w:noWrap/>
            <w:hideMark/>
          </w:tcPr>
          <w:p w14:paraId="6F834FAC" w14:textId="77777777" w:rsidR="004442DD" w:rsidRPr="00740107" w:rsidRDefault="004442DD" w:rsidP="00932E02">
            <w:pPr>
              <w:jc w:val="left"/>
              <w:rPr>
                <w:rFonts w:cs="Arial"/>
                <w:sz w:val="20"/>
                <w:lang w:val="en-GB"/>
              </w:rPr>
            </w:pPr>
            <w:r w:rsidRPr="00740107">
              <w:rPr>
                <w:rFonts w:cs="Arial"/>
                <w:sz w:val="20"/>
                <w:lang w:val="en-GB"/>
              </w:rPr>
              <w:t>&lt;trigger&gt;</w:t>
            </w:r>
          </w:p>
        </w:tc>
        <w:tc>
          <w:tcPr>
            <w:tcW w:w="976" w:type="dxa"/>
            <w:noWrap/>
            <w:hideMark/>
          </w:tcPr>
          <w:p w14:paraId="1B946B14" w14:textId="77777777" w:rsidR="004442DD" w:rsidRPr="00740107" w:rsidRDefault="004442DD" w:rsidP="00932E02">
            <w:pPr>
              <w:jc w:val="left"/>
              <w:rPr>
                <w:rFonts w:cs="Arial"/>
                <w:sz w:val="20"/>
                <w:lang w:val="en-GB"/>
              </w:rPr>
            </w:pPr>
            <w:r w:rsidRPr="00740107">
              <w:rPr>
                <w:rFonts w:cs="Arial"/>
                <w:sz w:val="20"/>
                <w:lang w:val="en-GB"/>
              </w:rPr>
              <w:t>[-]</w:t>
            </w:r>
          </w:p>
        </w:tc>
        <w:tc>
          <w:tcPr>
            <w:tcW w:w="5625" w:type="dxa"/>
            <w:noWrap/>
            <w:hideMark/>
          </w:tcPr>
          <w:p w14:paraId="27DC9FD4" w14:textId="7DC290E4" w:rsidR="004442DD" w:rsidRPr="00740107" w:rsidRDefault="004442DD" w:rsidP="00932E02">
            <w:pPr>
              <w:jc w:val="left"/>
              <w:rPr>
                <w:rFonts w:cs="Arial"/>
                <w:sz w:val="20"/>
                <w:lang w:val="en-GB"/>
              </w:rPr>
            </w:pPr>
            <w:proofErr w:type="gramStart"/>
            <w:r w:rsidRPr="00740107">
              <w:rPr>
                <w:rFonts w:cs="Arial"/>
                <w:sz w:val="20"/>
                <w:lang w:val="en-GB"/>
              </w:rPr>
              <w:t>optional</w:t>
            </w:r>
            <w:proofErr w:type="gramEnd"/>
            <w:r w:rsidRPr="00740107">
              <w:rPr>
                <w:rFonts w:cs="Arial"/>
                <w:sz w:val="20"/>
                <w:lang w:val="en-GB"/>
              </w:rPr>
              <w:t xml:space="preserve"> signal; required if measurement sections are identified by </w:t>
            </w:r>
            <w:proofErr w:type="spellStart"/>
            <w:r w:rsidRPr="00740107">
              <w:rPr>
                <w:rFonts w:cs="Arial"/>
                <w:sz w:val="20"/>
                <w:lang w:val="en-GB"/>
              </w:rPr>
              <w:t>opto</w:t>
            </w:r>
            <w:proofErr w:type="spellEnd"/>
            <w:r w:rsidRPr="00740107">
              <w:rPr>
                <w:rFonts w:cs="Arial"/>
                <w:sz w:val="20"/>
                <w:lang w:val="en-GB"/>
              </w:rPr>
              <w:t xml:space="preserve"> electronic </w:t>
            </w:r>
            <w:r w:rsidR="00587464">
              <w:rPr>
                <w:rFonts w:cs="Arial"/>
                <w:sz w:val="20"/>
                <w:lang w:val="en-GB"/>
              </w:rPr>
              <w:t>triggers</w:t>
            </w:r>
            <w:r w:rsidRPr="00740107">
              <w:rPr>
                <w:rFonts w:cs="Arial"/>
                <w:sz w:val="20"/>
                <w:lang w:val="en-GB"/>
              </w:rPr>
              <w:t xml:space="preserve"> (option "</w:t>
            </w:r>
            <w:proofErr w:type="spellStart"/>
            <w:r w:rsidRPr="00740107">
              <w:rPr>
                <w:rFonts w:cs="Arial"/>
                <w:sz w:val="20"/>
                <w:lang w:val="en-GB"/>
              </w:rPr>
              <w:t>tri</w:t>
            </w:r>
            <w:r w:rsidRPr="00740107">
              <w:rPr>
                <w:rFonts w:cs="Arial"/>
                <w:sz w:val="20"/>
                <w:lang w:val="en-GB"/>
              </w:rPr>
              <w:t>g</w:t>
            </w:r>
            <w:r w:rsidRPr="00740107">
              <w:rPr>
                <w:rFonts w:cs="Arial"/>
                <w:sz w:val="20"/>
                <w:lang w:val="en-GB"/>
              </w:rPr>
              <w:t>ger_used</w:t>
            </w:r>
            <w:proofErr w:type="spellEnd"/>
            <w:r w:rsidRPr="00740107">
              <w:rPr>
                <w:rFonts w:cs="Arial"/>
                <w:sz w:val="20"/>
                <w:lang w:val="en-GB"/>
              </w:rPr>
              <w:t>=1")</w:t>
            </w:r>
            <w:r>
              <w:rPr>
                <w:rFonts w:cs="Arial"/>
                <w:sz w:val="20"/>
                <w:lang w:val="en-GB"/>
              </w:rPr>
              <w:t xml:space="preserve">. This signal is defined to be an arbitrary </w:t>
            </w:r>
            <w:r>
              <w:rPr>
                <w:rFonts w:cs="Arial"/>
                <w:sz w:val="20"/>
                <w:lang w:val="en-GB"/>
              </w:rPr>
              <w:lastRenderedPageBreak/>
              <w:t>integer value which changes at a “trigger event”.</w:t>
            </w:r>
          </w:p>
        </w:tc>
      </w:tr>
      <w:tr w:rsidR="004442DD" w:rsidRPr="00E661AF" w14:paraId="49BAC0D7" w14:textId="77777777" w:rsidTr="000F01AE">
        <w:trPr>
          <w:trHeight w:val="300"/>
        </w:trPr>
        <w:tc>
          <w:tcPr>
            <w:tcW w:w="1723" w:type="dxa"/>
            <w:noWrap/>
            <w:hideMark/>
          </w:tcPr>
          <w:p w14:paraId="6814047F" w14:textId="77777777" w:rsidR="004442DD" w:rsidRPr="00740107" w:rsidRDefault="004442DD" w:rsidP="00932E02">
            <w:pPr>
              <w:jc w:val="left"/>
              <w:rPr>
                <w:rFonts w:cs="Arial"/>
                <w:sz w:val="20"/>
                <w:lang w:val="en-GB"/>
              </w:rPr>
            </w:pPr>
            <w:r w:rsidRPr="00740107">
              <w:rPr>
                <w:rFonts w:cs="Arial"/>
                <w:sz w:val="20"/>
                <w:lang w:val="en-GB"/>
              </w:rPr>
              <w:lastRenderedPageBreak/>
              <w:t>tyre temper</w:t>
            </w:r>
            <w:r w:rsidRPr="00740107">
              <w:rPr>
                <w:rFonts w:cs="Arial"/>
                <w:sz w:val="20"/>
                <w:lang w:val="en-GB"/>
              </w:rPr>
              <w:t>a</w:t>
            </w:r>
            <w:r w:rsidRPr="00740107">
              <w:rPr>
                <w:rFonts w:cs="Arial"/>
                <w:sz w:val="20"/>
                <w:lang w:val="en-GB"/>
              </w:rPr>
              <w:t>ture</w:t>
            </w:r>
          </w:p>
        </w:tc>
        <w:tc>
          <w:tcPr>
            <w:tcW w:w="962" w:type="dxa"/>
            <w:noWrap/>
            <w:hideMark/>
          </w:tcPr>
          <w:p w14:paraId="62FD6A6E" w14:textId="77777777" w:rsidR="004442DD" w:rsidRPr="00740107" w:rsidRDefault="004442DD" w:rsidP="00932E02">
            <w:pPr>
              <w:jc w:val="left"/>
              <w:rPr>
                <w:rFonts w:cs="Arial"/>
                <w:sz w:val="20"/>
                <w:lang w:val="en-GB"/>
              </w:rPr>
            </w:pPr>
            <w:r w:rsidRPr="00740107">
              <w:rPr>
                <w:rFonts w:cs="Arial"/>
                <w:sz w:val="20"/>
                <w:lang w:val="en-GB"/>
              </w:rPr>
              <w:t>&lt;</w:t>
            </w:r>
            <w:proofErr w:type="spellStart"/>
            <w:r w:rsidRPr="00740107">
              <w:rPr>
                <w:rFonts w:cs="Arial"/>
                <w:sz w:val="20"/>
                <w:lang w:val="en-GB"/>
              </w:rPr>
              <w:t>t_tire</w:t>
            </w:r>
            <w:proofErr w:type="spellEnd"/>
            <w:r w:rsidRPr="00740107">
              <w:rPr>
                <w:rFonts w:cs="Arial"/>
                <w:sz w:val="20"/>
                <w:lang w:val="en-GB"/>
              </w:rPr>
              <w:t>&gt;</w:t>
            </w:r>
          </w:p>
        </w:tc>
        <w:tc>
          <w:tcPr>
            <w:tcW w:w="976" w:type="dxa"/>
            <w:noWrap/>
            <w:hideMark/>
          </w:tcPr>
          <w:p w14:paraId="2EE8E630" w14:textId="77777777" w:rsidR="004442DD" w:rsidRPr="00740107" w:rsidRDefault="004442DD" w:rsidP="00932E02">
            <w:pPr>
              <w:jc w:val="left"/>
              <w:rPr>
                <w:rFonts w:cs="Arial"/>
                <w:sz w:val="20"/>
                <w:lang w:val="en-GB"/>
              </w:rPr>
            </w:pPr>
            <w:r w:rsidRPr="00740107">
              <w:rPr>
                <w:rFonts w:cs="Arial"/>
                <w:sz w:val="20"/>
                <w:lang w:val="en-GB"/>
              </w:rPr>
              <w:t>[°C]</w:t>
            </w:r>
          </w:p>
        </w:tc>
        <w:tc>
          <w:tcPr>
            <w:tcW w:w="5625" w:type="dxa"/>
            <w:noWrap/>
            <w:hideMark/>
          </w:tcPr>
          <w:p w14:paraId="37D38C51" w14:textId="317F4C1E" w:rsidR="004442DD" w:rsidRPr="00740107" w:rsidRDefault="004442DD" w:rsidP="00932E02">
            <w:pPr>
              <w:jc w:val="left"/>
              <w:rPr>
                <w:rFonts w:cs="Arial"/>
                <w:sz w:val="20"/>
                <w:lang w:val="en-GB"/>
              </w:rPr>
            </w:pPr>
            <w:r w:rsidRPr="00740107">
              <w:rPr>
                <w:rFonts w:cs="Arial"/>
                <w:sz w:val="20"/>
                <w:lang w:val="en-GB"/>
              </w:rPr>
              <w:t>average value</w:t>
            </w:r>
            <w:r w:rsidR="00C93796">
              <w:rPr>
                <w:rFonts w:cs="Arial"/>
                <w:sz w:val="20"/>
                <w:lang w:val="en-GB"/>
              </w:rPr>
              <w:t xml:space="preserve"> of relevant tires</w:t>
            </w:r>
          </w:p>
        </w:tc>
      </w:tr>
      <w:tr w:rsidR="004442DD" w:rsidRPr="00E661AF" w14:paraId="14E3D576" w14:textId="77777777" w:rsidTr="000F01AE">
        <w:trPr>
          <w:trHeight w:val="300"/>
        </w:trPr>
        <w:tc>
          <w:tcPr>
            <w:tcW w:w="1723" w:type="dxa"/>
            <w:noWrap/>
            <w:hideMark/>
          </w:tcPr>
          <w:p w14:paraId="1C84C18A" w14:textId="77777777" w:rsidR="004442DD" w:rsidRPr="00740107" w:rsidRDefault="004442DD" w:rsidP="00932E02">
            <w:pPr>
              <w:jc w:val="left"/>
              <w:rPr>
                <w:rFonts w:cs="Arial"/>
                <w:sz w:val="20"/>
                <w:lang w:val="en-GB"/>
              </w:rPr>
            </w:pPr>
            <w:r w:rsidRPr="00740107">
              <w:rPr>
                <w:rFonts w:cs="Arial"/>
                <w:sz w:val="20"/>
                <w:lang w:val="en-GB"/>
              </w:rPr>
              <w:t>tyre pressure</w:t>
            </w:r>
          </w:p>
        </w:tc>
        <w:tc>
          <w:tcPr>
            <w:tcW w:w="962" w:type="dxa"/>
            <w:noWrap/>
            <w:hideMark/>
          </w:tcPr>
          <w:p w14:paraId="2C017EE9" w14:textId="77777777" w:rsidR="004442DD" w:rsidRPr="00740107" w:rsidRDefault="004442DD" w:rsidP="00932E02">
            <w:pPr>
              <w:jc w:val="left"/>
              <w:rPr>
                <w:rFonts w:cs="Arial"/>
                <w:sz w:val="20"/>
                <w:lang w:val="en-GB"/>
              </w:rPr>
            </w:pPr>
            <w:r w:rsidRPr="00740107">
              <w:rPr>
                <w:rFonts w:cs="Arial"/>
                <w:sz w:val="20"/>
                <w:lang w:val="en-GB"/>
              </w:rPr>
              <w:t>&lt;</w:t>
            </w:r>
            <w:proofErr w:type="spellStart"/>
            <w:r w:rsidRPr="00740107">
              <w:rPr>
                <w:rFonts w:cs="Arial"/>
                <w:sz w:val="20"/>
                <w:lang w:val="en-GB"/>
              </w:rPr>
              <w:t>p_tire</w:t>
            </w:r>
            <w:proofErr w:type="spellEnd"/>
            <w:r w:rsidRPr="00740107">
              <w:rPr>
                <w:rFonts w:cs="Arial"/>
                <w:sz w:val="20"/>
                <w:lang w:val="en-GB"/>
              </w:rPr>
              <w:t>&gt;</w:t>
            </w:r>
          </w:p>
        </w:tc>
        <w:tc>
          <w:tcPr>
            <w:tcW w:w="976" w:type="dxa"/>
            <w:noWrap/>
            <w:hideMark/>
          </w:tcPr>
          <w:p w14:paraId="506E77D3" w14:textId="77777777" w:rsidR="004442DD" w:rsidRPr="00740107" w:rsidRDefault="004442DD" w:rsidP="00932E02">
            <w:pPr>
              <w:jc w:val="left"/>
              <w:rPr>
                <w:rFonts w:cs="Arial"/>
                <w:sz w:val="20"/>
                <w:lang w:val="en-GB"/>
              </w:rPr>
            </w:pPr>
            <w:r w:rsidRPr="00740107">
              <w:rPr>
                <w:rFonts w:cs="Arial"/>
                <w:sz w:val="20"/>
                <w:lang w:val="en-GB"/>
              </w:rPr>
              <w:t>[bar]</w:t>
            </w:r>
          </w:p>
        </w:tc>
        <w:tc>
          <w:tcPr>
            <w:tcW w:w="5625" w:type="dxa"/>
            <w:noWrap/>
            <w:hideMark/>
          </w:tcPr>
          <w:p w14:paraId="38F7C8EC" w14:textId="7B97F7CE" w:rsidR="004442DD" w:rsidRPr="00740107" w:rsidRDefault="004442DD" w:rsidP="00932E02">
            <w:pPr>
              <w:jc w:val="left"/>
              <w:rPr>
                <w:rFonts w:cs="Arial"/>
                <w:sz w:val="20"/>
                <w:lang w:val="en-GB"/>
              </w:rPr>
            </w:pPr>
            <w:r w:rsidRPr="00740107">
              <w:rPr>
                <w:rFonts w:cs="Arial"/>
                <w:sz w:val="20"/>
                <w:lang w:val="en-GB"/>
              </w:rPr>
              <w:t>average value</w:t>
            </w:r>
            <w:r w:rsidR="00C93796">
              <w:rPr>
                <w:rFonts w:cs="Arial"/>
                <w:sz w:val="20"/>
                <w:lang w:val="en-GB"/>
              </w:rPr>
              <w:t xml:space="preserve"> of relevant tires</w:t>
            </w:r>
            <w:r w:rsidRPr="00740107">
              <w:rPr>
                <w:rFonts w:cs="Arial"/>
                <w:sz w:val="20"/>
                <w:lang w:val="en-GB"/>
              </w:rPr>
              <w:t>; optional signal</w:t>
            </w:r>
          </w:p>
        </w:tc>
      </w:tr>
      <w:tr w:rsidR="004442DD" w:rsidRPr="00740107" w14:paraId="27817B99" w14:textId="77777777" w:rsidTr="000F01AE">
        <w:trPr>
          <w:trHeight w:val="300"/>
        </w:trPr>
        <w:tc>
          <w:tcPr>
            <w:tcW w:w="1723" w:type="dxa"/>
            <w:noWrap/>
            <w:hideMark/>
          </w:tcPr>
          <w:p w14:paraId="0380CD8A" w14:textId="77777777" w:rsidR="004442DD" w:rsidRPr="00740107" w:rsidRDefault="004442DD" w:rsidP="00932E02">
            <w:pPr>
              <w:jc w:val="left"/>
              <w:rPr>
                <w:rFonts w:cs="Arial"/>
                <w:sz w:val="20"/>
                <w:lang w:val="en-GB"/>
              </w:rPr>
            </w:pPr>
            <w:r w:rsidRPr="00740107">
              <w:rPr>
                <w:rFonts w:cs="Arial"/>
                <w:sz w:val="20"/>
                <w:lang w:val="en-GB"/>
              </w:rPr>
              <w:t>fuel mass flow</w:t>
            </w:r>
          </w:p>
        </w:tc>
        <w:tc>
          <w:tcPr>
            <w:tcW w:w="962" w:type="dxa"/>
            <w:noWrap/>
            <w:hideMark/>
          </w:tcPr>
          <w:p w14:paraId="7F59C70C" w14:textId="77777777" w:rsidR="004442DD" w:rsidRPr="00740107" w:rsidRDefault="004442DD" w:rsidP="00932E02">
            <w:pPr>
              <w:jc w:val="left"/>
              <w:rPr>
                <w:rFonts w:cs="Arial"/>
                <w:sz w:val="20"/>
                <w:lang w:val="en-GB"/>
              </w:rPr>
            </w:pPr>
            <w:r w:rsidRPr="00740107">
              <w:rPr>
                <w:rFonts w:cs="Arial"/>
                <w:sz w:val="20"/>
                <w:lang w:val="en-GB"/>
              </w:rPr>
              <w:t>&lt;fc&gt;</w:t>
            </w:r>
          </w:p>
        </w:tc>
        <w:tc>
          <w:tcPr>
            <w:tcW w:w="976" w:type="dxa"/>
            <w:noWrap/>
            <w:hideMark/>
          </w:tcPr>
          <w:p w14:paraId="32362619" w14:textId="77777777" w:rsidR="004442DD" w:rsidRPr="00740107" w:rsidRDefault="004442DD" w:rsidP="00932E02">
            <w:pPr>
              <w:jc w:val="left"/>
              <w:rPr>
                <w:rFonts w:cs="Arial"/>
                <w:sz w:val="20"/>
                <w:lang w:val="en-GB"/>
              </w:rPr>
            </w:pPr>
            <w:r w:rsidRPr="00740107">
              <w:rPr>
                <w:rFonts w:cs="Arial"/>
                <w:sz w:val="20"/>
                <w:lang w:val="en-GB"/>
              </w:rPr>
              <w:t>[kg/h]</w:t>
            </w:r>
          </w:p>
        </w:tc>
        <w:tc>
          <w:tcPr>
            <w:tcW w:w="5625" w:type="dxa"/>
            <w:noWrap/>
            <w:hideMark/>
          </w:tcPr>
          <w:p w14:paraId="626067F8" w14:textId="77777777" w:rsidR="004442DD" w:rsidRPr="00740107" w:rsidRDefault="004442DD" w:rsidP="00932E02">
            <w:pPr>
              <w:jc w:val="left"/>
              <w:rPr>
                <w:rFonts w:cs="Arial"/>
                <w:sz w:val="20"/>
                <w:lang w:val="en-GB"/>
              </w:rPr>
            </w:pPr>
            <w:r w:rsidRPr="00740107">
              <w:rPr>
                <w:rFonts w:cs="Arial"/>
                <w:sz w:val="20"/>
                <w:lang w:val="en-GB"/>
              </w:rPr>
              <w:t>optional signal</w:t>
            </w:r>
          </w:p>
        </w:tc>
      </w:tr>
      <w:tr w:rsidR="004442DD" w:rsidRPr="00E661AF" w14:paraId="5E9B5774" w14:textId="77777777" w:rsidTr="000F01AE">
        <w:trPr>
          <w:trHeight w:val="300"/>
        </w:trPr>
        <w:tc>
          <w:tcPr>
            <w:tcW w:w="1723" w:type="dxa"/>
            <w:noWrap/>
            <w:hideMark/>
          </w:tcPr>
          <w:p w14:paraId="2D6F62A4" w14:textId="77777777" w:rsidR="004442DD" w:rsidRPr="00740107" w:rsidRDefault="004442DD" w:rsidP="00932E02">
            <w:pPr>
              <w:jc w:val="left"/>
              <w:rPr>
                <w:rFonts w:cs="Arial"/>
                <w:sz w:val="20"/>
                <w:lang w:val="en-GB"/>
              </w:rPr>
            </w:pPr>
            <w:r w:rsidRPr="00740107">
              <w:rPr>
                <w:rFonts w:cs="Arial"/>
                <w:sz w:val="20"/>
                <w:lang w:val="en-GB"/>
              </w:rPr>
              <w:t>validity</w:t>
            </w:r>
          </w:p>
        </w:tc>
        <w:tc>
          <w:tcPr>
            <w:tcW w:w="962" w:type="dxa"/>
            <w:noWrap/>
            <w:hideMark/>
          </w:tcPr>
          <w:p w14:paraId="2528010D" w14:textId="77777777" w:rsidR="004442DD" w:rsidRPr="00740107" w:rsidRDefault="004442DD" w:rsidP="00932E02">
            <w:pPr>
              <w:jc w:val="left"/>
              <w:rPr>
                <w:rFonts w:cs="Arial"/>
                <w:sz w:val="20"/>
                <w:lang w:val="en-GB"/>
              </w:rPr>
            </w:pPr>
            <w:r w:rsidRPr="00740107">
              <w:rPr>
                <w:rFonts w:cs="Arial"/>
                <w:sz w:val="20"/>
                <w:lang w:val="en-GB"/>
              </w:rPr>
              <w:t>&lt;valid&gt;</w:t>
            </w:r>
          </w:p>
        </w:tc>
        <w:tc>
          <w:tcPr>
            <w:tcW w:w="976" w:type="dxa"/>
            <w:noWrap/>
            <w:hideMark/>
          </w:tcPr>
          <w:p w14:paraId="0ABD108A" w14:textId="77777777" w:rsidR="004442DD" w:rsidRPr="00740107" w:rsidRDefault="004442DD" w:rsidP="00932E02">
            <w:pPr>
              <w:jc w:val="left"/>
              <w:rPr>
                <w:rFonts w:cs="Arial"/>
                <w:sz w:val="20"/>
                <w:lang w:val="en-GB"/>
              </w:rPr>
            </w:pPr>
            <w:r w:rsidRPr="00740107">
              <w:rPr>
                <w:rFonts w:cs="Arial"/>
                <w:sz w:val="20"/>
                <w:lang w:val="en-GB"/>
              </w:rPr>
              <w:t>[-]</w:t>
            </w:r>
          </w:p>
        </w:tc>
        <w:tc>
          <w:tcPr>
            <w:tcW w:w="5625" w:type="dxa"/>
            <w:noWrap/>
            <w:hideMark/>
          </w:tcPr>
          <w:p w14:paraId="1230362F" w14:textId="100AA308" w:rsidR="004442DD" w:rsidRPr="00740107" w:rsidRDefault="004442DD" w:rsidP="00932E02">
            <w:pPr>
              <w:jc w:val="left"/>
              <w:rPr>
                <w:rFonts w:cs="Arial"/>
                <w:sz w:val="20"/>
                <w:lang w:val="en-GB"/>
              </w:rPr>
            </w:pPr>
            <w:proofErr w:type="gramStart"/>
            <w:r w:rsidRPr="00740107">
              <w:rPr>
                <w:rFonts w:cs="Arial"/>
                <w:sz w:val="20"/>
                <w:lang w:val="en-GB"/>
              </w:rPr>
              <w:t>optional</w:t>
            </w:r>
            <w:proofErr w:type="gramEnd"/>
            <w:r w:rsidRPr="00740107">
              <w:rPr>
                <w:rFonts w:cs="Arial"/>
                <w:sz w:val="20"/>
                <w:lang w:val="en-GB"/>
              </w:rPr>
              <w:t xml:space="preserve"> signal (1=valid; 0=invalid);</w:t>
            </w:r>
            <w:r>
              <w:rPr>
                <w:rFonts w:cs="Arial"/>
                <w:sz w:val="20"/>
                <w:lang w:val="en-GB"/>
              </w:rPr>
              <w:br/>
              <w:t>This feature shall be used to label invalid data (e.g. due to close passing of another vehicle, technical or driving errors). I</w:t>
            </w:r>
            <w:r w:rsidRPr="00740107">
              <w:rPr>
                <w:rFonts w:cs="Arial"/>
                <w:sz w:val="20"/>
                <w:lang w:val="en-GB"/>
              </w:rPr>
              <w:t xml:space="preserve">nvalid data will be excluded </w:t>
            </w:r>
            <w:r>
              <w:rPr>
                <w:rFonts w:cs="Arial"/>
                <w:sz w:val="20"/>
                <w:lang w:val="en-GB"/>
              </w:rPr>
              <w:t xml:space="preserve">by </w:t>
            </w:r>
            <w:r w:rsidR="00C93796">
              <w:rPr>
                <w:rFonts w:cs="Arial"/>
                <w:sz w:val="20"/>
                <w:lang w:val="en-GB"/>
              </w:rPr>
              <w:t>VECTO-</w:t>
            </w:r>
            <w:r>
              <w:rPr>
                <w:rFonts w:cs="Arial"/>
                <w:sz w:val="20"/>
                <w:lang w:val="en-GB"/>
              </w:rPr>
              <w:t xml:space="preserve">CSE </w:t>
            </w:r>
            <w:r w:rsidRPr="00740107">
              <w:rPr>
                <w:rFonts w:cs="Arial"/>
                <w:sz w:val="20"/>
                <w:lang w:val="en-GB"/>
              </w:rPr>
              <w:t xml:space="preserve">from </w:t>
            </w:r>
            <w:r>
              <w:rPr>
                <w:rFonts w:cs="Arial"/>
                <w:sz w:val="20"/>
                <w:lang w:val="en-GB"/>
              </w:rPr>
              <w:t xml:space="preserve">further </w:t>
            </w:r>
            <w:r w:rsidRPr="00740107">
              <w:rPr>
                <w:rFonts w:cs="Arial"/>
                <w:sz w:val="20"/>
                <w:lang w:val="en-GB"/>
              </w:rPr>
              <w:t>analysis</w:t>
            </w:r>
            <w:r>
              <w:rPr>
                <w:rFonts w:cs="Arial"/>
                <w:sz w:val="20"/>
                <w:lang w:val="en-GB"/>
              </w:rPr>
              <w:t>.</w:t>
            </w:r>
          </w:p>
        </w:tc>
      </w:tr>
    </w:tbl>
    <w:p w14:paraId="0876E7B1" w14:textId="77777777" w:rsidR="004442DD" w:rsidRPr="00C20E40" w:rsidRDefault="004442DD" w:rsidP="00932E02">
      <w:pPr>
        <w:jc w:val="left"/>
        <w:rPr>
          <w:lang w:val="en-GB"/>
        </w:rPr>
      </w:pPr>
    </w:p>
    <w:p w14:paraId="54A33004" w14:textId="72144734" w:rsidR="004442DD" w:rsidRPr="00CD518B" w:rsidRDefault="004442DD" w:rsidP="00932E02">
      <w:pPr>
        <w:jc w:val="left"/>
        <w:rPr>
          <w:b/>
          <w:lang w:val="en-GB"/>
        </w:rPr>
      </w:pPr>
      <w:r w:rsidRPr="00740107">
        <w:rPr>
          <w:lang w:val="en-GB"/>
        </w:rPr>
        <w:t xml:space="preserve">Any other provided signal in the measurement data file will be also processed by </w:t>
      </w:r>
      <w:r w:rsidR="00C93796">
        <w:rPr>
          <w:lang w:val="en-GB"/>
        </w:rPr>
        <w:t>VECTO-</w:t>
      </w:r>
      <w:r w:rsidRPr="00740107">
        <w:rPr>
          <w:lang w:val="en-GB"/>
        </w:rPr>
        <w:t>CSE. For these signals the averages for the driving phases within measurement sections are calculated.</w:t>
      </w:r>
      <w:r w:rsidRPr="00740107">
        <w:rPr>
          <w:b/>
          <w:lang w:val="en-GB"/>
        </w:rPr>
        <w:t xml:space="preserve"> </w:t>
      </w:r>
      <w:r>
        <w:rPr>
          <w:lang w:val="en-GB"/>
        </w:rPr>
        <w:t>Any column identifier (except the predefine</w:t>
      </w:r>
      <w:r w:rsidR="00BC012D">
        <w:rPr>
          <w:lang w:val="en-GB"/>
        </w:rPr>
        <w:t>d</w:t>
      </w:r>
      <w:r>
        <w:rPr>
          <w:lang w:val="en-GB"/>
        </w:rPr>
        <w:t xml:space="preserve"> ones) can be used. </w:t>
      </w:r>
      <w:r w:rsidRPr="00A26B49">
        <w:rPr>
          <w:lang w:val="en-GB"/>
        </w:rPr>
        <w:t>The</w:t>
      </w:r>
      <w:r>
        <w:rPr>
          <w:lang w:val="en-GB"/>
        </w:rPr>
        <w:t>se</w:t>
      </w:r>
      <w:r w:rsidRPr="00A26B49">
        <w:rPr>
          <w:lang w:val="en-GB"/>
        </w:rPr>
        <w:t xml:space="preserve"> identifier</w:t>
      </w:r>
      <w:r>
        <w:rPr>
          <w:lang w:val="en-GB"/>
        </w:rPr>
        <w:t>s</w:t>
      </w:r>
      <w:r w:rsidRPr="00A26B49">
        <w:rPr>
          <w:lang w:val="en-GB"/>
        </w:rPr>
        <w:t xml:space="preserve"> </w:t>
      </w:r>
      <w:r>
        <w:rPr>
          <w:lang w:val="en-GB"/>
        </w:rPr>
        <w:t xml:space="preserve">are then also </w:t>
      </w:r>
      <w:r w:rsidRPr="00A26B49">
        <w:rPr>
          <w:lang w:val="en-GB"/>
        </w:rPr>
        <w:t xml:space="preserve">used </w:t>
      </w:r>
      <w:r>
        <w:rPr>
          <w:lang w:val="en-GB"/>
        </w:rPr>
        <w:t xml:space="preserve">by VECTO-CSE </w:t>
      </w:r>
      <w:r w:rsidRPr="00A26B49">
        <w:rPr>
          <w:lang w:val="en-GB"/>
        </w:rPr>
        <w:t>in the result files</w:t>
      </w:r>
      <w:r>
        <w:rPr>
          <w:lang w:val="en-GB"/>
        </w:rPr>
        <w:t xml:space="preserve">. </w:t>
      </w:r>
      <w:r w:rsidRPr="00CD518B">
        <w:rPr>
          <w:lang w:val="en-GB"/>
        </w:rPr>
        <w:t>Additional signals to be processed by VECTO-CSE have to be existent in ALL measurement data files.</w:t>
      </w:r>
    </w:p>
    <w:p w14:paraId="1375E492" w14:textId="77777777" w:rsidR="004442DD" w:rsidRDefault="004442DD" w:rsidP="00932E02">
      <w:pPr>
        <w:jc w:val="left"/>
        <w:rPr>
          <w:lang w:val="en-GB"/>
        </w:rPr>
      </w:pPr>
    </w:p>
    <w:p w14:paraId="2CCE63B9" w14:textId="483149B6" w:rsidR="004442DD" w:rsidRPr="00554EF2" w:rsidRDefault="00816619" w:rsidP="00932E02">
      <w:pPr>
        <w:pStyle w:val="berschrift2"/>
        <w:jc w:val="left"/>
        <w:rPr>
          <w:lang w:val="en-GB"/>
        </w:rPr>
      </w:pPr>
      <w:bookmarkStart w:id="25" w:name="_Toc425145109"/>
      <w:r>
        <w:rPr>
          <w:lang w:val="en-GB"/>
        </w:rPr>
        <w:t>File with altitude profile</w:t>
      </w:r>
      <w:r w:rsidR="004442DD" w:rsidRPr="00554EF2">
        <w:rPr>
          <w:lang w:val="en-GB"/>
        </w:rPr>
        <w:t xml:space="preserve"> (*.csalt)</w:t>
      </w:r>
      <w:bookmarkEnd w:id="25"/>
    </w:p>
    <w:p w14:paraId="57041005" w14:textId="6F8A6989" w:rsidR="00C93796" w:rsidRDefault="0068677E" w:rsidP="00932E02">
      <w:pPr>
        <w:jc w:val="left"/>
        <w:rPr>
          <w:lang w:val="en-GB"/>
        </w:rPr>
      </w:pPr>
      <w:r>
        <w:rPr>
          <w:lang w:val="en-GB"/>
        </w:rPr>
        <w:fldChar w:fldCharType="begin"/>
      </w:r>
      <w:r>
        <w:rPr>
          <w:lang w:val="en-GB"/>
        </w:rPr>
        <w:instrText xml:space="preserve"> REF _Ref387148892 \h </w:instrText>
      </w:r>
      <w:r w:rsidR="00932E02">
        <w:rPr>
          <w:lang w:val="en-GB"/>
        </w:rPr>
        <w:instrText xml:space="preserve"> \* MERGEFORMAT </w:instrText>
      </w:r>
      <w:r>
        <w:rPr>
          <w:lang w:val="en-GB"/>
        </w:rPr>
      </w:r>
      <w:r>
        <w:rPr>
          <w:lang w:val="en-GB"/>
        </w:rPr>
        <w:fldChar w:fldCharType="separate"/>
      </w:r>
      <w:r w:rsidR="00D03398" w:rsidRPr="008F4A18">
        <w:rPr>
          <w:lang w:val="en-GB"/>
        </w:rPr>
        <w:t xml:space="preserve">Figure </w:t>
      </w:r>
      <w:r w:rsidR="00D03398">
        <w:rPr>
          <w:noProof/>
          <w:lang w:val="en-GB"/>
        </w:rPr>
        <w:t>7</w:t>
      </w:r>
      <w:r>
        <w:rPr>
          <w:lang w:val="en-GB"/>
        </w:rPr>
        <w:fldChar w:fldCharType="end"/>
      </w:r>
      <w:r>
        <w:rPr>
          <w:lang w:val="en-GB"/>
        </w:rPr>
        <w:t xml:space="preserve"> </w:t>
      </w:r>
      <w:r w:rsidR="00816619">
        <w:rPr>
          <w:lang w:val="en-GB"/>
        </w:rPr>
        <w:t xml:space="preserve">gives an example for an altitude file. </w:t>
      </w:r>
      <w:r w:rsidR="00D30F11">
        <w:rPr>
          <w:lang w:val="en-GB"/>
        </w:rPr>
        <w:t>If the correction of gradient forces is enabled VECTO-</w:t>
      </w:r>
      <w:r w:rsidR="00D30F11" w:rsidRPr="00806FFA">
        <w:rPr>
          <w:lang w:val="en-GB"/>
        </w:rPr>
        <w:t>CSE requires each a *.</w:t>
      </w:r>
      <w:proofErr w:type="spellStart"/>
      <w:r w:rsidR="00D30F11" w:rsidRPr="00806FFA">
        <w:rPr>
          <w:lang w:val="en-GB"/>
        </w:rPr>
        <w:t>cs</w:t>
      </w:r>
      <w:r w:rsidR="00D30F11">
        <w:rPr>
          <w:lang w:val="en-GB"/>
        </w:rPr>
        <w:t>amb</w:t>
      </w:r>
      <w:proofErr w:type="spellEnd"/>
      <w:r w:rsidR="00D30F11" w:rsidRPr="00806FFA">
        <w:rPr>
          <w:lang w:val="en-GB"/>
        </w:rPr>
        <w:t>-file for</w:t>
      </w:r>
      <w:r w:rsidR="00D30F11">
        <w:rPr>
          <w:lang w:val="en-GB"/>
        </w:rPr>
        <w:t xml:space="preserve"> e</w:t>
      </w:r>
      <w:r w:rsidR="00816619">
        <w:rPr>
          <w:lang w:val="en-GB"/>
        </w:rPr>
        <w:t xml:space="preserve">ach </w:t>
      </w:r>
      <w:r w:rsidR="00D30F11">
        <w:rPr>
          <w:lang w:val="en-GB"/>
        </w:rPr>
        <w:t>combination of measurement section and driving direction as specified in the *.</w:t>
      </w:r>
      <w:proofErr w:type="spellStart"/>
      <w:r w:rsidR="00D30F11">
        <w:rPr>
          <w:lang w:val="en-GB"/>
        </w:rPr>
        <w:t>csms</w:t>
      </w:r>
      <w:proofErr w:type="spellEnd"/>
      <w:r w:rsidR="00D30F11">
        <w:rPr>
          <w:lang w:val="en-GB"/>
        </w:rPr>
        <w:t>-file for the low speed – high speed – low speed sequence.</w:t>
      </w:r>
    </w:p>
    <w:p w14:paraId="5FE69CBF" w14:textId="543FF007" w:rsidR="0068677E" w:rsidRDefault="00BC012D" w:rsidP="00932E02">
      <w:pPr>
        <w:keepNext/>
        <w:jc w:val="left"/>
      </w:pPr>
      <w:r w:rsidRPr="00BC012D">
        <w:rPr>
          <w:noProof/>
          <w:lang w:eastAsia="de-AT"/>
        </w:rPr>
        <w:drawing>
          <wp:inline distT="0" distB="0" distL="0" distR="0" wp14:anchorId="568E1E62" wp14:editId="31C5E52A">
            <wp:extent cx="2102485" cy="191389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2485" cy="1913890"/>
                    </a:xfrm>
                    <a:prstGeom prst="rect">
                      <a:avLst/>
                    </a:prstGeom>
                    <a:noFill/>
                    <a:ln>
                      <a:noFill/>
                    </a:ln>
                  </pic:spPr>
                </pic:pic>
              </a:graphicData>
            </a:graphic>
          </wp:inline>
        </w:drawing>
      </w:r>
    </w:p>
    <w:p w14:paraId="51E77259" w14:textId="08863FEB" w:rsidR="00C93796" w:rsidRPr="008F4A18" w:rsidRDefault="0068677E" w:rsidP="00932E02">
      <w:pPr>
        <w:pStyle w:val="Beschriftung"/>
        <w:jc w:val="left"/>
        <w:rPr>
          <w:lang w:val="en-GB"/>
        </w:rPr>
      </w:pPr>
      <w:bookmarkStart w:id="26" w:name="_Ref387148892"/>
      <w:r w:rsidRPr="008F4A18">
        <w:rPr>
          <w:lang w:val="en-GB"/>
        </w:rPr>
        <w:t xml:space="preserve">Figure </w:t>
      </w:r>
      <w:r w:rsidRPr="008F4A18">
        <w:rPr>
          <w:lang w:val="en-GB"/>
        </w:rPr>
        <w:fldChar w:fldCharType="begin"/>
      </w:r>
      <w:r w:rsidRPr="008F4A18">
        <w:rPr>
          <w:lang w:val="en-GB"/>
        </w:rPr>
        <w:instrText xml:space="preserve"> SEQ Figure \* ARABIC </w:instrText>
      </w:r>
      <w:r w:rsidRPr="008F4A18">
        <w:rPr>
          <w:lang w:val="en-GB"/>
        </w:rPr>
        <w:fldChar w:fldCharType="separate"/>
      </w:r>
      <w:r w:rsidR="008E6AB4">
        <w:rPr>
          <w:noProof/>
          <w:lang w:val="en-GB"/>
        </w:rPr>
        <w:t>7</w:t>
      </w:r>
      <w:r w:rsidRPr="008F4A18">
        <w:rPr>
          <w:lang w:val="en-GB"/>
        </w:rPr>
        <w:fldChar w:fldCharType="end"/>
      </w:r>
      <w:bookmarkEnd w:id="26"/>
      <w:r w:rsidRPr="008F4A18">
        <w:rPr>
          <w:lang w:val="en-GB"/>
        </w:rPr>
        <w:t xml:space="preserve">: </w:t>
      </w:r>
      <w:r w:rsidRPr="008F4A18">
        <w:rPr>
          <w:b w:val="0"/>
          <w:lang w:val="en-GB"/>
        </w:rPr>
        <w:t>Example structure of the *.csalt file</w:t>
      </w:r>
    </w:p>
    <w:p w14:paraId="371A94B4" w14:textId="5AD254D0" w:rsidR="00C93796" w:rsidRDefault="00D30F11" w:rsidP="00932E02">
      <w:pPr>
        <w:jc w:val="left"/>
        <w:rPr>
          <w:lang w:val="en-GB"/>
        </w:rPr>
      </w:pPr>
      <w:r w:rsidRPr="00FB5866">
        <w:rPr>
          <w:lang w:val="en-GB"/>
        </w:rPr>
        <w:t xml:space="preserve">The data to be specified is </w:t>
      </w:r>
      <w:r>
        <w:rPr>
          <w:lang w:val="en-GB"/>
        </w:rPr>
        <w:t>explained</w:t>
      </w:r>
      <w:r w:rsidRPr="00FB5866">
        <w:rPr>
          <w:lang w:val="en-GB"/>
        </w:rPr>
        <w:t xml:space="preserve"> below:</w:t>
      </w:r>
    </w:p>
    <w:p w14:paraId="520C9F94" w14:textId="1FE61EA2" w:rsidR="00D30F11" w:rsidRDefault="00D30F11" w:rsidP="00932E02">
      <w:pPr>
        <w:jc w:val="left"/>
        <w:rPr>
          <w:lang w:val="en-GB"/>
        </w:rPr>
      </w:pPr>
      <w:r>
        <w:rPr>
          <w:lang w:val="en-GB"/>
        </w:rPr>
        <w:t>Column 1: distance from start point of the measurement section (unit: [m])</w:t>
      </w:r>
    </w:p>
    <w:p w14:paraId="0B60E962" w14:textId="491E29AB" w:rsidR="00D30F11" w:rsidRDefault="00D30F11" w:rsidP="00932E02">
      <w:pPr>
        <w:jc w:val="left"/>
        <w:rPr>
          <w:lang w:val="en-GB"/>
        </w:rPr>
      </w:pPr>
      <w:r>
        <w:rPr>
          <w:lang w:val="en-GB"/>
        </w:rPr>
        <w:t>Column 2: altitude</w:t>
      </w:r>
    </w:p>
    <w:p w14:paraId="5A31F202" w14:textId="3BC94F54" w:rsidR="00D30F11" w:rsidRDefault="00D30F11" w:rsidP="00932E02">
      <w:pPr>
        <w:jc w:val="left"/>
        <w:rPr>
          <w:lang w:val="en-GB"/>
        </w:rPr>
      </w:pPr>
      <w:r>
        <w:rPr>
          <w:lang w:val="en-GB"/>
        </w:rPr>
        <w:t xml:space="preserve">The </w:t>
      </w:r>
      <w:r w:rsidR="008F4A18">
        <w:rPr>
          <w:lang w:val="en-GB"/>
        </w:rPr>
        <w:t>first row has to start with the distance “0”, the distance specified in the last line has to match with the length of the measurement section as specified in the *.</w:t>
      </w:r>
      <w:proofErr w:type="spellStart"/>
      <w:r w:rsidR="008F4A18">
        <w:rPr>
          <w:lang w:val="en-GB"/>
        </w:rPr>
        <w:t>csms</w:t>
      </w:r>
      <w:proofErr w:type="spellEnd"/>
      <w:r w:rsidR="008F4A18">
        <w:rPr>
          <w:lang w:val="en-GB"/>
        </w:rPr>
        <w:t xml:space="preserve"> file. </w:t>
      </w:r>
      <w:r w:rsidR="00BF3839">
        <w:rPr>
          <w:lang w:val="en-GB"/>
        </w:rPr>
        <w:t>Any number of rows greater than or equal to two can be specified. VECTO-CSE applies linear interpol</w:t>
      </w:r>
      <w:r w:rsidR="00BF3839">
        <w:rPr>
          <w:lang w:val="en-GB"/>
        </w:rPr>
        <w:t>a</w:t>
      </w:r>
      <w:r w:rsidR="00BF3839">
        <w:rPr>
          <w:lang w:val="en-GB"/>
        </w:rPr>
        <w:t xml:space="preserve">tion for altitudes from the </w:t>
      </w:r>
      <w:r w:rsidR="00BF3839" w:rsidRPr="00BF3839">
        <w:rPr>
          <w:lang w:val="en-GB"/>
        </w:rPr>
        <w:t>*.csalt</w:t>
      </w:r>
      <w:r w:rsidR="00BF3839">
        <w:rPr>
          <w:lang w:val="en-GB"/>
        </w:rPr>
        <w:t xml:space="preserve"> file.</w:t>
      </w:r>
    </w:p>
    <w:p w14:paraId="63EF9783" w14:textId="77777777" w:rsidR="004442DD" w:rsidRDefault="004442DD" w:rsidP="00932E02">
      <w:pPr>
        <w:jc w:val="left"/>
        <w:rPr>
          <w:lang w:val="en-GB"/>
        </w:rPr>
      </w:pPr>
    </w:p>
    <w:p w14:paraId="79945933" w14:textId="77777777" w:rsidR="004442DD" w:rsidRPr="00153DE6" w:rsidRDefault="004442DD" w:rsidP="00932E02">
      <w:pPr>
        <w:pStyle w:val="berschrift2"/>
        <w:jc w:val="left"/>
        <w:rPr>
          <w:lang w:val="en-GB"/>
        </w:rPr>
      </w:pPr>
      <w:bookmarkStart w:id="27" w:name="_Toc425145110"/>
      <w:r w:rsidRPr="00153DE6">
        <w:rPr>
          <w:lang w:val="en-GB"/>
        </w:rPr>
        <w:lastRenderedPageBreak/>
        <w:t>Job-File</w:t>
      </w:r>
      <w:bookmarkEnd w:id="27"/>
    </w:p>
    <w:p w14:paraId="4B2EE6D9" w14:textId="46A1F90F" w:rsidR="004442DD" w:rsidRDefault="004442DD" w:rsidP="00932E02">
      <w:pPr>
        <w:jc w:val="left"/>
        <w:rPr>
          <w:b/>
          <w:lang w:val="en-GB"/>
        </w:rPr>
      </w:pPr>
      <w:r w:rsidRPr="00153DE6">
        <w:rPr>
          <w:lang w:val="en-GB"/>
        </w:rPr>
        <w:t xml:space="preserve">The Job file contains all information for a </w:t>
      </w:r>
      <w:r>
        <w:rPr>
          <w:lang w:val="en-GB"/>
        </w:rPr>
        <w:t>VECTO</w:t>
      </w:r>
      <w:r w:rsidR="00BF3839">
        <w:rPr>
          <w:lang w:val="en-GB"/>
        </w:rPr>
        <w:t>-</w:t>
      </w:r>
      <w:r>
        <w:rPr>
          <w:lang w:val="en-GB"/>
        </w:rPr>
        <w:t xml:space="preserve">CSE </w:t>
      </w:r>
      <w:r w:rsidRPr="00153DE6">
        <w:rPr>
          <w:lang w:val="en-GB"/>
        </w:rPr>
        <w:t>test evaluation (settings, paths to i</w:t>
      </w:r>
      <w:r w:rsidRPr="00153DE6">
        <w:rPr>
          <w:lang w:val="en-GB"/>
        </w:rPr>
        <w:t>n</w:t>
      </w:r>
      <w:r w:rsidRPr="00153DE6">
        <w:rPr>
          <w:lang w:val="en-GB"/>
        </w:rPr>
        <w:t>put data</w:t>
      </w:r>
      <w:r>
        <w:rPr>
          <w:lang w:val="en-GB"/>
        </w:rPr>
        <w:t xml:space="preserve"> and a small set of input parameters</w:t>
      </w:r>
      <w:r w:rsidR="00DC4900">
        <w:rPr>
          <w:lang w:val="en-GB"/>
        </w:rPr>
        <w:t xml:space="preserve">). </w:t>
      </w:r>
      <w:r w:rsidRPr="00153DE6">
        <w:rPr>
          <w:b/>
          <w:lang w:val="en-GB"/>
        </w:rPr>
        <w:t xml:space="preserve">The Job file is automatically created by the </w:t>
      </w:r>
      <w:r>
        <w:rPr>
          <w:b/>
          <w:lang w:val="en-GB"/>
        </w:rPr>
        <w:t>VECTO-</w:t>
      </w:r>
      <w:r w:rsidRPr="00153DE6">
        <w:rPr>
          <w:b/>
          <w:lang w:val="en-GB"/>
        </w:rPr>
        <w:t>CSE</w:t>
      </w:r>
      <w:r>
        <w:rPr>
          <w:b/>
          <w:lang w:val="en-GB"/>
        </w:rPr>
        <w:t xml:space="preserve"> </w:t>
      </w:r>
      <w:r w:rsidRPr="00BF3839">
        <w:rPr>
          <w:b/>
          <w:lang w:val="en-GB"/>
        </w:rPr>
        <w:t>user interfac</w:t>
      </w:r>
      <w:r w:rsidR="00DC4900">
        <w:rPr>
          <w:b/>
          <w:lang w:val="en-GB"/>
        </w:rPr>
        <w:t xml:space="preserve">e in the JSON format. </w:t>
      </w:r>
      <w:r w:rsidR="00DC4900" w:rsidRPr="00DC4900">
        <w:rPr>
          <w:b/>
          <w:lang w:val="en-GB"/>
        </w:rPr>
        <w:t>After a successful calculation VECTO-CSE also writes the main evaluation results into the job-file.</w:t>
      </w:r>
      <w:r w:rsidR="001E47E2">
        <w:rPr>
          <w:b/>
          <w:lang w:val="en-GB"/>
        </w:rPr>
        <w:t xml:space="preserve"> </w:t>
      </w:r>
    </w:p>
    <w:p w14:paraId="00E380AF" w14:textId="77777777" w:rsidR="00B33D95" w:rsidRDefault="00B33D95" w:rsidP="00932E02">
      <w:pPr>
        <w:jc w:val="left"/>
        <w:rPr>
          <w:b/>
          <w:lang w:val="en-GB"/>
        </w:rPr>
      </w:pPr>
    </w:p>
    <w:p w14:paraId="1906A0DB" w14:textId="0D7B04C9" w:rsidR="00B33D95" w:rsidRPr="00153DE6" w:rsidRDefault="00B33D95" w:rsidP="00B33D95">
      <w:pPr>
        <w:pStyle w:val="berschrift2"/>
        <w:jc w:val="left"/>
        <w:rPr>
          <w:lang w:val="en-GB"/>
        </w:rPr>
      </w:pPr>
      <w:bookmarkStart w:id="28" w:name="_Toc425145111"/>
      <w:r>
        <w:rPr>
          <w:lang w:val="en-GB"/>
        </w:rPr>
        <w:t>Criteria</w:t>
      </w:r>
      <w:r w:rsidRPr="00153DE6">
        <w:rPr>
          <w:lang w:val="en-GB"/>
        </w:rPr>
        <w:t>-File</w:t>
      </w:r>
      <w:bookmarkEnd w:id="28"/>
    </w:p>
    <w:p w14:paraId="61D7EC6C" w14:textId="389BEE1F" w:rsidR="00B33D95" w:rsidRDefault="00B33D95" w:rsidP="00932E02">
      <w:pPr>
        <w:jc w:val="left"/>
        <w:rPr>
          <w:lang w:val="en-GB"/>
        </w:rPr>
      </w:pPr>
      <w:r>
        <w:rPr>
          <w:lang w:val="en-GB"/>
        </w:rPr>
        <w:t xml:space="preserve">The criteria file </w:t>
      </w:r>
      <w:r w:rsidRPr="00B33D95">
        <w:rPr>
          <w:lang w:val="en-GB"/>
        </w:rPr>
        <w:t>can be used to save or import a set of evaluation parameters (e.g. validity criteria or sett</w:t>
      </w:r>
      <w:r>
        <w:rPr>
          <w:lang w:val="en-GB"/>
        </w:rPr>
        <w:t>ings for correction functions) as shown in the GUI in the “Criteria”-tab. The cr</w:t>
      </w:r>
      <w:r>
        <w:rPr>
          <w:lang w:val="en-GB"/>
        </w:rPr>
        <w:t>i</w:t>
      </w:r>
      <w:r>
        <w:rPr>
          <w:lang w:val="en-GB"/>
        </w:rPr>
        <w:t xml:space="preserve">teria file is written in the JSON format. </w:t>
      </w:r>
    </w:p>
    <w:p w14:paraId="32CC73B8" w14:textId="45108E35" w:rsidR="00B33D95" w:rsidRPr="00B33D95" w:rsidRDefault="00B33D95" w:rsidP="00932E02">
      <w:pPr>
        <w:jc w:val="left"/>
        <w:rPr>
          <w:lang w:val="en-GB"/>
        </w:rPr>
      </w:pPr>
      <w:r w:rsidRPr="00B33D95">
        <w:rPr>
          <w:lang w:val="en-GB"/>
        </w:rPr>
        <w:t>For reasons of traceability for each calculation the used parameters are in any case also stored in the Jobfile.</w:t>
      </w:r>
    </w:p>
    <w:p w14:paraId="688031E2" w14:textId="138DE7CC" w:rsidR="00B33D95" w:rsidRPr="00B875F8" w:rsidRDefault="00B875F8" w:rsidP="00932E02">
      <w:pPr>
        <w:jc w:val="left"/>
        <w:rPr>
          <w:b/>
          <w:lang w:val="en-GB"/>
        </w:rPr>
      </w:pPr>
      <w:r w:rsidRPr="00B875F8">
        <w:rPr>
          <w:b/>
          <w:highlight w:val="green"/>
          <w:lang w:val="en-GB"/>
        </w:rPr>
        <w:t>The criteria file as used by VECTO-CSE V2.0.2 is not compatible with the criteria file of previous tool versions as additional parameters have been added.</w:t>
      </w:r>
      <w:r w:rsidRPr="00B875F8">
        <w:rPr>
          <w:b/>
          <w:lang w:val="en-GB"/>
        </w:rPr>
        <w:t xml:space="preserve"> </w:t>
      </w:r>
    </w:p>
    <w:p w14:paraId="0200BCA9" w14:textId="20ECA35D" w:rsidR="00BF3839" w:rsidRDefault="00BF3839" w:rsidP="00932E02">
      <w:pPr>
        <w:jc w:val="left"/>
        <w:rPr>
          <w:lang w:val="en-GB"/>
        </w:rPr>
      </w:pPr>
      <w:r>
        <w:rPr>
          <w:lang w:val="en-GB"/>
        </w:rPr>
        <w:br w:type="page"/>
      </w:r>
    </w:p>
    <w:p w14:paraId="3143F383" w14:textId="77777777" w:rsidR="004442DD" w:rsidRDefault="004442DD" w:rsidP="00932E02">
      <w:pPr>
        <w:jc w:val="left"/>
        <w:rPr>
          <w:lang w:val="en-GB"/>
        </w:rPr>
      </w:pPr>
    </w:p>
    <w:p w14:paraId="715255F1" w14:textId="77777777" w:rsidR="004442DD" w:rsidRPr="009F621D" w:rsidRDefault="004442DD" w:rsidP="00932E02">
      <w:pPr>
        <w:pStyle w:val="berschrift1"/>
        <w:jc w:val="left"/>
        <w:rPr>
          <w:lang w:val="en-GB"/>
        </w:rPr>
      </w:pPr>
      <w:bookmarkStart w:id="29" w:name="_Toc384988741"/>
      <w:bookmarkStart w:id="30" w:name="_Toc425145112"/>
      <w:r w:rsidRPr="009F621D">
        <w:rPr>
          <w:lang w:val="en-GB"/>
        </w:rPr>
        <w:t>Evaluation algorithms</w:t>
      </w:r>
      <w:bookmarkEnd w:id="29"/>
      <w:bookmarkEnd w:id="30"/>
    </w:p>
    <w:p w14:paraId="2FE47961" w14:textId="5515F17D" w:rsidR="00B875F8" w:rsidRDefault="004442DD" w:rsidP="00932E02">
      <w:pPr>
        <w:jc w:val="left"/>
        <w:rPr>
          <w:lang w:val="en-GB"/>
        </w:rPr>
      </w:pPr>
      <w:r w:rsidRPr="009F621D">
        <w:rPr>
          <w:lang w:val="en-GB"/>
        </w:rPr>
        <w:t>This section gives a documentation of the algorithms which are used to evaluate the in</w:t>
      </w:r>
      <w:r>
        <w:rPr>
          <w:lang w:val="en-GB"/>
        </w:rPr>
        <w:t>put data.</w:t>
      </w:r>
    </w:p>
    <w:p w14:paraId="45DE3881" w14:textId="77777777" w:rsidR="00604387" w:rsidRPr="009F621D" w:rsidRDefault="00604387" w:rsidP="00932E02">
      <w:pPr>
        <w:jc w:val="left"/>
        <w:rPr>
          <w:lang w:val="en-GB"/>
        </w:rPr>
      </w:pPr>
    </w:p>
    <w:p w14:paraId="6F4E4D7B" w14:textId="77777777" w:rsidR="004442DD" w:rsidRPr="009F621D" w:rsidRDefault="004442DD" w:rsidP="00932E02">
      <w:pPr>
        <w:pStyle w:val="berschrift2"/>
        <w:jc w:val="left"/>
        <w:rPr>
          <w:lang w:val="en-GB"/>
        </w:rPr>
      </w:pPr>
      <w:bookmarkStart w:id="31" w:name="_Toc425145113"/>
      <w:r w:rsidRPr="009F621D">
        <w:rPr>
          <w:lang w:val="en-GB"/>
        </w:rPr>
        <w:t>Processing of data for vehicle position</w:t>
      </w:r>
      <w:bookmarkEnd w:id="31"/>
    </w:p>
    <w:p w14:paraId="29FF62A5" w14:textId="0A7BE019" w:rsidR="004442DD" w:rsidRDefault="004442DD" w:rsidP="00932E02">
      <w:pPr>
        <w:jc w:val="left"/>
        <w:rPr>
          <w:highlight w:val="lightGray"/>
          <w:lang w:val="en-GB"/>
        </w:rPr>
      </w:pPr>
      <w:r w:rsidRPr="009F621D">
        <w:rPr>
          <w:lang w:val="en-GB"/>
        </w:rPr>
        <w:t>In a first step VECTO</w:t>
      </w:r>
      <w:r>
        <w:rPr>
          <w:lang w:val="en-GB"/>
        </w:rPr>
        <w:t>-</w:t>
      </w:r>
      <w:r w:rsidRPr="009F621D">
        <w:rPr>
          <w:lang w:val="en-GB"/>
        </w:rPr>
        <w:t>CSE converts the (D</w:t>
      </w:r>
      <w:proofErr w:type="gramStart"/>
      <w:r w:rsidRPr="009F621D">
        <w:rPr>
          <w:lang w:val="en-GB"/>
        </w:rPr>
        <w:t>)GPS</w:t>
      </w:r>
      <w:proofErr w:type="gramEnd"/>
      <w:r w:rsidRPr="009F621D">
        <w:rPr>
          <w:lang w:val="en-GB"/>
        </w:rPr>
        <w:t xml:space="preserve"> coordinates to </w:t>
      </w:r>
      <w:r>
        <w:rPr>
          <w:lang w:val="en-GB"/>
        </w:rPr>
        <w:t>UTM coordinates</w:t>
      </w:r>
      <w:r w:rsidRPr="009F621D">
        <w:rPr>
          <w:lang w:val="en-GB"/>
        </w:rPr>
        <w:t>. The a</w:t>
      </w:r>
      <w:r w:rsidRPr="009F621D">
        <w:rPr>
          <w:lang w:val="en-GB"/>
        </w:rPr>
        <w:t>c</w:t>
      </w:r>
      <w:r w:rsidRPr="009F621D">
        <w:rPr>
          <w:lang w:val="en-GB"/>
        </w:rPr>
        <w:t xml:space="preserve">cording </w:t>
      </w:r>
      <w:r>
        <w:rPr>
          <w:lang w:val="en-GB"/>
        </w:rPr>
        <w:t>results</w:t>
      </w:r>
      <w:r w:rsidRPr="009F621D">
        <w:rPr>
          <w:lang w:val="en-GB"/>
        </w:rPr>
        <w:t xml:space="preserve"> for </w:t>
      </w:r>
      <w:r>
        <w:rPr>
          <w:lang w:val="en-GB"/>
        </w:rPr>
        <w:t>UTM</w:t>
      </w:r>
      <w:r w:rsidRPr="009F621D">
        <w:rPr>
          <w:lang w:val="en-GB"/>
        </w:rPr>
        <w:t xml:space="preserve"> coordinates can be found in the results files (</w:t>
      </w:r>
      <w:r>
        <w:rPr>
          <w:lang w:val="en-GB"/>
        </w:rPr>
        <w:t>values: “</w:t>
      </w:r>
      <w:proofErr w:type="spellStart"/>
      <w:r w:rsidR="00BF3839">
        <w:rPr>
          <w:lang w:val="en-GB"/>
        </w:rPr>
        <w:t>Lat</w:t>
      </w:r>
      <w:proofErr w:type="spellEnd"/>
      <w:r w:rsidR="00BF3839">
        <w:rPr>
          <w:lang w:val="en-GB"/>
        </w:rPr>
        <w:t xml:space="preserve"> (UTM)</w:t>
      </w:r>
      <w:r>
        <w:rPr>
          <w:lang w:val="en-GB"/>
        </w:rPr>
        <w:t>” and</w:t>
      </w:r>
      <w:r w:rsidRPr="009F621D">
        <w:rPr>
          <w:lang w:val="en-GB"/>
        </w:rPr>
        <w:t xml:space="preserve"> </w:t>
      </w:r>
      <w:r>
        <w:rPr>
          <w:lang w:val="en-GB"/>
        </w:rPr>
        <w:t>“</w:t>
      </w:r>
      <w:r w:rsidR="00BF3839">
        <w:rPr>
          <w:lang w:val="en-GB"/>
        </w:rPr>
        <w:t>Long (UTM)</w:t>
      </w:r>
      <w:r>
        <w:rPr>
          <w:lang w:val="en-GB"/>
        </w:rPr>
        <w:t>”</w:t>
      </w:r>
      <w:r w:rsidRPr="009F621D">
        <w:rPr>
          <w:lang w:val="en-GB"/>
        </w:rPr>
        <w:t xml:space="preserve">). For data inside of measurement sections </w:t>
      </w:r>
      <w:r>
        <w:rPr>
          <w:lang w:val="en-GB"/>
        </w:rPr>
        <w:t xml:space="preserve">also </w:t>
      </w:r>
      <w:r w:rsidRPr="009F621D">
        <w:rPr>
          <w:lang w:val="en-GB"/>
        </w:rPr>
        <w:t>the theoretical position of the vehicle projected to the line defined by the start- and end-coordinates of the measurement sec</w:t>
      </w:r>
      <w:r>
        <w:rPr>
          <w:lang w:val="en-GB"/>
        </w:rPr>
        <w:t>tion (result file</w:t>
      </w:r>
      <w:r w:rsidRPr="009F621D">
        <w:rPr>
          <w:lang w:val="en-GB"/>
        </w:rPr>
        <w:t xml:space="preserve"> valu</w:t>
      </w:r>
      <w:r>
        <w:rPr>
          <w:lang w:val="en-GB"/>
        </w:rPr>
        <w:t>es</w:t>
      </w:r>
      <w:r w:rsidRPr="009F621D">
        <w:rPr>
          <w:lang w:val="en-GB"/>
        </w:rPr>
        <w:t xml:space="preserve"> </w:t>
      </w:r>
      <w:r>
        <w:rPr>
          <w:lang w:val="en-GB"/>
        </w:rPr>
        <w:t>“</w:t>
      </w:r>
      <w:proofErr w:type="spellStart"/>
      <w:r w:rsidR="00BF3839">
        <w:rPr>
          <w:lang w:val="en-GB"/>
        </w:rPr>
        <w:t>Lat</w:t>
      </w:r>
      <w:proofErr w:type="spellEnd"/>
      <w:r w:rsidR="00BF3839">
        <w:rPr>
          <w:lang w:val="en-GB"/>
        </w:rPr>
        <w:t xml:space="preserve"> (root)</w:t>
      </w:r>
      <w:r>
        <w:rPr>
          <w:lang w:val="en-GB"/>
        </w:rPr>
        <w:t>” and</w:t>
      </w:r>
      <w:r w:rsidRPr="009F621D">
        <w:rPr>
          <w:lang w:val="en-GB"/>
        </w:rPr>
        <w:t xml:space="preserve"> </w:t>
      </w:r>
      <w:r w:rsidR="00BF3839">
        <w:rPr>
          <w:lang w:val="en-GB"/>
        </w:rPr>
        <w:t>“Long (root)”)</w:t>
      </w:r>
      <w:r w:rsidRPr="009F621D">
        <w:rPr>
          <w:lang w:val="en-GB"/>
        </w:rPr>
        <w:t xml:space="preserve"> is calculated. This coordinate is the reference </w:t>
      </w:r>
      <w:r>
        <w:rPr>
          <w:lang w:val="en-GB"/>
        </w:rPr>
        <w:t>for the identification of the vehicle position inside the measurement sections</w:t>
      </w:r>
      <w:r w:rsidRPr="007345C6">
        <w:rPr>
          <w:lang w:val="en-GB"/>
        </w:rPr>
        <w:t xml:space="preserve"> and for the allocation of the altitude if the altitude correction is applied. </w:t>
      </w:r>
    </w:p>
    <w:p w14:paraId="490E6213" w14:textId="77777777" w:rsidR="004442DD" w:rsidRPr="0096360F" w:rsidRDefault="004442DD" w:rsidP="00932E02">
      <w:pPr>
        <w:jc w:val="left"/>
        <w:rPr>
          <w:b/>
          <w:highlight w:val="lightGray"/>
          <w:lang w:val="en-GB"/>
        </w:rPr>
      </w:pPr>
    </w:p>
    <w:p w14:paraId="47D55582" w14:textId="77777777" w:rsidR="004442DD" w:rsidRPr="007345C6" w:rsidRDefault="004442DD" w:rsidP="00932E02">
      <w:pPr>
        <w:pStyle w:val="berschrift2"/>
        <w:jc w:val="left"/>
        <w:rPr>
          <w:lang w:val="en-GB"/>
        </w:rPr>
      </w:pPr>
      <w:bookmarkStart w:id="32" w:name="_Ref384989419"/>
      <w:bookmarkStart w:id="33" w:name="_Toc425145114"/>
      <w:r w:rsidRPr="007345C6">
        <w:rPr>
          <w:lang w:val="en-GB"/>
        </w:rPr>
        <w:t>Assignment of measurement data to measurement sections</w:t>
      </w:r>
      <w:bookmarkEnd w:id="32"/>
      <w:bookmarkEnd w:id="33"/>
    </w:p>
    <w:p w14:paraId="5E3E3790" w14:textId="77777777" w:rsidR="004442DD" w:rsidRPr="007345C6" w:rsidRDefault="004442DD" w:rsidP="00932E02">
      <w:pPr>
        <w:jc w:val="left"/>
        <w:rPr>
          <w:lang w:val="en-GB"/>
        </w:rPr>
      </w:pPr>
      <w:r w:rsidRPr="007345C6">
        <w:rPr>
          <w:lang w:val="en-GB"/>
        </w:rPr>
        <w:t xml:space="preserve">For assignment of recorded data to </w:t>
      </w:r>
      <w:r>
        <w:rPr>
          <w:lang w:val="en-GB"/>
        </w:rPr>
        <w:t xml:space="preserve">the </w:t>
      </w:r>
      <w:r w:rsidRPr="007345C6">
        <w:rPr>
          <w:lang w:val="en-GB"/>
        </w:rPr>
        <w:t>measurement sections as specified in the *.</w:t>
      </w:r>
      <w:proofErr w:type="spellStart"/>
      <w:r w:rsidRPr="007345C6">
        <w:rPr>
          <w:lang w:val="en-GB"/>
        </w:rPr>
        <w:t>csms</w:t>
      </w:r>
      <w:proofErr w:type="spellEnd"/>
      <w:r>
        <w:rPr>
          <w:lang w:val="en-GB"/>
        </w:rPr>
        <w:t>-file two options can be chosen</w:t>
      </w:r>
      <w:r w:rsidRPr="007345C6">
        <w:rPr>
          <w:lang w:val="en-GB"/>
        </w:rPr>
        <w:t xml:space="preserve"> how the point in time is determined when the vehicle enters and exits the predefined measurement sections.</w:t>
      </w:r>
    </w:p>
    <w:p w14:paraId="13E67944" w14:textId="77777777" w:rsidR="004442DD" w:rsidRPr="00CF76A9" w:rsidRDefault="004442DD" w:rsidP="00932E02">
      <w:pPr>
        <w:keepNext/>
        <w:jc w:val="left"/>
        <w:rPr>
          <w:i/>
          <w:lang w:val="en-GB"/>
        </w:rPr>
      </w:pPr>
      <w:r w:rsidRPr="00CF76A9">
        <w:rPr>
          <w:i/>
          <w:lang w:val="en-GB"/>
        </w:rPr>
        <w:t>Option 1: Trigger signal</w:t>
      </w:r>
    </w:p>
    <w:p w14:paraId="0BC6D30A" w14:textId="08776995" w:rsidR="004442DD" w:rsidRDefault="004442DD" w:rsidP="00932E02">
      <w:pPr>
        <w:jc w:val="left"/>
        <w:rPr>
          <w:lang w:val="en-GB"/>
        </w:rPr>
      </w:pPr>
      <w:r>
        <w:rPr>
          <w:lang w:val="en-GB"/>
        </w:rPr>
        <w:t xml:space="preserve">CSE identifies the entry or the exit of the vehicle if </w:t>
      </w:r>
      <w:r w:rsidR="00FD7635">
        <w:rPr>
          <w:lang w:val="en-GB"/>
        </w:rPr>
        <w:t>the</w:t>
      </w:r>
      <w:r>
        <w:rPr>
          <w:lang w:val="en-GB"/>
        </w:rPr>
        <w:t xml:space="preserve"> criteria 1. </w:t>
      </w:r>
      <w:proofErr w:type="gramStart"/>
      <w:r w:rsidR="00FD7635">
        <w:rPr>
          <w:lang w:val="en-GB"/>
        </w:rPr>
        <w:t>to</w:t>
      </w:r>
      <w:proofErr w:type="gramEnd"/>
      <w:r w:rsidR="00FD7635">
        <w:rPr>
          <w:lang w:val="en-GB"/>
        </w:rPr>
        <w:t xml:space="preserve"> 3</w:t>
      </w:r>
      <w:r>
        <w:rPr>
          <w:lang w:val="en-GB"/>
        </w:rPr>
        <w:t xml:space="preserve">. </w:t>
      </w:r>
      <w:proofErr w:type="gramStart"/>
      <w:r>
        <w:rPr>
          <w:lang w:val="en-GB"/>
        </w:rPr>
        <w:t>are</w:t>
      </w:r>
      <w:proofErr w:type="gramEnd"/>
      <w:r>
        <w:rPr>
          <w:lang w:val="en-GB"/>
        </w:rPr>
        <w:t xml:space="preserve"> met: </w:t>
      </w:r>
    </w:p>
    <w:p w14:paraId="659AD5FC" w14:textId="77777777" w:rsidR="004442DD" w:rsidRDefault="004442DD" w:rsidP="00405EDE">
      <w:pPr>
        <w:pStyle w:val="Listenabsatz"/>
        <w:numPr>
          <w:ilvl w:val="0"/>
          <w:numId w:val="17"/>
        </w:numPr>
        <w:jc w:val="left"/>
        <w:rPr>
          <w:lang w:val="en-GB"/>
        </w:rPr>
      </w:pPr>
      <w:r>
        <w:rPr>
          <w:lang w:val="en-GB"/>
        </w:rPr>
        <w:t>The trigger signal shows a change in integer value</w:t>
      </w:r>
    </w:p>
    <w:p w14:paraId="00101CF6" w14:textId="7BA6A37D" w:rsidR="004442DD" w:rsidRDefault="004442DD" w:rsidP="00405EDE">
      <w:pPr>
        <w:pStyle w:val="Listenabsatz"/>
        <w:numPr>
          <w:ilvl w:val="0"/>
          <w:numId w:val="17"/>
        </w:numPr>
        <w:jc w:val="left"/>
        <w:rPr>
          <w:lang w:val="en-GB"/>
        </w:rPr>
      </w:pPr>
      <w:r>
        <w:rPr>
          <w:lang w:val="en-GB"/>
        </w:rPr>
        <w:t xml:space="preserve">The position of the vehicle is inside a square around a start point or an end-point of a MS as defined in the </w:t>
      </w:r>
      <w:r w:rsidRPr="007345C6">
        <w:rPr>
          <w:lang w:val="en-GB"/>
        </w:rPr>
        <w:t>*.</w:t>
      </w:r>
      <w:proofErr w:type="spellStart"/>
      <w:r w:rsidRPr="007345C6">
        <w:rPr>
          <w:lang w:val="en-GB"/>
        </w:rPr>
        <w:t>csms</w:t>
      </w:r>
      <w:proofErr w:type="spellEnd"/>
      <w:r w:rsidRPr="007345C6">
        <w:rPr>
          <w:lang w:val="en-GB"/>
        </w:rPr>
        <w:t>-file</w:t>
      </w:r>
      <w:r w:rsidR="007E5355">
        <w:rPr>
          <w:lang w:val="en-GB"/>
        </w:rPr>
        <w:t>. The square is defined by the (+/-)-range from the p</w:t>
      </w:r>
      <w:r w:rsidR="007E5355">
        <w:rPr>
          <w:lang w:val="en-GB"/>
        </w:rPr>
        <w:t>a</w:t>
      </w:r>
      <w:r w:rsidR="007E5355">
        <w:rPr>
          <w:lang w:val="en-GB"/>
        </w:rPr>
        <w:t>rameters “</w:t>
      </w:r>
      <w:proofErr w:type="spellStart"/>
      <w:r w:rsidR="007E5355">
        <w:rPr>
          <w:lang w:val="en-GB"/>
        </w:rPr>
        <w:t>delta_x_max</w:t>
      </w:r>
      <w:proofErr w:type="spellEnd"/>
      <w:r w:rsidR="007E5355">
        <w:rPr>
          <w:lang w:val="en-GB"/>
        </w:rPr>
        <w:t>” and “</w:t>
      </w:r>
      <w:proofErr w:type="spellStart"/>
      <w:r w:rsidR="007E5355">
        <w:rPr>
          <w:lang w:val="en-GB"/>
        </w:rPr>
        <w:t>delta_y_max</w:t>
      </w:r>
      <w:proofErr w:type="spellEnd"/>
      <w:r w:rsidR="007E5355">
        <w:rPr>
          <w:lang w:val="en-GB"/>
        </w:rPr>
        <w:t>” (unit: [m]).</w:t>
      </w:r>
    </w:p>
    <w:p w14:paraId="0533B8E0" w14:textId="12ADD358" w:rsidR="004442DD" w:rsidRDefault="004442DD" w:rsidP="00405EDE">
      <w:pPr>
        <w:pStyle w:val="Listenabsatz"/>
        <w:numPr>
          <w:ilvl w:val="0"/>
          <w:numId w:val="17"/>
        </w:numPr>
        <w:jc w:val="left"/>
        <w:rPr>
          <w:lang w:val="en-GB"/>
        </w:rPr>
      </w:pPr>
      <w:r>
        <w:rPr>
          <w:lang w:val="en-GB"/>
        </w:rPr>
        <w:t xml:space="preserve">The heading of the vehicle is in a </w:t>
      </w:r>
      <w:r w:rsidR="007E5355">
        <w:rPr>
          <w:lang w:val="en-GB"/>
        </w:rPr>
        <w:t>(+/-)-</w:t>
      </w:r>
      <w:r>
        <w:rPr>
          <w:lang w:val="en-GB"/>
        </w:rPr>
        <w:t xml:space="preserve">range </w:t>
      </w:r>
      <w:r w:rsidR="007E5355">
        <w:rPr>
          <w:lang w:val="en-GB"/>
        </w:rPr>
        <w:t>as defined by the parameter “</w:t>
      </w:r>
      <w:proofErr w:type="spellStart"/>
      <w:r w:rsidR="007E5355">
        <w:rPr>
          <w:lang w:val="en-GB"/>
        </w:rPr>
        <w:t>de</w:t>
      </w:r>
      <w:r w:rsidR="007E5355">
        <w:rPr>
          <w:lang w:val="en-GB"/>
        </w:rPr>
        <w:t>l</w:t>
      </w:r>
      <w:r w:rsidR="007E5355">
        <w:rPr>
          <w:lang w:val="en-GB"/>
        </w:rPr>
        <w:t>ta_head_max</w:t>
      </w:r>
      <w:proofErr w:type="spellEnd"/>
      <w:r w:rsidR="007E5355">
        <w:rPr>
          <w:lang w:val="en-GB"/>
        </w:rPr>
        <w:t>” (unit: [°])</w:t>
      </w:r>
    </w:p>
    <w:p w14:paraId="31919A2E" w14:textId="68C2A486" w:rsidR="007E5355" w:rsidRPr="007E5355" w:rsidRDefault="007E5355" w:rsidP="00932E02">
      <w:pPr>
        <w:jc w:val="left"/>
        <w:rPr>
          <w:lang w:val="en-GB"/>
        </w:rPr>
      </w:pPr>
    </w:p>
    <w:p w14:paraId="2C4822FF" w14:textId="77777777" w:rsidR="004442DD" w:rsidRPr="00CF76A9" w:rsidRDefault="004442DD" w:rsidP="00932E02">
      <w:pPr>
        <w:keepNext/>
        <w:jc w:val="left"/>
        <w:rPr>
          <w:i/>
          <w:lang w:val="en-GB"/>
        </w:rPr>
      </w:pPr>
      <w:r w:rsidRPr="00CF76A9">
        <w:rPr>
          <w:i/>
          <w:lang w:val="en-GB"/>
        </w:rPr>
        <w:t>Option 2: DGPS signal</w:t>
      </w:r>
    </w:p>
    <w:p w14:paraId="66736BEB" w14:textId="77777777" w:rsidR="004442DD" w:rsidRDefault="004442DD" w:rsidP="00932E02">
      <w:pPr>
        <w:jc w:val="left"/>
        <w:rPr>
          <w:lang w:val="en-GB"/>
        </w:rPr>
      </w:pPr>
      <w:r>
        <w:rPr>
          <w:lang w:val="en-GB"/>
        </w:rPr>
        <w:t xml:space="preserve">CSE identifies the entry or the exit of the vehicle if both criteria 1. </w:t>
      </w:r>
      <w:proofErr w:type="gramStart"/>
      <w:r>
        <w:rPr>
          <w:lang w:val="en-GB"/>
        </w:rPr>
        <w:t>and</w:t>
      </w:r>
      <w:proofErr w:type="gramEnd"/>
      <w:r>
        <w:rPr>
          <w:lang w:val="en-GB"/>
        </w:rPr>
        <w:t xml:space="preserve"> 2. </w:t>
      </w:r>
      <w:proofErr w:type="gramStart"/>
      <w:r>
        <w:rPr>
          <w:lang w:val="en-GB"/>
        </w:rPr>
        <w:t>are</w:t>
      </w:r>
      <w:proofErr w:type="gramEnd"/>
      <w:r>
        <w:rPr>
          <w:lang w:val="en-GB"/>
        </w:rPr>
        <w:t xml:space="preserve"> met:</w:t>
      </w:r>
    </w:p>
    <w:p w14:paraId="74FFF185" w14:textId="131E411D" w:rsidR="004442DD" w:rsidRPr="00685C58" w:rsidRDefault="003D2103" w:rsidP="00405EDE">
      <w:pPr>
        <w:pStyle w:val="Listenabsatz"/>
        <w:numPr>
          <w:ilvl w:val="0"/>
          <w:numId w:val="20"/>
        </w:numPr>
        <w:jc w:val="left"/>
        <w:rPr>
          <w:lang w:val="en-GB"/>
        </w:rPr>
      </w:pPr>
      <w:r>
        <w:rPr>
          <w:lang w:val="en-GB"/>
        </w:rPr>
        <w:t>A</w:t>
      </w:r>
      <w:r w:rsidR="004442DD" w:rsidRPr="00685C58">
        <w:rPr>
          <w:lang w:val="en-GB"/>
        </w:rPr>
        <w:t xml:space="preserve">n imaginary line perpendicular to a measurement section going through the start point or the end-point is crossed within </w:t>
      </w:r>
      <w:r w:rsidR="008D4E54">
        <w:rPr>
          <w:lang w:val="en-GB"/>
        </w:rPr>
        <w:t>the (+/-)-range of the parameter “</w:t>
      </w:r>
      <w:proofErr w:type="spellStart"/>
      <w:r w:rsidR="008D4E54">
        <w:rPr>
          <w:lang w:val="en-GB"/>
        </w:rPr>
        <w:t>de</w:t>
      </w:r>
      <w:r w:rsidR="008D4E54">
        <w:rPr>
          <w:lang w:val="en-GB"/>
        </w:rPr>
        <w:t>l</w:t>
      </w:r>
      <w:r w:rsidR="008D4E54">
        <w:rPr>
          <w:lang w:val="en-GB"/>
        </w:rPr>
        <w:t>ta_y_max</w:t>
      </w:r>
      <w:proofErr w:type="spellEnd"/>
      <w:r w:rsidR="008D4E54">
        <w:rPr>
          <w:lang w:val="en-GB"/>
        </w:rPr>
        <w:t>” (unit: [m])</w:t>
      </w:r>
      <w:r w:rsidR="004442DD" w:rsidRPr="00685C58">
        <w:rPr>
          <w:lang w:val="en-GB"/>
        </w:rPr>
        <w:t xml:space="preserve"> to the start point or to the end-point</w:t>
      </w:r>
    </w:p>
    <w:p w14:paraId="19E16711" w14:textId="40525AF7" w:rsidR="004442DD" w:rsidRPr="00685C58" w:rsidRDefault="008D4E54" w:rsidP="00405EDE">
      <w:pPr>
        <w:pStyle w:val="Listenabsatz"/>
        <w:numPr>
          <w:ilvl w:val="0"/>
          <w:numId w:val="20"/>
        </w:numPr>
        <w:jc w:val="left"/>
        <w:rPr>
          <w:lang w:val="en-GB"/>
        </w:rPr>
      </w:pPr>
      <w:r>
        <w:rPr>
          <w:lang w:val="en-GB"/>
        </w:rPr>
        <w:t>The heading of the vehicle is in a (+/-)-range as defined by the parameter “</w:t>
      </w:r>
      <w:proofErr w:type="spellStart"/>
      <w:r>
        <w:rPr>
          <w:lang w:val="en-GB"/>
        </w:rPr>
        <w:t>de</w:t>
      </w:r>
      <w:r>
        <w:rPr>
          <w:lang w:val="en-GB"/>
        </w:rPr>
        <w:t>l</w:t>
      </w:r>
      <w:r>
        <w:rPr>
          <w:lang w:val="en-GB"/>
        </w:rPr>
        <w:t>ta_head_max</w:t>
      </w:r>
      <w:proofErr w:type="spellEnd"/>
      <w:r>
        <w:rPr>
          <w:lang w:val="en-GB"/>
        </w:rPr>
        <w:t>” (unit: [°])</w:t>
      </w:r>
    </w:p>
    <w:p w14:paraId="773BB24B" w14:textId="77777777" w:rsidR="004442DD" w:rsidRPr="00CF76A9" w:rsidRDefault="004442DD" w:rsidP="00932E02">
      <w:pPr>
        <w:jc w:val="left"/>
        <w:rPr>
          <w:i/>
          <w:lang w:val="en-GB"/>
        </w:rPr>
      </w:pPr>
      <w:r w:rsidRPr="00CF76A9">
        <w:rPr>
          <w:i/>
          <w:lang w:val="en-GB"/>
        </w:rPr>
        <w:t xml:space="preserve">Important remarks: </w:t>
      </w:r>
    </w:p>
    <w:p w14:paraId="4833CD26" w14:textId="53796307" w:rsidR="004442DD" w:rsidRDefault="004442DD" w:rsidP="00405EDE">
      <w:pPr>
        <w:pStyle w:val="Listenabsatz"/>
        <w:numPr>
          <w:ilvl w:val="0"/>
          <w:numId w:val="16"/>
        </w:numPr>
        <w:jc w:val="left"/>
        <w:rPr>
          <w:lang w:val="en-GB"/>
        </w:rPr>
      </w:pPr>
      <w:r w:rsidRPr="00913C5B">
        <w:rPr>
          <w:lang w:val="en-GB"/>
        </w:rPr>
        <w:t>If a measurement section is specified in the *.</w:t>
      </w:r>
      <w:proofErr w:type="spellStart"/>
      <w:r w:rsidRPr="00913C5B">
        <w:rPr>
          <w:lang w:val="en-GB"/>
        </w:rPr>
        <w:t>csms</w:t>
      </w:r>
      <w:proofErr w:type="spellEnd"/>
      <w:r w:rsidRPr="00913C5B">
        <w:rPr>
          <w:lang w:val="en-GB"/>
        </w:rPr>
        <w:t>-file only in a single driving dire</w:t>
      </w:r>
      <w:r w:rsidRPr="00913C5B">
        <w:rPr>
          <w:lang w:val="en-GB"/>
        </w:rPr>
        <w:t>c</w:t>
      </w:r>
      <w:r w:rsidRPr="00913C5B">
        <w:rPr>
          <w:lang w:val="en-GB"/>
        </w:rPr>
        <w:t xml:space="preserve">tion, the data recorded on this section during driving in the </w:t>
      </w:r>
      <w:r w:rsidRPr="00913C5B">
        <w:rPr>
          <w:u w:val="single"/>
          <w:lang w:val="en-GB"/>
        </w:rPr>
        <w:t>opposite</w:t>
      </w:r>
      <w:r w:rsidRPr="00913C5B">
        <w:rPr>
          <w:lang w:val="en-GB"/>
        </w:rPr>
        <w:t xml:space="preserve"> direction is </w:t>
      </w:r>
      <w:r w:rsidRPr="00913C5B">
        <w:rPr>
          <w:u w:val="single"/>
          <w:lang w:val="en-GB"/>
        </w:rPr>
        <w:t>not</w:t>
      </w:r>
      <w:r w:rsidRPr="00913C5B">
        <w:rPr>
          <w:lang w:val="en-GB"/>
        </w:rPr>
        <w:t xml:space="preserve"> evaluated in </w:t>
      </w:r>
      <w:r w:rsidR="004A59A5">
        <w:rPr>
          <w:lang w:val="en-GB"/>
        </w:rPr>
        <w:t>VECTO-</w:t>
      </w:r>
      <w:r w:rsidRPr="00913C5B">
        <w:rPr>
          <w:lang w:val="en-GB"/>
        </w:rPr>
        <w:t>CSE.</w:t>
      </w:r>
    </w:p>
    <w:p w14:paraId="065205D9" w14:textId="77777777" w:rsidR="004442DD" w:rsidRPr="00913C5B" w:rsidRDefault="004442DD" w:rsidP="00405EDE">
      <w:pPr>
        <w:pStyle w:val="Listenabsatz"/>
        <w:numPr>
          <w:ilvl w:val="0"/>
          <w:numId w:val="16"/>
        </w:numPr>
        <w:jc w:val="left"/>
        <w:rPr>
          <w:lang w:val="en-GB"/>
        </w:rPr>
      </w:pPr>
      <w:r>
        <w:rPr>
          <w:lang w:val="en-GB"/>
        </w:rPr>
        <w:lastRenderedPageBreak/>
        <w:t>If the end point of a MS is identical with the start point of the next MS the events for “exit” of the first MS and “entry” into the next MS happen at the same point in time.</w:t>
      </w:r>
    </w:p>
    <w:p w14:paraId="13B6FD8C" w14:textId="4244999E" w:rsidR="004442DD" w:rsidRPr="00913C5B" w:rsidRDefault="004442DD" w:rsidP="00405EDE">
      <w:pPr>
        <w:pStyle w:val="Listenabsatz"/>
        <w:numPr>
          <w:ilvl w:val="0"/>
          <w:numId w:val="16"/>
        </w:numPr>
        <w:jc w:val="left"/>
        <w:rPr>
          <w:lang w:val="en-GB"/>
        </w:rPr>
      </w:pPr>
      <w:r w:rsidRPr="00913C5B">
        <w:rPr>
          <w:lang w:val="en-GB"/>
        </w:rPr>
        <w:t>The validity</w:t>
      </w:r>
      <w:r>
        <w:rPr>
          <w:lang w:val="en-GB"/>
        </w:rPr>
        <w:t xml:space="preserve"> of the allocated data</w:t>
      </w:r>
      <w:r w:rsidRPr="00913C5B">
        <w:rPr>
          <w:lang w:val="en-GB"/>
        </w:rPr>
        <w:t xml:space="preserve"> is </w:t>
      </w:r>
      <w:r>
        <w:rPr>
          <w:lang w:val="en-GB"/>
        </w:rPr>
        <w:t xml:space="preserve">furthermore </w:t>
      </w:r>
      <w:r w:rsidRPr="00913C5B">
        <w:rPr>
          <w:lang w:val="en-GB"/>
        </w:rPr>
        <w:t>checked by comparison of driven di</w:t>
      </w:r>
      <w:r w:rsidRPr="00913C5B">
        <w:rPr>
          <w:lang w:val="en-GB"/>
        </w:rPr>
        <w:t>s</w:t>
      </w:r>
      <w:r w:rsidRPr="00913C5B">
        <w:rPr>
          <w:lang w:val="en-GB"/>
        </w:rPr>
        <w:t xml:space="preserve">tance </w:t>
      </w:r>
      <w:r>
        <w:rPr>
          <w:lang w:val="en-GB"/>
        </w:rPr>
        <w:t xml:space="preserve">(determined via the calibrated vehicle speed) </w:t>
      </w:r>
      <w:r w:rsidRPr="00913C5B">
        <w:rPr>
          <w:lang w:val="en-GB"/>
        </w:rPr>
        <w:t>inside the measurement section with the distance as specified as in the *.</w:t>
      </w:r>
      <w:proofErr w:type="spellStart"/>
      <w:r w:rsidRPr="00913C5B">
        <w:rPr>
          <w:lang w:val="en-GB"/>
        </w:rPr>
        <w:t>csms</w:t>
      </w:r>
      <w:proofErr w:type="spellEnd"/>
      <w:r w:rsidRPr="00913C5B">
        <w:rPr>
          <w:lang w:val="en-GB"/>
        </w:rPr>
        <w:t xml:space="preserve">-file. If the absolute difference is greater than </w:t>
      </w:r>
      <w:r w:rsidR="00D058AF">
        <w:rPr>
          <w:lang w:val="en-GB"/>
        </w:rPr>
        <w:t>the parameter “</w:t>
      </w:r>
      <w:proofErr w:type="spellStart"/>
      <w:r w:rsidR="00D058AF">
        <w:rPr>
          <w:lang w:val="en-GB"/>
        </w:rPr>
        <w:t>leng_crit</w:t>
      </w:r>
      <w:proofErr w:type="spellEnd"/>
      <w:r w:rsidR="00D058AF">
        <w:rPr>
          <w:lang w:val="en-GB"/>
        </w:rPr>
        <w:t xml:space="preserve">” (pre-set to </w:t>
      </w:r>
      <w:r w:rsidR="0068588E">
        <w:rPr>
          <w:lang w:val="en-GB"/>
        </w:rPr>
        <w:t>3</w:t>
      </w:r>
      <w:r w:rsidR="00D058AF">
        <w:rPr>
          <w:lang w:val="en-GB"/>
        </w:rPr>
        <w:t>m)</w:t>
      </w:r>
      <w:r>
        <w:rPr>
          <w:rStyle w:val="Funotenzeichen"/>
          <w:lang w:val="en-GB"/>
        </w:rPr>
        <w:footnoteReference w:id="4"/>
      </w:r>
      <w:r w:rsidRPr="00913C5B">
        <w:rPr>
          <w:lang w:val="en-GB"/>
        </w:rPr>
        <w:t xml:space="preserve">, the particular data is not considered valid. </w:t>
      </w:r>
    </w:p>
    <w:p w14:paraId="6E29A1AC" w14:textId="34232792" w:rsidR="004442DD" w:rsidRDefault="004442DD" w:rsidP="00405EDE">
      <w:pPr>
        <w:pStyle w:val="Listenabsatz"/>
        <w:numPr>
          <w:ilvl w:val="0"/>
          <w:numId w:val="16"/>
        </w:numPr>
        <w:jc w:val="left"/>
        <w:rPr>
          <w:lang w:val="en-GB"/>
        </w:rPr>
      </w:pPr>
      <w:r>
        <w:rPr>
          <w:lang w:val="en-GB"/>
        </w:rPr>
        <w:t>DGPS use: According to the technical annex it is only valid to use “option 2” as e</w:t>
      </w:r>
      <w:r>
        <w:rPr>
          <w:lang w:val="en-GB"/>
        </w:rPr>
        <w:t>x</w:t>
      </w:r>
      <w:r>
        <w:rPr>
          <w:lang w:val="en-GB"/>
        </w:rPr>
        <w:t xml:space="preserve">plained above </w:t>
      </w:r>
      <w:r w:rsidR="0068588E">
        <w:rPr>
          <w:lang w:val="en-GB"/>
        </w:rPr>
        <w:t>in connection with use of</w:t>
      </w:r>
      <w:r>
        <w:rPr>
          <w:lang w:val="en-GB"/>
        </w:rPr>
        <w:t xml:space="preserve"> high accuracy DGPS systems. This factum cannot be verified within VECTO-CSE. </w:t>
      </w:r>
    </w:p>
    <w:p w14:paraId="62F29D39" w14:textId="348D0B46" w:rsidR="003D2103" w:rsidRPr="004A59A5" w:rsidRDefault="003D2103" w:rsidP="00405EDE">
      <w:pPr>
        <w:pStyle w:val="Listenabsatz"/>
        <w:numPr>
          <w:ilvl w:val="0"/>
          <w:numId w:val="16"/>
        </w:numPr>
        <w:jc w:val="left"/>
        <w:rPr>
          <w:lang w:val="en-GB"/>
        </w:rPr>
      </w:pPr>
      <w:r w:rsidRPr="004A59A5">
        <w:rPr>
          <w:lang w:val="en-GB"/>
        </w:rPr>
        <w:t xml:space="preserve">For all </w:t>
      </w:r>
      <w:r w:rsidR="004A59A5" w:rsidRPr="004A59A5">
        <w:rPr>
          <w:lang w:val="en-GB"/>
        </w:rPr>
        <w:t xml:space="preserve">above mentioned parameters default values are pre-set in VECTO-CSE </w:t>
      </w:r>
      <w:r w:rsidR="001839F7">
        <w:rPr>
          <w:lang w:val="en-GB"/>
        </w:rPr>
        <w:t>2.0.x</w:t>
      </w:r>
      <w:r w:rsidR="004A59A5" w:rsidRPr="004A59A5">
        <w:rPr>
          <w:lang w:val="en-GB"/>
        </w:rPr>
        <w:t xml:space="preserve"> as determined based on the experience with the available test data. An adaption of these parameters might be necessary for some cases in order to gain an appropriate </w:t>
      </w:r>
      <w:r w:rsidR="004A59A5">
        <w:rPr>
          <w:lang w:val="en-GB"/>
        </w:rPr>
        <w:t>a</w:t>
      </w:r>
      <w:r w:rsidR="004A59A5" w:rsidRPr="004A59A5">
        <w:rPr>
          <w:lang w:val="en-GB"/>
        </w:rPr>
        <w:t>ssignment of measurement data to measurement section</w:t>
      </w:r>
      <w:r w:rsidR="004A59A5">
        <w:rPr>
          <w:lang w:val="en-GB"/>
        </w:rPr>
        <w:t>s.</w:t>
      </w:r>
    </w:p>
    <w:p w14:paraId="4E2C3E11" w14:textId="77777777" w:rsidR="004442DD" w:rsidRPr="009F621D" w:rsidRDefault="004442DD" w:rsidP="00932E02">
      <w:pPr>
        <w:jc w:val="left"/>
        <w:rPr>
          <w:lang w:val="en-GB"/>
        </w:rPr>
      </w:pPr>
    </w:p>
    <w:p w14:paraId="1255F250" w14:textId="10AEACC0" w:rsidR="004442DD" w:rsidRPr="00211C23" w:rsidRDefault="004442DD" w:rsidP="00932E02">
      <w:pPr>
        <w:pStyle w:val="berschrift2"/>
        <w:jc w:val="left"/>
        <w:rPr>
          <w:lang w:val="en-GB"/>
        </w:rPr>
      </w:pPr>
      <w:bookmarkStart w:id="34" w:name="_Ref385277528"/>
      <w:bookmarkStart w:id="35" w:name="_Toc425145115"/>
      <w:r w:rsidRPr="00211C23">
        <w:rPr>
          <w:lang w:val="en-GB"/>
        </w:rPr>
        <w:t xml:space="preserve">Evaluation of the calibration </w:t>
      </w:r>
      <w:bookmarkEnd w:id="34"/>
      <w:r w:rsidR="004A59A5">
        <w:rPr>
          <w:lang w:val="en-GB"/>
        </w:rPr>
        <w:t>test</w:t>
      </w:r>
      <w:bookmarkEnd w:id="35"/>
    </w:p>
    <w:p w14:paraId="063D9C44" w14:textId="05656157" w:rsidR="004442DD" w:rsidRPr="0009503D" w:rsidRDefault="004442DD" w:rsidP="00932E02">
      <w:pPr>
        <w:jc w:val="left"/>
        <w:rPr>
          <w:lang w:val="en-GB"/>
        </w:rPr>
      </w:pPr>
      <w:r w:rsidRPr="00211C23">
        <w:rPr>
          <w:lang w:val="en-GB"/>
        </w:rPr>
        <w:t xml:space="preserve">According to the technical annex the </w:t>
      </w:r>
      <w:r w:rsidRPr="0009503D">
        <w:rPr>
          <w:lang w:val="en-GB"/>
        </w:rPr>
        <w:t>signals for:</w:t>
      </w:r>
    </w:p>
    <w:p w14:paraId="04A08ED6" w14:textId="3B573629" w:rsidR="004442DD" w:rsidRPr="0009503D" w:rsidRDefault="004442DD" w:rsidP="00405EDE">
      <w:pPr>
        <w:pStyle w:val="Listenabsatz"/>
        <w:numPr>
          <w:ilvl w:val="0"/>
          <w:numId w:val="18"/>
        </w:numPr>
        <w:jc w:val="left"/>
        <w:rPr>
          <w:lang w:val="en-GB"/>
        </w:rPr>
      </w:pPr>
      <w:r w:rsidRPr="0009503D">
        <w:rPr>
          <w:lang w:val="en-GB"/>
        </w:rPr>
        <w:t>vehicle speed</w:t>
      </w:r>
    </w:p>
    <w:p w14:paraId="1E9448B7" w14:textId="079EE406" w:rsidR="004442DD" w:rsidRPr="0009503D" w:rsidRDefault="004442DD" w:rsidP="00405EDE">
      <w:pPr>
        <w:pStyle w:val="Listenabsatz"/>
        <w:numPr>
          <w:ilvl w:val="0"/>
          <w:numId w:val="18"/>
        </w:numPr>
        <w:jc w:val="left"/>
        <w:rPr>
          <w:lang w:val="en-GB"/>
        </w:rPr>
      </w:pPr>
      <w:r w:rsidRPr="0009503D">
        <w:rPr>
          <w:lang w:val="en-GB"/>
        </w:rPr>
        <w:t xml:space="preserve">air speed and </w:t>
      </w:r>
    </w:p>
    <w:p w14:paraId="39B644F6" w14:textId="77777777" w:rsidR="004442DD" w:rsidRPr="00211C23" w:rsidRDefault="004442DD" w:rsidP="00405EDE">
      <w:pPr>
        <w:pStyle w:val="Listenabsatz"/>
        <w:numPr>
          <w:ilvl w:val="0"/>
          <w:numId w:val="18"/>
        </w:numPr>
        <w:jc w:val="left"/>
        <w:rPr>
          <w:lang w:val="en-GB"/>
        </w:rPr>
      </w:pPr>
      <w:r w:rsidRPr="00211C23">
        <w:rPr>
          <w:lang w:val="en-GB"/>
        </w:rPr>
        <w:t>yaw angle (beta)</w:t>
      </w:r>
    </w:p>
    <w:p w14:paraId="2C8253B5" w14:textId="1ED20B3E" w:rsidR="00B875F8" w:rsidRPr="00B875F8" w:rsidRDefault="004442DD" w:rsidP="00932E02">
      <w:pPr>
        <w:jc w:val="left"/>
        <w:rPr>
          <w:b/>
          <w:lang w:val="en-GB"/>
        </w:rPr>
      </w:pPr>
      <w:proofErr w:type="gramStart"/>
      <w:r w:rsidRPr="00211C23">
        <w:rPr>
          <w:lang w:val="en-GB"/>
        </w:rPr>
        <w:t>shall</w:t>
      </w:r>
      <w:proofErr w:type="gramEnd"/>
      <w:r w:rsidRPr="00211C23">
        <w:rPr>
          <w:lang w:val="en-GB"/>
        </w:rPr>
        <w:t xml:space="preserve"> be calibrated based on measurement data recorded at high speed driving during the warm-up phase. This evaluation is done in VECTO-CSE automatically in a pre-processing step.</w:t>
      </w:r>
      <w:r w:rsidR="0009503D">
        <w:rPr>
          <w:lang w:val="en-GB"/>
        </w:rPr>
        <w:t xml:space="preserve"> </w:t>
      </w:r>
      <w:r w:rsidR="00B875F8" w:rsidRPr="00B875F8">
        <w:rPr>
          <w:b/>
          <w:highlight w:val="green"/>
          <w:lang w:val="en-GB"/>
        </w:rPr>
        <w:t>From the separate “calibration test” o</w:t>
      </w:r>
      <w:r w:rsidR="005E1507" w:rsidRPr="00B875F8">
        <w:rPr>
          <w:b/>
          <w:highlight w:val="green"/>
          <w:lang w:val="en-GB"/>
        </w:rPr>
        <w:t>nly</w:t>
      </w:r>
      <w:r w:rsidR="0009503D" w:rsidRPr="00B875F8">
        <w:rPr>
          <w:b/>
          <w:highlight w:val="green"/>
          <w:lang w:val="en-GB"/>
        </w:rPr>
        <w:t xml:space="preserve"> the </w:t>
      </w:r>
      <w:r w:rsidR="002E4E5F" w:rsidRPr="00B875F8">
        <w:rPr>
          <w:b/>
          <w:highlight w:val="green"/>
          <w:lang w:val="en-GB"/>
        </w:rPr>
        <w:t xml:space="preserve">calculated </w:t>
      </w:r>
      <w:r w:rsidR="005E1507" w:rsidRPr="00B875F8">
        <w:rPr>
          <w:b/>
          <w:highlight w:val="green"/>
          <w:lang w:val="en-GB"/>
        </w:rPr>
        <w:t xml:space="preserve">calibration of the </w:t>
      </w:r>
      <w:r w:rsidR="0009503D" w:rsidRPr="00B875F8">
        <w:rPr>
          <w:b/>
          <w:highlight w:val="green"/>
          <w:lang w:val="en-GB"/>
        </w:rPr>
        <w:t>yaw angle (beta) will be used for the constant speed evalua</w:t>
      </w:r>
      <w:r w:rsidR="005E1507" w:rsidRPr="00B875F8">
        <w:rPr>
          <w:b/>
          <w:highlight w:val="green"/>
          <w:lang w:val="en-GB"/>
        </w:rPr>
        <w:t>tion. T</w:t>
      </w:r>
      <w:r w:rsidR="0009503D" w:rsidRPr="00B875F8">
        <w:rPr>
          <w:b/>
          <w:highlight w:val="green"/>
          <w:lang w:val="en-GB"/>
        </w:rPr>
        <w:t xml:space="preserve">he vehicle and air speed here are only calculated for </w:t>
      </w:r>
      <w:r w:rsidR="005E1507" w:rsidRPr="00B875F8">
        <w:rPr>
          <w:b/>
          <w:highlight w:val="green"/>
          <w:lang w:val="en-GB"/>
        </w:rPr>
        <w:t xml:space="preserve">the </w:t>
      </w:r>
      <w:r w:rsidR="0009503D" w:rsidRPr="00B875F8">
        <w:rPr>
          <w:b/>
          <w:highlight w:val="green"/>
          <w:lang w:val="en-GB"/>
        </w:rPr>
        <w:t xml:space="preserve">validity </w:t>
      </w:r>
      <w:r w:rsidR="005E1507" w:rsidRPr="00B875F8">
        <w:rPr>
          <w:b/>
          <w:highlight w:val="green"/>
          <w:lang w:val="en-GB"/>
        </w:rPr>
        <w:t>checks relevant for the calibration test</w:t>
      </w:r>
      <w:r w:rsidR="0009503D" w:rsidRPr="00B875F8">
        <w:rPr>
          <w:b/>
          <w:highlight w:val="green"/>
          <w:lang w:val="en-GB"/>
        </w:rPr>
        <w:t>.</w:t>
      </w:r>
      <w:r w:rsidR="00D57229" w:rsidRPr="00B875F8">
        <w:rPr>
          <w:b/>
          <w:highlight w:val="green"/>
          <w:lang w:val="en-GB"/>
        </w:rPr>
        <w:t xml:space="preserve"> The final values for vehicle and air speed</w:t>
      </w:r>
      <w:r w:rsidR="002E4E5F" w:rsidRPr="00B875F8">
        <w:rPr>
          <w:b/>
          <w:highlight w:val="green"/>
          <w:lang w:val="en-GB"/>
        </w:rPr>
        <w:t xml:space="preserve"> </w:t>
      </w:r>
      <w:r w:rsidR="00B875F8" w:rsidRPr="00B875F8">
        <w:rPr>
          <w:b/>
          <w:highlight w:val="green"/>
          <w:lang w:val="en-GB"/>
        </w:rPr>
        <w:t xml:space="preserve">calibration </w:t>
      </w:r>
      <w:r w:rsidR="00D57229" w:rsidRPr="00B875F8">
        <w:rPr>
          <w:b/>
          <w:highlight w:val="green"/>
          <w:lang w:val="en-GB"/>
        </w:rPr>
        <w:t xml:space="preserve">are calculated </w:t>
      </w:r>
      <w:r w:rsidR="00B875F8" w:rsidRPr="00B875F8">
        <w:rPr>
          <w:b/>
          <w:highlight w:val="green"/>
          <w:lang w:val="en-GB"/>
        </w:rPr>
        <w:t>based on</w:t>
      </w:r>
      <w:r w:rsidR="00D57229" w:rsidRPr="00B875F8">
        <w:rPr>
          <w:b/>
          <w:highlight w:val="green"/>
          <w:lang w:val="en-GB"/>
        </w:rPr>
        <w:t xml:space="preserve"> the high speed </w:t>
      </w:r>
      <w:r w:rsidR="002E4E5F" w:rsidRPr="00B875F8">
        <w:rPr>
          <w:b/>
          <w:highlight w:val="green"/>
          <w:lang w:val="en-GB"/>
        </w:rPr>
        <w:t>test data</w:t>
      </w:r>
      <w:r w:rsidR="00D57229" w:rsidRPr="00B875F8">
        <w:rPr>
          <w:b/>
          <w:highlight w:val="green"/>
          <w:lang w:val="en-GB"/>
        </w:rPr>
        <w:t>.</w:t>
      </w:r>
    </w:p>
    <w:p w14:paraId="76DD619C" w14:textId="77777777" w:rsidR="004442DD" w:rsidRPr="005C16D1" w:rsidRDefault="004442DD" w:rsidP="00932E02">
      <w:pPr>
        <w:jc w:val="left"/>
        <w:rPr>
          <w:highlight w:val="lightGray"/>
          <w:lang w:val="en-GB"/>
        </w:rPr>
      </w:pPr>
    </w:p>
    <w:p w14:paraId="25F68347" w14:textId="77777777" w:rsidR="004442DD" w:rsidRPr="00CF76A9" w:rsidRDefault="004442DD" w:rsidP="00932E02">
      <w:pPr>
        <w:keepNext/>
        <w:jc w:val="left"/>
        <w:rPr>
          <w:i/>
          <w:u w:val="single"/>
          <w:lang w:val="en-GB"/>
        </w:rPr>
      </w:pPr>
      <w:r w:rsidRPr="00CF76A9">
        <w:rPr>
          <w:i/>
          <w:u w:val="single"/>
          <w:lang w:val="en-GB"/>
        </w:rPr>
        <w:t>Step 1: Calibration of vehicle speed</w:t>
      </w:r>
    </w:p>
    <w:p w14:paraId="7D16F9F4" w14:textId="25C76438" w:rsidR="004442DD" w:rsidRDefault="004442DD" w:rsidP="00932E02">
      <w:pPr>
        <w:jc w:val="left"/>
        <w:rPr>
          <w:lang w:val="en-GB"/>
        </w:rPr>
      </w:pPr>
      <w:r>
        <w:rPr>
          <w:lang w:val="en-GB"/>
        </w:rPr>
        <w:t>In VECTO-CSE the vehicle speed “</w:t>
      </w:r>
      <w:proofErr w:type="spellStart"/>
      <w:r>
        <w:rPr>
          <w:lang w:val="en-GB"/>
        </w:rPr>
        <w:t>v_veh</w:t>
      </w:r>
      <w:proofErr w:type="spellEnd"/>
      <w:r>
        <w:rPr>
          <w:lang w:val="en-GB"/>
        </w:rPr>
        <w:t>” is determined based on the CAN (front axle) veh</w:t>
      </w:r>
      <w:r>
        <w:rPr>
          <w:lang w:val="en-GB"/>
        </w:rPr>
        <w:t>i</w:t>
      </w:r>
      <w:r>
        <w:rPr>
          <w:lang w:val="en-GB"/>
        </w:rPr>
        <w:t>cle speed signal “</w:t>
      </w:r>
      <w:proofErr w:type="spellStart"/>
      <w:r>
        <w:rPr>
          <w:lang w:val="en-GB"/>
        </w:rPr>
        <w:t>v_veh_can</w:t>
      </w:r>
      <w:proofErr w:type="spellEnd"/>
      <w:r>
        <w:rPr>
          <w:lang w:val="en-GB"/>
        </w:rPr>
        <w:t xml:space="preserve">” multiplied by </w:t>
      </w:r>
      <w:r w:rsidR="00474F7F">
        <w:rPr>
          <w:lang w:val="en-GB"/>
        </w:rPr>
        <w:t>the calibration factor “</w:t>
      </w:r>
      <w:proofErr w:type="spellStart"/>
      <w:r w:rsidR="00474F7F">
        <w:rPr>
          <w:lang w:val="en-GB"/>
        </w:rPr>
        <w:t>fv_veh</w:t>
      </w:r>
      <w:proofErr w:type="spellEnd"/>
      <w:r w:rsidR="00474F7F">
        <w:rPr>
          <w:lang w:val="en-GB"/>
        </w:rPr>
        <w:t>”.</w:t>
      </w:r>
    </w:p>
    <w:p w14:paraId="75800A8F" w14:textId="77777777" w:rsidR="004442DD" w:rsidRDefault="004442DD" w:rsidP="00932E02">
      <w:pPr>
        <w:jc w:val="left"/>
        <w:rPr>
          <w:lang w:val="en-GB"/>
        </w:rPr>
      </w:pPr>
      <w:r>
        <w:rPr>
          <w:lang w:val="en-GB"/>
        </w:rPr>
        <w:t>The calibration factor “</w:t>
      </w:r>
      <w:proofErr w:type="spellStart"/>
      <w:r>
        <w:rPr>
          <w:lang w:val="en-GB"/>
        </w:rPr>
        <w:t>fv_veh</w:t>
      </w:r>
      <w:proofErr w:type="spellEnd"/>
      <w:r>
        <w:rPr>
          <w:lang w:val="en-GB"/>
        </w:rPr>
        <w:t>” is determined by the average ratio of a reference vehicle speed (“</w:t>
      </w:r>
      <w:proofErr w:type="spellStart"/>
      <w:r>
        <w:rPr>
          <w:lang w:val="en-GB"/>
        </w:rPr>
        <w:t>v_ref</w:t>
      </w:r>
      <w:proofErr w:type="spellEnd"/>
      <w:r>
        <w:rPr>
          <w:lang w:val="en-GB"/>
        </w:rPr>
        <w:t>”) to the CAN (front axle) vehicle speed signal “</w:t>
      </w:r>
      <w:proofErr w:type="spellStart"/>
      <w:r>
        <w:rPr>
          <w:lang w:val="en-GB"/>
        </w:rPr>
        <w:t>v_veh_can</w:t>
      </w:r>
      <w:proofErr w:type="spellEnd"/>
      <w:r>
        <w:rPr>
          <w:lang w:val="en-GB"/>
        </w:rPr>
        <w:t>” for all “datasets”</w:t>
      </w:r>
      <w:r w:rsidRPr="00211C23">
        <w:rPr>
          <w:rStyle w:val="Funotenzeichen"/>
          <w:lang w:val="en-GB"/>
        </w:rPr>
        <w:t xml:space="preserve"> </w:t>
      </w:r>
      <w:r>
        <w:rPr>
          <w:rStyle w:val="Funotenzeichen"/>
          <w:lang w:val="en-GB"/>
        </w:rPr>
        <w:footnoteReference w:id="5"/>
      </w:r>
      <w:r>
        <w:rPr>
          <w:lang w:val="en-GB"/>
        </w:rPr>
        <w:t xml:space="preserve"> recorded during the calibration run. The reference vehicle speed is determined depending on the method of assignment of measurement sections as described below:</w:t>
      </w:r>
    </w:p>
    <w:p w14:paraId="4C2218FE" w14:textId="77777777" w:rsidR="004442DD" w:rsidRPr="00CF76A9" w:rsidRDefault="004442DD" w:rsidP="00932E02">
      <w:pPr>
        <w:keepNext/>
        <w:widowControl w:val="0"/>
        <w:jc w:val="left"/>
        <w:rPr>
          <w:lang w:val="en-GB"/>
        </w:rPr>
      </w:pPr>
      <w:r w:rsidRPr="00CF76A9">
        <w:rPr>
          <w:i/>
          <w:lang w:val="en-GB"/>
        </w:rPr>
        <w:lastRenderedPageBreak/>
        <w:t>Option 1: Trigger signal</w:t>
      </w:r>
    </w:p>
    <w:p w14:paraId="5325AAA7" w14:textId="77777777" w:rsidR="004442DD" w:rsidRDefault="004442DD" w:rsidP="00932E02">
      <w:pPr>
        <w:jc w:val="left"/>
        <w:rPr>
          <w:lang w:val="en-GB"/>
        </w:rPr>
      </w:pPr>
      <w:r>
        <w:rPr>
          <w:lang w:val="en-GB"/>
        </w:rPr>
        <w:t>The reference vehicle speed is calculated by division of the length of the measurement se</w:t>
      </w:r>
      <w:r>
        <w:rPr>
          <w:lang w:val="en-GB"/>
        </w:rPr>
        <w:t>c</w:t>
      </w:r>
      <w:r>
        <w:rPr>
          <w:lang w:val="en-GB"/>
        </w:rPr>
        <w:t>tion as specified in the *.</w:t>
      </w:r>
      <w:proofErr w:type="spellStart"/>
      <w:r>
        <w:rPr>
          <w:lang w:val="en-GB"/>
        </w:rPr>
        <w:t>csms</w:t>
      </w:r>
      <w:proofErr w:type="spellEnd"/>
      <w:r>
        <w:rPr>
          <w:lang w:val="en-GB"/>
        </w:rPr>
        <w:t>-file by the driving time in the measurement section as dete</w:t>
      </w:r>
      <w:r>
        <w:rPr>
          <w:lang w:val="en-GB"/>
        </w:rPr>
        <w:t>r</w:t>
      </w:r>
      <w:r>
        <w:rPr>
          <w:lang w:val="en-GB"/>
        </w:rPr>
        <w:t>mined based on the trigger signal.</w:t>
      </w:r>
    </w:p>
    <w:p w14:paraId="6710B576" w14:textId="77777777" w:rsidR="004442DD" w:rsidRPr="00CF76A9" w:rsidRDefault="004442DD" w:rsidP="00932E02">
      <w:pPr>
        <w:keepNext/>
        <w:jc w:val="left"/>
        <w:rPr>
          <w:lang w:val="en-GB"/>
        </w:rPr>
      </w:pPr>
      <w:r w:rsidRPr="00CF76A9">
        <w:rPr>
          <w:i/>
          <w:lang w:val="en-GB"/>
        </w:rPr>
        <w:t>Option 2: DGPS signal</w:t>
      </w:r>
    </w:p>
    <w:p w14:paraId="070E662F" w14:textId="77777777" w:rsidR="004442DD" w:rsidRDefault="004442DD" w:rsidP="00932E02">
      <w:pPr>
        <w:jc w:val="left"/>
        <w:rPr>
          <w:lang w:val="en-GB"/>
        </w:rPr>
      </w:pPr>
      <w:r>
        <w:rPr>
          <w:lang w:val="en-GB"/>
        </w:rPr>
        <w:t>For the DGPS option the vehicle reference speed is determined by two methods:</w:t>
      </w:r>
    </w:p>
    <w:p w14:paraId="4E72C548" w14:textId="1D4F5E91" w:rsidR="004442DD" w:rsidRDefault="004442DD" w:rsidP="00405EDE">
      <w:pPr>
        <w:pStyle w:val="Listenabsatz"/>
        <w:numPr>
          <w:ilvl w:val="2"/>
          <w:numId w:val="7"/>
        </w:numPr>
        <w:tabs>
          <w:tab w:val="clear" w:pos="2160"/>
        </w:tabs>
        <w:jc w:val="left"/>
        <w:rPr>
          <w:lang w:val="en-GB"/>
        </w:rPr>
      </w:pPr>
      <w:r>
        <w:rPr>
          <w:lang w:val="en-GB"/>
        </w:rPr>
        <w:t xml:space="preserve">by </w:t>
      </w:r>
      <w:r w:rsidR="0068588E">
        <w:rPr>
          <w:lang w:val="en-GB"/>
        </w:rPr>
        <w:t xml:space="preserve">directly </w:t>
      </w:r>
      <w:r>
        <w:rPr>
          <w:lang w:val="en-GB"/>
        </w:rPr>
        <w:t>using the DGPS vehicle speed</w:t>
      </w:r>
    </w:p>
    <w:p w14:paraId="24073B71" w14:textId="77777777" w:rsidR="004442DD" w:rsidRPr="00297167" w:rsidRDefault="004442DD" w:rsidP="00405EDE">
      <w:pPr>
        <w:pStyle w:val="Listenabsatz"/>
        <w:numPr>
          <w:ilvl w:val="2"/>
          <w:numId w:val="7"/>
        </w:numPr>
        <w:tabs>
          <w:tab w:val="clear" w:pos="2160"/>
        </w:tabs>
        <w:jc w:val="left"/>
        <w:rPr>
          <w:lang w:val="en-GB"/>
        </w:rPr>
      </w:pPr>
      <w:proofErr w:type="gramStart"/>
      <w:r w:rsidRPr="00297167">
        <w:rPr>
          <w:lang w:val="en-GB"/>
        </w:rPr>
        <w:t>by</w:t>
      </w:r>
      <w:proofErr w:type="gramEnd"/>
      <w:r w:rsidRPr="00297167">
        <w:rPr>
          <w:lang w:val="en-GB"/>
        </w:rPr>
        <w:t xml:space="preserve"> division of the length of the measurement section as specified in the *.</w:t>
      </w:r>
      <w:proofErr w:type="spellStart"/>
      <w:r w:rsidRPr="00297167">
        <w:rPr>
          <w:lang w:val="en-GB"/>
        </w:rPr>
        <w:t>csms</w:t>
      </w:r>
      <w:proofErr w:type="spellEnd"/>
      <w:r w:rsidRPr="00297167">
        <w:rPr>
          <w:lang w:val="en-GB"/>
        </w:rPr>
        <w:t>-file by the driving time in the measurement section as dete</w:t>
      </w:r>
      <w:r w:rsidRPr="00297167">
        <w:rPr>
          <w:lang w:val="en-GB"/>
        </w:rPr>
        <w:t>r</w:t>
      </w:r>
      <w:r w:rsidRPr="00297167">
        <w:rPr>
          <w:lang w:val="en-GB"/>
        </w:rPr>
        <w:t xml:space="preserve">mined based on </w:t>
      </w:r>
      <w:r>
        <w:rPr>
          <w:lang w:val="en-GB"/>
        </w:rPr>
        <w:t>the DGPS coordinates</w:t>
      </w:r>
      <w:r w:rsidRPr="00297167">
        <w:rPr>
          <w:lang w:val="en-GB"/>
        </w:rPr>
        <w:t>.</w:t>
      </w:r>
    </w:p>
    <w:p w14:paraId="44802130" w14:textId="448CDA1A" w:rsidR="004442DD" w:rsidRDefault="004442DD" w:rsidP="00932E02">
      <w:pPr>
        <w:jc w:val="left"/>
        <w:rPr>
          <w:lang w:val="en-GB"/>
        </w:rPr>
      </w:pPr>
      <w:r>
        <w:rPr>
          <w:lang w:val="en-GB"/>
        </w:rPr>
        <w:t>Position and velocity are determined by (D</w:t>
      </w:r>
      <w:proofErr w:type="gramStart"/>
      <w:r>
        <w:rPr>
          <w:lang w:val="en-GB"/>
        </w:rPr>
        <w:t>)GPS</w:t>
      </w:r>
      <w:proofErr w:type="gramEnd"/>
      <w:r>
        <w:rPr>
          <w:lang w:val="en-GB"/>
        </w:rPr>
        <w:t xml:space="preserve"> devices by different physical principles. Cu</w:t>
      </w:r>
      <w:r>
        <w:rPr>
          <w:lang w:val="en-GB"/>
        </w:rPr>
        <w:t>r</w:t>
      </w:r>
      <w:r>
        <w:rPr>
          <w:lang w:val="en-GB"/>
        </w:rPr>
        <w:t xml:space="preserve">rently it is not known which of the two methods a) and b) result in higher accuracy. Test data as available during </w:t>
      </w:r>
      <w:r w:rsidR="00F1687E">
        <w:rPr>
          <w:lang w:val="en-GB"/>
        </w:rPr>
        <w:t>VECTO-</w:t>
      </w:r>
      <w:r>
        <w:rPr>
          <w:lang w:val="en-GB"/>
        </w:rPr>
        <w:t>CSE development showed only very small deviation</w:t>
      </w:r>
      <w:r w:rsidR="00F1687E">
        <w:rPr>
          <w:lang w:val="en-GB"/>
        </w:rPr>
        <w:t>s</w:t>
      </w:r>
      <w:r>
        <w:rPr>
          <w:lang w:val="en-GB"/>
        </w:rPr>
        <w:t xml:space="preserve"> of the v</w:t>
      </w:r>
      <w:r>
        <w:rPr>
          <w:lang w:val="en-GB"/>
        </w:rPr>
        <w:t>e</w:t>
      </w:r>
      <w:r>
        <w:rPr>
          <w:lang w:val="en-GB"/>
        </w:rPr>
        <w:t>hicle speed as determined by methods a) and b). A general selection of the method to be used shall be made after further use of VECTO-CSE. In the current VECTO-CSE version method a) is used for further processing. Calibration factors determined by both methods are shown in the result file.</w:t>
      </w:r>
    </w:p>
    <w:p w14:paraId="0285FEB1" w14:textId="77777777" w:rsidR="004442DD" w:rsidRDefault="004442DD" w:rsidP="00932E02">
      <w:pPr>
        <w:jc w:val="left"/>
        <w:rPr>
          <w:lang w:val="en-GB"/>
        </w:rPr>
      </w:pPr>
    </w:p>
    <w:p w14:paraId="69886E04" w14:textId="77777777" w:rsidR="004442DD" w:rsidRPr="00CF76A9" w:rsidRDefault="004442DD" w:rsidP="00932E02">
      <w:pPr>
        <w:keepNext/>
        <w:jc w:val="left"/>
        <w:rPr>
          <w:i/>
          <w:u w:val="single"/>
          <w:lang w:val="en-GB"/>
        </w:rPr>
      </w:pPr>
      <w:r w:rsidRPr="00CF76A9">
        <w:rPr>
          <w:i/>
          <w:u w:val="single"/>
          <w:lang w:val="en-GB"/>
        </w:rPr>
        <w:t>Step 2: Calibration of air speed and yaw angle</w:t>
      </w:r>
    </w:p>
    <w:p w14:paraId="31F1859E" w14:textId="265DD81C" w:rsidR="004442DD" w:rsidRDefault="004442DD" w:rsidP="00932E02">
      <w:pPr>
        <w:jc w:val="left"/>
        <w:rPr>
          <w:lang w:val="en-GB"/>
        </w:rPr>
      </w:pPr>
      <w:r>
        <w:rPr>
          <w:lang w:val="en-GB"/>
        </w:rPr>
        <w:t xml:space="preserve">For calibration of air speed and </w:t>
      </w:r>
      <w:r w:rsidR="0068588E">
        <w:rPr>
          <w:lang w:val="en-GB"/>
        </w:rPr>
        <w:t>yaw</w:t>
      </w:r>
      <w:r>
        <w:rPr>
          <w:lang w:val="en-GB"/>
        </w:rPr>
        <w:t xml:space="preserve"> angle CSE determines the calibration factors “</w:t>
      </w:r>
      <w:proofErr w:type="spellStart"/>
      <w:r>
        <w:rPr>
          <w:lang w:val="en-GB"/>
        </w:rPr>
        <w:t>f</w:t>
      </w:r>
      <w:r w:rsidRPr="005A4900">
        <w:rPr>
          <w:vertAlign w:val="subscript"/>
          <w:lang w:val="en-GB"/>
        </w:rPr>
        <w:t>vpe</w:t>
      </w:r>
      <w:proofErr w:type="spellEnd"/>
      <w:r>
        <w:rPr>
          <w:lang w:val="en-GB"/>
        </w:rPr>
        <w:t>” (pos</w:t>
      </w:r>
      <w:r>
        <w:rPr>
          <w:lang w:val="en-GB"/>
        </w:rPr>
        <w:t>i</w:t>
      </w:r>
      <w:r>
        <w:rPr>
          <w:lang w:val="en-GB"/>
        </w:rPr>
        <w:t>tion error of measured air speed) and “</w:t>
      </w:r>
      <w:r>
        <w:rPr>
          <w:rFonts w:cs="Arial"/>
          <w:lang w:val="en-GB"/>
        </w:rPr>
        <w:t>β</w:t>
      </w:r>
      <w:proofErr w:type="spellStart"/>
      <w:r w:rsidRPr="005A4900">
        <w:rPr>
          <w:vertAlign w:val="subscript"/>
          <w:lang w:val="en-GB"/>
        </w:rPr>
        <w:t>ame</w:t>
      </w:r>
      <w:proofErr w:type="spellEnd"/>
      <w:r>
        <w:rPr>
          <w:lang w:val="en-GB"/>
        </w:rPr>
        <w:t>” (misalignment factor for measured yaw angle</w:t>
      </w:r>
      <w:r w:rsidR="0068588E">
        <w:rPr>
          <w:lang w:val="en-GB"/>
        </w:rPr>
        <w:t>)</w:t>
      </w:r>
      <w:r>
        <w:rPr>
          <w:lang w:val="en-GB"/>
        </w:rPr>
        <w:t xml:space="preserve"> as specified in the technical annex. The evaluation steps are done as specified below:</w:t>
      </w:r>
    </w:p>
    <w:p w14:paraId="247C6ABB" w14:textId="77777777" w:rsidR="004442DD" w:rsidRDefault="004442DD" w:rsidP="00B875F8">
      <w:pPr>
        <w:pStyle w:val="Listenabsatz"/>
        <w:numPr>
          <w:ilvl w:val="0"/>
          <w:numId w:val="19"/>
        </w:numPr>
        <w:spacing w:after="120"/>
        <w:ind w:left="714" w:hanging="357"/>
        <w:contextualSpacing w:val="0"/>
        <w:jc w:val="left"/>
        <w:rPr>
          <w:lang w:val="en-GB"/>
        </w:rPr>
      </w:pPr>
      <w:r>
        <w:rPr>
          <w:lang w:val="en-GB"/>
        </w:rPr>
        <w:t>In a first evaluation step it is assumed that all datasets have been recorded in valid wind conditions assigning the label “valid=1”.</w:t>
      </w:r>
    </w:p>
    <w:p w14:paraId="54174B25" w14:textId="57B0F5F5" w:rsidR="004442DD" w:rsidRPr="000716FF" w:rsidRDefault="004442DD" w:rsidP="00405EDE">
      <w:pPr>
        <w:pStyle w:val="Listenabsatz"/>
        <w:numPr>
          <w:ilvl w:val="0"/>
          <w:numId w:val="19"/>
        </w:numPr>
        <w:spacing w:before="0" w:after="120"/>
        <w:ind w:left="714" w:hanging="357"/>
        <w:contextualSpacing w:val="0"/>
        <w:jc w:val="left"/>
        <w:rPr>
          <w:lang w:val="en-GB"/>
        </w:rPr>
      </w:pPr>
      <w:r w:rsidRPr="000716FF">
        <w:rPr>
          <w:lang w:val="en-GB"/>
        </w:rPr>
        <w:t xml:space="preserve">VECTO-CSE checks if a minimum </w:t>
      </w:r>
      <w:r w:rsidR="00D57229" w:rsidRPr="000716FF">
        <w:rPr>
          <w:lang w:val="en-GB"/>
        </w:rPr>
        <w:t xml:space="preserve">set </w:t>
      </w:r>
      <w:r w:rsidRPr="000716FF">
        <w:rPr>
          <w:lang w:val="en-GB"/>
        </w:rPr>
        <w:t>of five</w:t>
      </w:r>
      <w:r w:rsidR="005E1507" w:rsidRPr="000716FF">
        <w:rPr>
          <w:rStyle w:val="Funotenzeichen"/>
          <w:lang w:val="en-GB"/>
        </w:rPr>
        <w:footnoteReference w:id="6"/>
      </w:r>
      <w:r w:rsidRPr="000716FF">
        <w:rPr>
          <w:lang w:val="en-GB"/>
        </w:rPr>
        <w:t xml:space="preserve"> valid datasets per measurement se</w:t>
      </w:r>
      <w:r w:rsidRPr="000716FF">
        <w:rPr>
          <w:lang w:val="en-GB"/>
        </w:rPr>
        <w:t>c</w:t>
      </w:r>
      <w:r w:rsidRPr="000716FF">
        <w:rPr>
          <w:lang w:val="en-GB"/>
        </w:rPr>
        <w:t>tion and driving direction</w:t>
      </w:r>
      <w:r w:rsidR="00D57229" w:rsidRPr="000716FF">
        <w:rPr>
          <w:lang w:val="en-GB"/>
        </w:rPr>
        <w:t xml:space="preserve"> (</w:t>
      </w:r>
      <w:r w:rsidR="000716FF" w:rsidRPr="000716FF">
        <w:rPr>
          <w:lang w:val="en-GB"/>
        </w:rPr>
        <w:t>for</w:t>
      </w:r>
      <w:r w:rsidR="00B875F8" w:rsidRPr="000716FF">
        <w:rPr>
          <w:lang w:val="en-GB"/>
        </w:rPr>
        <w:t xml:space="preserve"> the calibration test</w:t>
      </w:r>
      <w:r w:rsidR="00D57229" w:rsidRPr="000716FF">
        <w:rPr>
          <w:lang w:val="en-GB"/>
        </w:rPr>
        <w:t>)</w:t>
      </w:r>
      <w:r w:rsidR="00B875F8" w:rsidRPr="000716FF">
        <w:rPr>
          <w:lang w:val="en-GB"/>
        </w:rPr>
        <w:t xml:space="preserve"> and </w:t>
      </w:r>
      <w:r w:rsidR="00B875F8" w:rsidRPr="000716FF">
        <w:rPr>
          <w:b/>
          <w:highlight w:val="green"/>
          <w:lang w:val="en-GB"/>
        </w:rPr>
        <w:t xml:space="preserve">per </w:t>
      </w:r>
      <w:r w:rsidR="002E4E5F" w:rsidRPr="000716FF">
        <w:rPr>
          <w:b/>
          <w:highlight w:val="green"/>
          <w:lang w:val="en-GB"/>
        </w:rPr>
        <w:t xml:space="preserve">headings </w:t>
      </w:r>
      <w:r w:rsidR="000716FF" w:rsidRPr="000716FF">
        <w:rPr>
          <w:b/>
          <w:highlight w:val="green"/>
          <w:lang w:val="en-GB"/>
        </w:rPr>
        <w:t xml:space="preserve">respectively </w:t>
      </w:r>
      <w:r w:rsidR="002E4E5F" w:rsidRPr="000716FF">
        <w:rPr>
          <w:b/>
          <w:highlight w:val="green"/>
          <w:lang w:val="en-GB"/>
        </w:rPr>
        <w:t>(</w:t>
      </w:r>
      <w:r w:rsidR="000716FF" w:rsidRPr="000716FF">
        <w:rPr>
          <w:b/>
          <w:highlight w:val="green"/>
          <w:lang w:val="en-GB"/>
        </w:rPr>
        <w:t>for the high speed</w:t>
      </w:r>
      <w:r w:rsidR="002E4E5F" w:rsidRPr="000716FF">
        <w:rPr>
          <w:b/>
          <w:highlight w:val="green"/>
          <w:lang w:val="en-GB"/>
        </w:rPr>
        <w:t xml:space="preserve"> test)</w:t>
      </w:r>
      <w:r w:rsidRPr="000716FF">
        <w:rPr>
          <w:lang w:val="en-GB"/>
        </w:rPr>
        <w:t xml:space="preserve"> are available. If uneven numbers of datasets for </w:t>
      </w:r>
      <w:r w:rsidR="005A4900" w:rsidRPr="000716FF">
        <w:rPr>
          <w:lang w:val="en-GB"/>
        </w:rPr>
        <w:t xml:space="preserve">the two </w:t>
      </w:r>
      <w:r w:rsidRPr="000716FF">
        <w:rPr>
          <w:lang w:val="en-GB"/>
        </w:rPr>
        <w:t>driving directions</w:t>
      </w:r>
      <w:r w:rsidR="002E4E5F" w:rsidRPr="000716FF">
        <w:rPr>
          <w:lang w:val="en-GB"/>
        </w:rPr>
        <w:t xml:space="preserve"> or headings</w:t>
      </w:r>
      <w:r w:rsidRPr="000716FF">
        <w:rPr>
          <w:lang w:val="en-GB"/>
        </w:rPr>
        <w:t xml:space="preserve"> are available, VECTO discards the last dataset from the driving direction</w:t>
      </w:r>
      <w:r w:rsidR="000716FF" w:rsidRPr="000716FF">
        <w:rPr>
          <w:lang w:val="en-GB"/>
        </w:rPr>
        <w:t xml:space="preserve"> </w:t>
      </w:r>
      <w:r w:rsidR="002E4E5F" w:rsidRPr="000716FF">
        <w:rPr>
          <w:lang w:val="en-GB"/>
        </w:rPr>
        <w:t>/ heading</w:t>
      </w:r>
      <w:r w:rsidRPr="000716FF">
        <w:rPr>
          <w:lang w:val="en-GB"/>
        </w:rPr>
        <w:t xml:space="preserve"> with the higher number of available valid datasets. Such datasets and invalid datasets (according to the wind criteria) are labelled with “used=0”. The labels “valid” and “used” assigned to each dataset are also shown in the VECTO</w:t>
      </w:r>
      <w:r w:rsidR="005A4900" w:rsidRPr="000716FF">
        <w:rPr>
          <w:lang w:val="en-GB"/>
        </w:rPr>
        <w:t>-</w:t>
      </w:r>
      <w:r w:rsidRPr="000716FF">
        <w:rPr>
          <w:lang w:val="en-GB"/>
        </w:rPr>
        <w:t>CSE output file.</w:t>
      </w:r>
    </w:p>
    <w:p w14:paraId="1CAAA1A9" w14:textId="4394E682" w:rsidR="004442DD" w:rsidRDefault="004442DD" w:rsidP="00405EDE">
      <w:pPr>
        <w:pStyle w:val="Listenabsatz"/>
        <w:numPr>
          <w:ilvl w:val="0"/>
          <w:numId w:val="19"/>
        </w:numPr>
        <w:spacing w:before="0" w:after="120"/>
        <w:ind w:left="714" w:hanging="357"/>
        <w:contextualSpacing w:val="0"/>
        <w:jc w:val="left"/>
        <w:rPr>
          <w:lang w:val="en-GB"/>
        </w:rPr>
      </w:pPr>
      <w:r>
        <w:rPr>
          <w:lang w:val="en-GB"/>
        </w:rPr>
        <w:t>Based on all “used=1” datasets the calibration factors “</w:t>
      </w:r>
      <w:proofErr w:type="spellStart"/>
      <w:r>
        <w:rPr>
          <w:lang w:val="en-GB"/>
        </w:rPr>
        <w:t>f</w:t>
      </w:r>
      <w:r w:rsidRPr="00A4719E">
        <w:rPr>
          <w:vertAlign w:val="subscript"/>
          <w:lang w:val="en-GB"/>
        </w:rPr>
        <w:t>vpe</w:t>
      </w:r>
      <w:proofErr w:type="spellEnd"/>
      <w:r>
        <w:rPr>
          <w:lang w:val="en-GB"/>
        </w:rPr>
        <w:t>” and “</w:t>
      </w:r>
      <w:r>
        <w:rPr>
          <w:rFonts w:cs="Arial"/>
          <w:lang w:val="en-GB"/>
        </w:rPr>
        <w:t>β</w:t>
      </w:r>
      <w:proofErr w:type="spellStart"/>
      <w:r w:rsidRPr="00A4719E">
        <w:rPr>
          <w:vertAlign w:val="subscript"/>
          <w:lang w:val="en-GB"/>
        </w:rPr>
        <w:t>ame</w:t>
      </w:r>
      <w:proofErr w:type="spellEnd"/>
      <w:r>
        <w:rPr>
          <w:lang w:val="en-GB"/>
        </w:rPr>
        <w:t xml:space="preserve">” are determined </w:t>
      </w:r>
      <w:r w:rsidR="0068588E">
        <w:rPr>
          <w:lang w:val="en-GB"/>
        </w:rPr>
        <w:t>using</w:t>
      </w:r>
      <w:r>
        <w:rPr>
          <w:lang w:val="en-GB"/>
        </w:rPr>
        <w:t xml:space="preserve"> the formulas as specified in the technical annex in section 5.1.2.8. </w:t>
      </w:r>
      <w:r w:rsidR="00B92E25">
        <w:rPr>
          <w:lang w:val="en-GB"/>
        </w:rPr>
        <w:t xml:space="preserve">For the yaw angle the correction factor </w:t>
      </w:r>
      <w:proofErr w:type="spellStart"/>
      <w:r w:rsidR="00B92E25">
        <w:rPr>
          <w:lang w:val="en-GB"/>
        </w:rPr>
        <w:t>f</w:t>
      </w:r>
      <w:r w:rsidR="00B92E25" w:rsidRPr="00B92E25">
        <w:rPr>
          <w:vertAlign w:val="subscript"/>
          <w:lang w:val="en-GB"/>
        </w:rPr>
        <w:t>ape</w:t>
      </w:r>
      <w:proofErr w:type="spellEnd"/>
      <w:r w:rsidR="00B92E25">
        <w:rPr>
          <w:lang w:val="en-GB"/>
        </w:rPr>
        <w:t xml:space="preserve"> (position error) is taken from generic data.</w:t>
      </w:r>
    </w:p>
    <w:p w14:paraId="5908945A" w14:textId="77777777" w:rsidR="004442DD" w:rsidRDefault="004442DD" w:rsidP="00405EDE">
      <w:pPr>
        <w:pStyle w:val="Listenabsatz"/>
        <w:numPr>
          <w:ilvl w:val="0"/>
          <w:numId w:val="19"/>
        </w:numPr>
        <w:spacing w:before="0" w:after="120"/>
        <w:ind w:left="714" w:hanging="357"/>
        <w:contextualSpacing w:val="0"/>
        <w:jc w:val="left"/>
        <w:rPr>
          <w:lang w:val="en-GB"/>
        </w:rPr>
      </w:pPr>
      <w:r>
        <w:rPr>
          <w:lang w:val="en-GB"/>
        </w:rPr>
        <w:t xml:space="preserve">With these correction factors the undisturbed air flow (air speed, yaw angle and wind at the anemometer position) and the boundary layer correction as specified in the technical annex in section 5.1.2.8 is calculated resulting in the reference values for air speed, wind speed and </w:t>
      </w:r>
      <w:proofErr w:type="gramStart"/>
      <w:r>
        <w:rPr>
          <w:lang w:val="en-GB"/>
        </w:rPr>
        <w:t>yaw</w:t>
      </w:r>
      <w:proofErr w:type="gramEnd"/>
      <w:r>
        <w:rPr>
          <w:lang w:val="en-GB"/>
        </w:rPr>
        <w:t xml:space="preserve"> angle. </w:t>
      </w:r>
    </w:p>
    <w:p w14:paraId="3930373C" w14:textId="204E6BB8" w:rsidR="004442DD" w:rsidRDefault="004442DD" w:rsidP="00405EDE">
      <w:pPr>
        <w:pStyle w:val="Listenabsatz"/>
        <w:numPr>
          <w:ilvl w:val="0"/>
          <w:numId w:val="19"/>
        </w:numPr>
        <w:spacing w:before="0" w:after="120"/>
        <w:ind w:left="714" w:hanging="357"/>
        <w:contextualSpacing w:val="0"/>
        <w:jc w:val="left"/>
        <w:rPr>
          <w:lang w:val="en-GB"/>
        </w:rPr>
      </w:pPr>
      <w:r>
        <w:rPr>
          <w:lang w:val="en-GB"/>
        </w:rPr>
        <w:lastRenderedPageBreak/>
        <w:t xml:space="preserve">Based on the values calculated in </w:t>
      </w:r>
      <w:r w:rsidR="00B92E25">
        <w:rPr>
          <w:lang w:val="en-GB"/>
        </w:rPr>
        <w:t>5</w:t>
      </w:r>
      <w:r>
        <w:rPr>
          <w:lang w:val="en-GB"/>
        </w:rPr>
        <w:t xml:space="preserve">. </w:t>
      </w:r>
      <w:proofErr w:type="gramStart"/>
      <w:r>
        <w:rPr>
          <w:lang w:val="en-GB"/>
        </w:rPr>
        <w:t>the</w:t>
      </w:r>
      <w:proofErr w:type="gramEnd"/>
      <w:r>
        <w:rPr>
          <w:lang w:val="en-GB"/>
        </w:rPr>
        <w:t xml:space="preserve"> validity of the wind criteria for the single d</w:t>
      </w:r>
      <w:r>
        <w:rPr>
          <w:lang w:val="en-GB"/>
        </w:rPr>
        <w:t>a</w:t>
      </w:r>
      <w:r>
        <w:rPr>
          <w:lang w:val="en-GB"/>
        </w:rPr>
        <w:t>tasets as specified in the technical annex in section 5.1.2.2.3 is checked. If the validity of single datasets has been modified, the evaluation process is started again with point 3. If not, the calibration factors “</w:t>
      </w:r>
      <w:proofErr w:type="spellStart"/>
      <w:r>
        <w:rPr>
          <w:lang w:val="en-GB"/>
        </w:rPr>
        <w:t>f</w:t>
      </w:r>
      <w:r w:rsidRPr="00B92E25">
        <w:rPr>
          <w:vertAlign w:val="subscript"/>
          <w:lang w:val="en-GB"/>
        </w:rPr>
        <w:t>vpe</w:t>
      </w:r>
      <w:proofErr w:type="spellEnd"/>
      <w:r>
        <w:rPr>
          <w:lang w:val="en-GB"/>
        </w:rPr>
        <w:t>” and “</w:t>
      </w:r>
      <w:r>
        <w:rPr>
          <w:rFonts w:cs="Arial"/>
          <w:lang w:val="en-GB"/>
        </w:rPr>
        <w:t>β</w:t>
      </w:r>
      <w:proofErr w:type="spellStart"/>
      <w:r w:rsidRPr="00B92E25">
        <w:rPr>
          <w:vertAlign w:val="subscript"/>
          <w:lang w:val="en-GB"/>
        </w:rPr>
        <w:t>ame</w:t>
      </w:r>
      <w:proofErr w:type="spellEnd"/>
      <w:r>
        <w:rPr>
          <w:lang w:val="en-GB"/>
        </w:rPr>
        <w:t>”</w:t>
      </w:r>
      <w:r w:rsidR="002E4E5F">
        <w:rPr>
          <w:lang w:val="en-GB"/>
        </w:rPr>
        <w:t xml:space="preserve"> </w:t>
      </w:r>
      <w:r>
        <w:rPr>
          <w:lang w:val="en-GB"/>
        </w:rPr>
        <w:t xml:space="preserve">determined in point 3. </w:t>
      </w:r>
      <w:proofErr w:type="gramStart"/>
      <w:r>
        <w:rPr>
          <w:lang w:val="en-GB"/>
        </w:rPr>
        <w:t>are</w:t>
      </w:r>
      <w:proofErr w:type="gramEnd"/>
      <w:r>
        <w:rPr>
          <w:lang w:val="en-GB"/>
        </w:rPr>
        <w:t xml:space="preserve"> </w:t>
      </w:r>
      <w:r w:rsidR="00B92E25">
        <w:rPr>
          <w:lang w:val="en-GB"/>
        </w:rPr>
        <w:t>co</w:t>
      </w:r>
      <w:r w:rsidR="00B92E25">
        <w:rPr>
          <w:lang w:val="en-GB"/>
        </w:rPr>
        <w:t>n</w:t>
      </w:r>
      <w:r w:rsidR="00B92E25">
        <w:rPr>
          <w:lang w:val="en-GB"/>
        </w:rPr>
        <w:t xml:space="preserve">sidered </w:t>
      </w:r>
      <w:r>
        <w:rPr>
          <w:lang w:val="en-GB"/>
        </w:rPr>
        <w:t>final.</w:t>
      </w:r>
    </w:p>
    <w:p w14:paraId="09C3B9EA" w14:textId="77777777" w:rsidR="004442DD" w:rsidRPr="00211C23" w:rsidRDefault="004442DD" w:rsidP="00932E02">
      <w:pPr>
        <w:jc w:val="left"/>
        <w:rPr>
          <w:lang w:val="en-GB"/>
        </w:rPr>
      </w:pPr>
    </w:p>
    <w:p w14:paraId="34BFF391" w14:textId="70F902B7" w:rsidR="004442DD" w:rsidRPr="00CF76A9" w:rsidRDefault="004442DD" w:rsidP="00932E02">
      <w:pPr>
        <w:keepNext/>
        <w:jc w:val="left"/>
        <w:rPr>
          <w:i/>
          <w:u w:val="single"/>
          <w:lang w:val="en-GB"/>
        </w:rPr>
      </w:pPr>
      <w:r w:rsidRPr="00CF76A9">
        <w:rPr>
          <w:i/>
          <w:u w:val="single"/>
          <w:lang w:val="en-GB"/>
        </w:rPr>
        <w:t xml:space="preserve">Important remarks related to the evaluation of the calibration </w:t>
      </w:r>
      <w:r w:rsidR="00D61390" w:rsidRPr="00CF76A9">
        <w:rPr>
          <w:i/>
          <w:u w:val="single"/>
          <w:lang w:val="en-GB"/>
        </w:rPr>
        <w:t>test</w:t>
      </w:r>
      <w:r w:rsidRPr="00CF76A9">
        <w:rPr>
          <w:i/>
          <w:u w:val="single"/>
          <w:lang w:val="en-GB"/>
        </w:rPr>
        <w:t xml:space="preserve">: </w:t>
      </w:r>
    </w:p>
    <w:p w14:paraId="42EFC5F0" w14:textId="55815D38" w:rsidR="004442DD" w:rsidRDefault="004442DD" w:rsidP="00405EDE">
      <w:pPr>
        <w:pStyle w:val="Listenabsatz"/>
        <w:numPr>
          <w:ilvl w:val="0"/>
          <w:numId w:val="16"/>
        </w:numPr>
        <w:jc w:val="left"/>
        <w:rPr>
          <w:lang w:val="en-GB"/>
        </w:rPr>
      </w:pPr>
      <w:r>
        <w:rPr>
          <w:lang w:val="en-GB"/>
        </w:rPr>
        <w:t xml:space="preserve">In the evaluation of the calibration </w:t>
      </w:r>
      <w:r w:rsidR="00D61390">
        <w:rPr>
          <w:lang w:val="en-GB"/>
        </w:rPr>
        <w:t>test</w:t>
      </w:r>
      <w:r>
        <w:rPr>
          <w:lang w:val="en-GB"/>
        </w:rPr>
        <w:t xml:space="preserve"> data recorded </w:t>
      </w:r>
      <w:r w:rsidR="00D61390">
        <w:rPr>
          <w:lang w:val="en-GB"/>
        </w:rPr>
        <w:t>in</w:t>
      </w:r>
      <w:r>
        <w:rPr>
          <w:lang w:val="en-GB"/>
        </w:rPr>
        <w:t xml:space="preserve"> both driving directions on a particular measurement section </w:t>
      </w:r>
      <w:r w:rsidR="00D61390">
        <w:rPr>
          <w:lang w:val="en-GB"/>
        </w:rPr>
        <w:t>has</w:t>
      </w:r>
      <w:r>
        <w:rPr>
          <w:lang w:val="en-GB"/>
        </w:rPr>
        <w:t xml:space="preserve"> to be available. This is checked by the software during read in.</w:t>
      </w:r>
    </w:p>
    <w:p w14:paraId="03894DE0" w14:textId="158922D7" w:rsidR="004442DD" w:rsidRDefault="004442DD" w:rsidP="00405EDE">
      <w:pPr>
        <w:pStyle w:val="Listenabsatz"/>
        <w:numPr>
          <w:ilvl w:val="0"/>
          <w:numId w:val="16"/>
        </w:numPr>
        <w:jc w:val="left"/>
        <w:rPr>
          <w:lang w:val="en-GB"/>
        </w:rPr>
      </w:pPr>
      <w:r>
        <w:rPr>
          <w:lang w:val="en-GB"/>
        </w:rPr>
        <w:t>In VECTO-CSE more than one measurement section can be configured to be eval</w:t>
      </w:r>
      <w:r>
        <w:rPr>
          <w:lang w:val="en-GB"/>
        </w:rPr>
        <w:t>u</w:t>
      </w:r>
      <w:r>
        <w:rPr>
          <w:lang w:val="en-GB"/>
        </w:rPr>
        <w:t xml:space="preserve">ated in the calibration </w:t>
      </w:r>
      <w:r w:rsidR="00D61390">
        <w:rPr>
          <w:lang w:val="en-GB"/>
        </w:rPr>
        <w:t>test</w:t>
      </w:r>
      <w:r>
        <w:rPr>
          <w:lang w:val="en-GB"/>
        </w:rPr>
        <w:t>. The overall calibration factors are determined by avera</w:t>
      </w:r>
      <w:r>
        <w:rPr>
          <w:lang w:val="en-GB"/>
        </w:rPr>
        <w:t>g</w:t>
      </w:r>
      <w:r>
        <w:rPr>
          <w:lang w:val="en-GB"/>
        </w:rPr>
        <w:t>ing the results determined in a first step for each specified measurement section. If for a particular measurement section not enough valid datasets are available, the d</w:t>
      </w:r>
      <w:r>
        <w:rPr>
          <w:lang w:val="en-GB"/>
        </w:rPr>
        <w:t>a</w:t>
      </w:r>
      <w:r>
        <w:rPr>
          <w:lang w:val="en-GB"/>
        </w:rPr>
        <w:t xml:space="preserve">ta for this section are completely discarded in the evaluations. </w:t>
      </w:r>
    </w:p>
    <w:p w14:paraId="457D3B01" w14:textId="77777777" w:rsidR="004442DD" w:rsidRDefault="004442DD" w:rsidP="00405EDE">
      <w:pPr>
        <w:pStyle w:val="Listenabsatz"/>
        <w:numPr>
          <w:ilvl w:val="0"/>
          <w:numId w:val="16"/>
        </w:numPr>
        <w:jc w:val="left"/>
        <w:rPr>
          <w:lang w:val="en-GB"/>
        </w:rPr>
      </w:pPr>
      <w:r>
        <w:rPr>
          <w:lang w:val="en-GB"/>
        </w:rPr>
        <w:t>In “step 1: c</w:t>
      </w:r>
      <w:r w:rsidRPr="00217BB3">
        <w:rPr>
          <w:lang w:val="en-GB"/>
        </w:rPr>
        <w:t>alibration of vehicle speed</w:t>
      </w:r>
      <w:r>
        <w:rPr>
          <w:lang w:val="en-GB"/>
        </w:rPr>
        <w:t>” datasets are included in the analysis ind</w:t>
      </w:r>
      <w:r>
        <w:rPr>
          <w:lang w:val="en-GB"/>
        </w:rPr>
        <w:t>e</w:t>
      </w:r>
      <w:r>
        <w:rPr>
          <w:lang w:val="en-GB"/>
        </w:rPr>
        <w:t xml:space="preserve">pendent of the wind conditions. </w:t>
      </w:r>
    </w:p>
    <w:p w14:paraId="200774E2" w14:textId="0282A123" w:rsidR="002E4E5F" w:rsidRPr="000716FF" w:rsidRDefault="002E4E5F" w:rsidP="00405EDE">
      <w:pPr>
        <w:pStyle w:val="Listenabsatz"/>
        <w:numPr>
          <w:ilvl w:val="0"/>
          <w:numId w:val="16"/>
        </w:numPr>
        <w:jc w:val="left"/>
        <w:rPr>
          <w:b/>
          <w:highlight w:val="green"/>
          <w:lang w:val="en-GB"/>
        </w:rPr>
      </w:pPr>
      <w:r w:rsidRPr="000716FF">
        <w:rPr>
          <w:b/>
          <w:highlight w:val="green"/>
          <w:lang w:val="en-GB"/>
        </w:rPr>
        <w:t xml:space="preserve">The calculation of vehicle and air speed inside the calibration test are only done for the check of the validity criteria’s. </w:t>
      </w:r>
      <w:r w:rsidR="00BF321B" w:rsidRPr="000716FF">
        <w:rPr>
          <w:b/>
          <w:highlight w:val="green"/>
          <w:lang w:val="en-GB"/>
        </w:rPr>
        <w:t xml:space="preserve">There final values for the constant speed tests are calculated with the high speed data set. </w:t>
      </w:r>
    </w:p>
    <w:p w14:paraId="1B07A944" w14:textId="77777777" w:rsidR="00C731C0" w:rsidRDefault="00C731C0" w:rsidP="00932E02">
      <w:pPr>
        <w:jc w:val="left"/>
        <w:rPr>
          <w:lang w:val="en-GB"/>
        </w:rPr>
      </w:pPr>
    </w:p>
    <w:p w14:paraId="5C31B949" w14:textId="2A22E0AB" w:rsidR="00C731C0" w:rsidRPr="00211C23" w:rsidRDefault="00C731C0" w:rsidP="00932E02">
      <w:pPr>
        <w:pStyle w:val="berschrift2"/>
        <w:jc w:val="left"/>
        <w:rPr>
          <w:lang w:val="en-GB"/>
        </w:rPr>
      </w:pPr>
      <w:bookmarkStart w:id="36" w:name="_Toc425145116"/>
      <w:r w:rsidRPr="00211C23">
        <w:rPr>
          <w:lang w:val="en-GB"/>
        </w:rPr>
        <w:t xml:space="preserve">Evaluation of the </w:t>
      </w:r>
      <w:r>
        <w:rPr>
          <w:lang w:val="en-GB"/>
        </w:rPr>
        <w:t>constant speed tests</w:t>
      </w:r>
      <w:bookmarkEnd w:id="36"/>
    </w:p>
    <w:p w14:paraId="1941C847" w14:textId="48281AC8" w:rsidR="00C731C0" w:rsidRDefault="004E1AD9" w:rsidP="00932E02">
      <w:pPr>
        <w:jc w:val="left"/>
        <w:rPr>
          <w:lang w:val="en-GB"/>
        </w:rPr>
      </w:pPr>
      <w:r>
        <w:rPr>
          <w:lang w:val="en-GB"/>
        </w:rPr>
        <w:t>This section describes the evaluation steps performed for the measurement data recorded in the first low speed</w:t>
      </w:r>
      <w:r w:rsidR="00465948">
        <w:rPr>
          <w:lang w:val="en-GB"/>
        </w:rPr>
        <w:t xml:space="preserve"> </w:t>
      </w:r>
      <w:r>
        <w:rPr>
          <w:lang w:val="en-GB"/>
        </w:rPr>
        <w:t>– high speed</w:t>
      </w:r>
      <w:r w:rsidR="00465948">
        <w:rPr>
          <w:lang w:val="en-GB"/>
        </w:rPr>
        <w:t xml:space="preserve"> </w:t>
      </w:r>
      <w:r>
        <w:rPr>
          <w:lang w:val="en-GB"/>
        </w:rPr>
        <w:t xml:space="preserve">– second low speed test sequence. </w:t>
      </w:r>
    </w:p>
    <w:p w14:paraId="442FD493" w14:textId="77777777" w:rsidR="004E1AD9" w:rsidRDefault="004E1AD9" w:rsidP="00932E02">
      <w:pPr>
        <w:jc w:val="left"/>
        <w:rPr>
          <w:lang w:val="en-GB"/>
        </w:rPr>
      </w:pPr>
    </w:p>
    <w:p w14:paraId="2190534D" w14:textId="7AA79F9D" w:rsidR="00C731C0" w:rsidRPr="00DE6AE6" w:rsidRDefault="00465948" w:rsidP="00932E02">
      <w:pPr>
        <w:keepNext/>
        <w:jc w:val="left"/>
        <w:rPr>
          <w:i/>
          <w:u w:val="single"/>
          <w:lang w:val="en-GB"/>
        </w:rPr>
      </w:pPr>
      <w:r>
        <w:rPr>
          <w:i/>
          <w:u w:val="single"/>
          <w:lang w:val="en-GB"/>
        </w:rPr>
        <w:t>Step </w:t>
      </w:r>
      <w:r w:rsidR="00C731C0" w:rsidRPr="00DE6AE6">
        <w:rPr>
          <w:i/>
          <w:u w:val="single"/>
          <w:lang w:val="en-GB"/>
        </w:rPr>
        <w:t>1: Calculation of air speed, yaw angle and wind speed</w:t>
      </w:r>
    </w:p>
    <w:p w14:paraId="672C0968" w14:textId="3B69010A" w:rsidR="00DE6AE6" w:rsidRDefault="00DE6AE6" w:rsidP="00932E02">
      <w:pPr>
        <w:jc w:val="left"/>
        <w:rPr>
          <w:lang w:val="en-GB"/>
        </w:rPr>
      </w:pPr>
      <w:r>
        <w:rPr>
          <w:lang w:val="en-GB"/>
        </w:rPr>
        <w:t xml:space="preserve">VECTO-CSE calculates the values for air </w:t>
      </w:r>
      <w:proofErr w:type="gramStart"/>
      <w:r>
        <w:rPr>
          <w:lang w:val="en-GB"/>
        </w:rPr>
        <w:t>speed,</w:t>
      </w:r>
      <w:proofErr w:type="gramEnd"/>
      <w:r>
        <w:rPr>
          <w:lang w:val="en-GB"/>
        </w:rPr>
        <w:t xml:space="preserve"> yaw angle and wind speed as laid down in the technical annex. This is done </w:t>
      </w:r>
      <w:r w:rsidR="00DF6644">
        <w:rPr>
          <w:lang w:val="en-GB"/>
        </w:rPr>
        <w:t>in the</w:t>
      </w:r>
      <w:r>
        <w:rPr>
          <w:lang w:val="en-GB"/>
        </w:rPr>
        <w:t xml:space="preserve"> 100Hz time basis. </w:t>
      </w:r>
    </w:p>
    <w:p w14:paraId="796A363A" w14:textId="77777777" w:rsidR="004E1AD9" w:rsidRDefault="004E1AD9" w:rsidP="00932E02">
      <w:pPr>
        <w:jc w:val="left"/>
        <w:rPr>
          <w:lang w:val="en-GB"/>
        </w:rPr>
      </w:pPr>
    </w:p>
    <w:p w14:paraId="5320C634" w14:textId="6856832D" w:rsidR="004E1AD9" w:rsidRPr="004E1AD9" w:rsidRDefault="004E1AD9" w:rsidP="00932E02">
      <w:pPr>
        <w:keepNext/>
        <w:jc w:val="left"/>
        <w:rPr>
          <w:i/>
          <w:u w:val="single"/>
          <w:lang w:val="en-GB"/>
        </w:rPr>
      </w:pPr>
      <w:r w:rsidRPr="004E1AD9">
        <w:rPr>
          <w:i/>
          <w:u w:val="single"/>
          <w:lang w:val="en-GB"/>
        </w:rPr>
        <w:t>Step</w:t>
      </w:r>
      <w:r w:rsidR="00465948">
        <w:rPr>
          <w:i/>
          <w:u w:val="single"/>
          <w:lang w:val="en-GB"/>
        </w:rPr>
        <w:t> </w:t>
      </w:r>
      <w:r w:rsidRPr="004E1AD9">
        <w:rPr>
          <w:i/>
          <w:u w:val="single"/>
          <w:lang w:val="en-GB"/>
        </w:rPr>
        <w:t>2: Calculation of forces</w:t>
      </w:r>
      <w:r>
        <w:rPr>
          <w:i/>
          <w:u w:val="single"/>
          <w:lang w:val="en-GB"/>
        </w:rPr>
        <w:t xml:space="preserve"> from driving resistances</w:t>
      </w:r>
    </w:p>
    <w:p w14:paraId="4659AE9B" w14:textId="36D9E366" w:rsidR="00DF6644" w:rsidRDefault="004E1AD9" w:rsidP="00932E02">
      <w:pPr>
        <w:spacing w:after="120"/>
        <w:jc w:val="left"/>
        <w:rPr>
          <w:lang w:val="en-GB"/>
        </w:rPr>
      </w:pPr>
      <w:r>
        <w:rPr>
          <w:lang w:val="en-GB"/>
        </w:rPr>
        <w:t xml:space="preserve">VECTO-CSE determines the </w:t>
      </w:r>
      <w:r w:rsidRPr="004E1AD9">
        <w:rPr>
          <w:lang w:val="en-GB"/>
        </w:rPr>
        <w:t xml:space="preserve">forces </w:t>
      </w:r>
      <w:r>
        <w:rPr>
          <w:lang w:val="en-GB"/>
        </w:rPr>
        <w:t xml:space="preserve">which apply to the vehicle </w:t>
      </w:r>
      <w:r w:rsidRPr="004E1AD9">
        <w:rPr>
          <w:lang w:val="en-GB"/>
        </w:rPr>
        <w:t xml:space="preserve">from </w:t>
      </w:r>
      <w:r>
        <w:rPr>
          <w:lang w:val="en-GB"/>
        </w:rPr>
        <w:t xml:space="preserve">the </w:t>
      </w:r>
      <w:r w:rsidRPr="004E1AD9">
        <w:rPr>
          <w:lang w:val="en-GB"/>
        </w:rPr>
        <w:t>driving resistances</w:t>
      </w:r>
      <w:r w:rsidR="00DF6644">
        <w:rPr>
          <w:lang w:val="en-GB"/>
        </w:rPr>
        <w:t xml:space="preserve"> in the 100Hz time resolution according to the steps </w:t>
      </w:r>
      <w:proofErr w:type="spellStart"/>
      <w:r w:rsidR="00DF6644">
        <w:rPr>
          <w:lang w:val="en-GB"/>
        </w:rPr>
        <w:t>i</w:t>
      </w:r>
      <w:proofErr w:type="spellEnd"/>
      <w:r w:rsidR="00DF6644">
        <w:rPr>
          <w:lang w:val="en-GB"/>
        </w:rPr>
        <w:t xml:space="preserve">. to </w:t>
      </w:r>
      <w:proofErr w:type="gramStart"/>
      <w:r w:rsidR="00DF6644">
        <w:rPr>
          <w:lang w:val="en-GB"/>
        </w:rPr>
        <w:t>iv.:</w:t>
      </w:r>
      <w:proofErr w:type="gramEnd"/>
    </w:p>
    <w:p w14:paraId="335CDC6F" w14:textId="22AD8F68" w:rsidR="004E1AD9" w:rsidRPr="003062EE" w:rsidRDefault="004E1AD9" w:rsidP="00405EDE">
      <w:pPr>
        <w:pStyle w:val="Listenabsatz"/>
        <w:keepNext/>
        <w:numPr>
          <w:ilvl w:val="0"/>
          <w:numId w:val="21"/>
        </w:numPr>
        <w:overflowPunct w:val="0"/>
        <w:autoSpaceDE w:val="0"/>
        <w:autoSpaceDN w:val="0"/>
        <w:adjustRightInd w:val="0"/>
        <w:spacing w:before="0" w:after="120" w:line="300" w:lineRule="auto"/>
        <w:ind w:left="714" w:hanging="357"/>
        <w:contextualSpacing w:val="0"/>
        <w:jc w:val="left"/>
        <w:textAlignment w:val="baseline"/>
        <w:rPr>
          <w:u w:val="single"/>
          <w:lang w:val="en-GB"/>
        </w:rPr>
      </w:pPr>
      <w:r w:rsidRPr="003062EE">
        <w:rPr>
          <w:u w:val="single"/>
          <w:lang w:val="en-GB"/>
        </w:rPr>
        <w:t xml:space="preserve">Calculation of </w:t>
      </w:r>
      <w:r w:rsidR="00DF6644">
        <w:rPr>
          <w:u w:val="single"/>
          <w:lang w:val="en-GB"/>
        </w:rPr>
        <w:t xml:space="preserve">total </w:t>
      </w:r>
      <w:r w:rsidRPr="003062EE">
        <w:rPr>
          <w:u w:val="single"/>
          <w:lang w:val="en-GB"/>
        </w:rPr>
        <w:t>traction force:</w:t>
      </w:r>
    </w:p>
    <w:p w14:paraId="0C815C54" w14:textId="77635DBF" w:rsidR="004E1AD9" w:rsidRPr="006850A3" w:rsidRDefault="004E1AD9" w:rsidP="00932E02">
      <w:pPr>
        <w:keepNext/>
        <w:spacing w:before="0"/>
        <w:ind w:left="357"/>
        <w:jc w:val="left"/>
        <w:rPr>
          <w:lang w:val="en-GB"/>
        </w:rPr>
      </w:pPr>
      <w:r>
        <w:rPr>
          <w:rFonts w:eastAsia="Times New Roman"/>
          <w:lang w:val="en-GB"/>
        </w:rPr>
        <w:t xml:space="preserve">The </w:t>
      </w:r>
      <w:r w:rsidR="00DF6644">
        <w:rPr>
          <w:rFonts w:eastAsia="Times New Roman"/>
          <w:lang w:val="en-GB"/>
        </w:rPr>
        <w:t xml:space="preserve">total </w:t>
      </w:r>
      <w:r>
        <w:rPr>
          <w:rFonts w:eastAsia="Times New Roman"/>
          <w:lang w:val="en-GB"/>
        </w:rPr>
        <w:t>traction force is calculated as specified below:</w:t>
      </w:r>
    </w:p>
    <w:p w14:paraId="59BFB95D" w14:textId="77777777" w:rsidR="004E1AD9" w:rsidRPr="00361CEB" w:rsidRDefault="004E1AD9" w:rsidP="00932E02">
      <w:pPr>
        <w:pStyle w:val="Listenabsatz"/>
        <w:ind w:left="1413" w:hanging="705"/>
        <w:jc w:val="left"/>
        <w:rPr>
          <w:szCs w:val="24"/>
          <w:lang w:val="en-GB"/>
        </w:rPr>
      </w:pPr>
      <w:r>
        <w:rPr>
          <w:noProof/>
          <w:szCs w:val="24"/>
          <w:lang w:eastAsia="de-AT"/>
        </w:rPr>
        <mc:AlternateContent>
          <mc:Choice Requires="wps">
            <w:drawing>
              <wp:inline distT="0" distB="0" distL="0" distR="0" wp14:anchorId="384B6855" wp14:editId="0FF549D0">
                <wp:extent cx="4752340" cy="648335"/>
                <wp:effectExtent l="0" t="0" r="0" b="0"/>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52340" cy="648335"/>
                        </a:xfrm>
                        <a:prstGeom prst="rect">
                          <a:avLst/>
                        </a:prstGeom>
                        <a:noFill/>
                      </wps:spPr>
                      <wps:txbx>
                        <w:txbxContent>
                          <w:p w14:paraId="3A43B919" w14:textId="77777777" w:rsidR="0043239A" w:rsidRDefault="00E661AF" w:rsidP="004E1AD9">
                            <w:pPr>
                              <w:pStyle w:val="StandardWeb"/>
                              <w:spacing w:before="144" w:after="0"/>
                            </w:pPr>
                            <m:oMathPara>
                              <m:oMathParaPr>
                                <m:jc m:val="centerGroup"/>
                              </m:oMathParaPr>
                              <m:oMath>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F</m:t>
                                    </m:r>
                                  </m:e>
                                  <m:sub>
                                    <m:r>
                                      <w:rPr>
                                        <w:rFonts w:ascii="Cambria Math" w:hAnsi="Cambria Math" w:cstheme="minorBidi"/>
                                        <w:color w:val="000000" w:themeColor="text1"/>
                                        <w:kern w:val="24"/>
                                      </w:rPr>
                                      <m:t>trac</m:t>
                                    </m:r>
                                  </m:sub>
                                </m:sSub>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m:t>
                                        </m:r>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L</m:t>
                                            </m:r>
                                          </m:sub>
                                        </m:sSub>
                                        <m:r>
                                          <w:rPr>
                                            <w:rFonts w:ascii="Cambria Math" w:eastAsia="Cambria Math" w:hAnsi="Cambria Math" w:cstheme="minorBidi"/>
                                            <w:color w:val="000000" w:themeColor="text1"/>
                                            <w:kern w:val="24"/>
                                          </w:rPr>
                                          <m:t>+</m:t>
                                        </m:r>
                                        <m:r>
                                          <w:rPr>
                                            <w:rFonts w:ascii="Cambria Math" w:hAnsi="Cambria Math" w:cstheme="minorBidi"/>
                                            <w:color w:val="000000" w:themeColor="text1"/>
                                            <w:kern w:val="24"/>
                                          </w:rPr>
                                          <m:t>T</m:t>
                                        </m:r>
                                      </m:e>
                                      <m:sub>
                                        <m:r>
                                          <w:rPr>
                                            <w:rFonts w:ascii="Cambria Math" w:hAnsi="Cambria Math" w:cstheme="minorBidi"/>
                                            <w:color w:val="000000" w:themeColor="text1"/>
                                            <w:kern w:val="24"/>
                                          </w:rPr>
                                          <m:t>R</m:t>
                                        </m:r>
                                      </m:sub>
                                    </m:sSub>
                                    <m:r>
                                      <w:rPr>
                                        <w:rFonts w:ascii="Cambria Math" w:hAnsi="Cambria Math" w:cstheme="minorBidi"/>
                                        <w:color w:val="000000" w:themeColor="text1"/>
                                        <w:kern w:val="24"/>
                                      </w:rPr>
                                      <m:t>)</m:t>
                                    </m:r>
                                    <m:r>
                                      <w:rPr>
                                        <w:rFonts w:ascii="Cambria Math" w:eastAsia="Cambria Math" w:hAnsi="Cambria Math" w:cstheme="minorBidi"/>
                                        <w:color w:val="000000" w:themeColor="text1"/>
                                        <w:kern w:val="24"/>
                                      </w:rPr>
                                      <m:t>∙</m:t>
                                    </m:r>
                                    <m:f>
                                      <m:fPr>
                                        <m:ctrlPr>
                                          <w:rPr>
                                            <w:rFonts w:ascii="Cambria Math" w:eastAsia="Cambria Math" w:hAnsi="Cambria Math" w:cstheme="minorBidi"/>
                                            <w:i/>
                                            <w:iCs/>
                                            <w:color w:val="000000" w:themeColor="text1"/>
                                            <w:kern w:val="24"/>
                                          </w:rPr>
                                        </m:ctrlPr>
                                      </m:fPr>
                                      <m:num>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rPr>
                                              <m:t>n</m:t>
                                            </m:r>
                                          </m:e>
                                          <m:sub>
                                            <m:r>
                                              <w:rPr>
                                                <w:rFonts w:ascii="Cambria Math" w:eastAsia="Cambria Math" w:hAnsi="Cambria Math" w:cstheme="minorBidi"/>
                                                <w:color w:val="000000" w:themeColor="text1"/>
                                                <w:kern w:val="24"/>
                                              </w:rPr>
                                              <m:t>eng</m:t>
                                            </m:r>
                                          </m:sub>
                                        </m:sSub>
                                        <m:r>
                                          <w:rPr>
                                            <w:rFonts w:ascii="Cambria Math" w:eastAsia="Cambria Math" w:hAnsi="Cambria Math" w:cstheme="minorBidi"/>
                                            <w:color w:val="000000" w:themeColor="text1"/>
                                            <w:kern w:val="24"/>
                                          </w:rPr>
                                          <m:t>∙π</m:t>
                                        </m:r>
                                      </m:num>
                                      <m:den>
                                        <m:r>
                                          <w:rPr>
                                            <w:rFonts w:ascii="Cambria Math" w:eastAsia="Cambria Math" w:hAnsi="Cambria Math" w:cstheme="minorBidi"/>
                                            <w:color w:val="000000" w:themeColor="text1"/>
                                            <w:kern w:val="24"/>
                                          </w:rPr>
                                          <m:t>30∙</m:t>
                                        </m:r>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rPr>
                                              <m:t>i</m:t>
                                            </m:r>
                                          </m:e>
                                          <m:sub>
                                            <m:r>
                                              <w:rPr>
                                                <w:rFonts w:ascii="Cambria Math" w:eastAsia="Cambria Math" w:hAnsi="Cambria Math" w:cstheme="minorBidi"/>
                                                <w:color w:val="000000" w:themeColor="text1"/>
                                                <w:kern w:val="24"/>
                                              </w:rPr>
                                              <m:t>gear</m:t>
                                            </m:r>
                                          </m:sub>
                                        </m:sSub>
                                        <m:r>
                                          <w:rPr>
                                            <w:rFonts w:ascii="Cambria Math" w:eastAsia="Cambria Math" w:hAnsi="Cambria Math" w:cstheme="minorBidi"/>
                                            <w:color w:val="000000" w:themeColor="text1"/>
                                            <w:kern w:val="24"/>
                                          </w:rPr>
                                          <m:t>∙</m:t>
                                        </m:r>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rPr>
                                              <m:t>i</m:t>
                                            </m:r>
                                          </m:e>
                                          <m:sub>
                                            <m:r>
                                              <w:rPr>
                                                <w:rFonts w:ascii="Cambria Math" w:eastAsia="Cambria Math" w:hAnsi="Cambria Math" w:cstheme="minorBidi"/>
                                                <w:color w:val="000000" w:themeColor="text1"/>
                                                <w:kern w:val="24"/>
                                              </w:rPr>
                                              <m:t>axle</m:t>
                                            </m:r>
                                          </m:sub>
                                        </m:sSub>
                                      </m:den>
                                    </m:f>
                                  </m:num>
                                  <m:den>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v</m:t>
                                        </m:r>
                                      </m:e>
                                      <m:sub>
                                        <m:r>
                                          <w:rPr>
                                            <w:rFonts w:ascii="Cambria Math" w:hAnsi="Cambria Math" w:cstheme="minorBidi"/>
                                            <w:color w:val="000000" w:themeColor="text1"/>
                                            <w:kern w:val="24"/>
                                          </w:rPr>
                                          <m:t>veh</m:t>
                                        </m:r>
                                      </m:sub>
                                    </m:sSub>
                                  </m:den>
                                </m:f>
                              </m:oMath>
                            </m:oMathPara>
                          </w:p>
                        </w:txbxContent>
                      </wps:txbx>
                      <wps:bodyPr wrap="square" rtlCol="0">
                        <a:spAutoFit/>
                      </wps:bodyPr>
                    </wps:wsp>
                  </a:graphicData>
                </a:graphic>
              </wp:inline>
            </w:drawing>
          </mc:Choice>
          <mc:Fallback>
            <w:pict>
              <v:shape id="Textfeld 2" o:spid="_x0000_s1032" type="#_x0000_t202" style="width:374.2pt;height:5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" filled="f" stroked="f">
                <v:path arrowok="t"/>
                <v:textbox style="mso-fit-shape-to-text:t">
                  <w:txbxContent>
                    <w:p w14:paraId="3A43B919" w14:textId="77777777" w:rsidR="0043239A" w:rsidRDefault="00E661AF" w:rsidP="004E1AD9">
                      <w:pPr>
                        <w:pStyle w:val="StandardWeb"/>
                        <w:spacing w:before="144" w:after="0"/>
                      </w:pPr>
                      <m:oMathPara>
                        <m:oMathParaPr>
                          <m:jc m:val="centerGroup"/>
                        </m:oMathParaPr>
                        <m:oMath>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F</m:t>
                              </m:r>
                            </m:e>
                            <m:sub>
                              <m:r>
                                <w:rPr>
                                  <w:rFonts w:ascii="Cambria Math" w:hAnsi="Cambria Math" w:cstheme="minorBidi"/>
                                  <w:color w:val="000000" w:themeColor="text1"/>
                                  <w:kern w:val="24"/>
                                </w:rPr>
                                <m:t>trac</m:t>
                              </m:r>
                            </m:sub>
                          </m:sSub>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m:t>
                                  </m:r>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T</m:t>
                                      </m:r>
                                    </m:e>
                                    <m:sub>
                                      <m:r>
                                        <w:rPr>
                                          <w:rFonts w:ascii="Cambria Math" w:hAnsi="Cambria Math" w:cstheme="minorBidi"/>
                                          <w:color w:val="000000" w:themeColor="text1"/>
                                          <w:kern w:val="24"/>
                                        </w:rPr>
                                        <m:t>L</m:t>
                                      </m:r>
                                    </m:sub>
                                  </m:sSub>
                                  <m:r>
                                    <w:rPr>
                                      <w:rFonts w:ascii="Cambria Math" w:eastAsia="Cambria Math" w:hAnsi="Cambria Math" w:cstheme="minorBidi"/>
                                      <w:color w:val="000000" w:themeColor="text1"/>
                                      <w:kern w:val="24"/>
                                    </w:rPr>
                                    <m:t>+</m:t>
                                  </m:r>
                                  <m:r>
                                    <w:rPr>
                                      <w:rFonts w:ascii="Cambria Math" w:hAnsi="Cambria Math" w:cstheme="minorBidi"/>
                                      <w:color w:val="000000" w:themeColor="text1"/>
                                      <w:kern w:val="24"/>
                                    </w:rPr>
                                    <m:t>T</m:t>
                                  </m:r>
                                </m:e>
                                <m:sub>
                                  <m:r>
                                    <w:rPr>
                                      <w:rFonts w:ascii="Cambria Math" w:hAnsi="Cambria Math" w:cstheme="minorBidi"/>
                                      <w:color w:val="000000" w:themeColor="text1"/>
                                      <w:kern w:val="24"/>
                                    </w:rPr>
                                    <m:t>R</m:t>
                                  </m:r>
                                </m:sub>
                              </m:sSub>
                              <m:r>
                                <w:rPr>
                                  <w:rFonts w:ascii="Cambria Math" w:hAnsi="Cambria Math" w:cstheme="minorBidi"/>
                                  <w:color w:val="000000" w:themeColor="text1"/>
                                  <w:kern w:val="24"/>
                                </w:rPr>
                                <m:t>)</m:t>
                              </m:r>
                              <m:r>
                                <w:rPr>
                                  <w:rFonts w:ascii="Cambria Math" w:eastAsia="Cambria Math" w:hAnsi="Cambria Math" w:cstheme="minorBidi"/>
                                  <w:color w:val="000000" w:themeColor="text1"/>
                                  <w:kern w:val="24"/>
                                </w:rPr>
                                <m:t>∙</m:t>
                              </m:r>
                              <m:f>
                                <m:fPr>
                                  <m:ctrlPr>
                                    <w:rPr>
                                      <w:rFonts w:ascii="Cambria Math" w:eastAsia="Cambria Math" w:hAnsi="Cambria Math" w:cstheme="minorBidi"/>
                                      <w:i/>
                                      <w:iCs/>
                                      <w:color w:val="000000" w:themeColor="text1"/>
                                      <w:kern w:val="24"/>
                                    </w:rPr>
                                  </m:ctrlPr>
                                </m:fPr>
                                <m:num>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rPr>
                                        <m:t>n</m:t>
                                      </m:r>
                                    </m:e>
                                    <m:sub>
                                      <m:r>
                                        <w:rPr>
                                          <w:rFonts w:ascii="Cambria Math" w:eastAsia="Cambria Math" w:hAnsi="Cambria Math" w:cstheme="minorBidi"/>
                                          <w:color w:val="000000" w:themeColor="text1"/>
                                          <w:kern w:val="24"/>
                                        </w:rPr>
                                        <m:t>eng</m:t>
                                      </m:r>
                                    </m:sub>
                                  </m:sSub>
                                  <m:r>
                                    <w:rPr>
                                      <w:rFonts w:ascii="Cambria Math" w:eastAsia="Cambria Math" w:hAnsi="Cambria Math" w:cstheme="minorBidi"/>
                                      <w:color w:val="000000" w:themeColor="text1"/>
                                      <w:kern w:val="24"/>
                                    </w:rPr>
                                    <m:t>∙π</m:t>
                                  </m:r>
                                </m:num>
                                <m:den>
                                  <m:r>
                                    <w:rPr>
                                      <w:rFonts w:ascii="Cambria Math" w:eastAsia="Cambria Math" w:hAnsi="Cambria Math" w:cstheme="minorBidi"/>
                                      <w:color w:val="000000" w:themeColor="text1"/>
                                      <w:kern w:val="24"/>
                                    </w:rPr>
                                    <m:t>30∙</m:t>
                                  </m:r>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rPr>
                                        <m:t>i</m:t>
                                      </m:r>
                                    </m:e>
                                    <m:sub>
                                      <m:r>
                                        <w:rPr>
                                          <w:rFonts w:ascii="Cambria Math" w:eastAsia="Cambria Math" w:hAnsi="Cambria Math" w:cstheme="minorBidi"/>
                                          <w:color w:val="000000" w:themeColor="text1"/>
                                          <w:kern w:val="24"/>
                                        </w:rPr>
                                        <m:t>gear</m:t>
                                      </m:r>
                                    </m:sub>
                                  </m:sSub>
                                  <m:r>
                                    <w:rPr>
                                      <w:rFonts w:ascii="Cambria Math" w:eastAsia="Cambria Math" w:hAnsi="Cambria Math" w:cstheme="minorBidi"/>
                                      <w:color w:val="000000" w:themeColor="text1"/>
                                      <w:kern w:val="24"/>
                                    </w:rPr>
                                    <m:t>∙</m:t>
                                  </m:r>
                                  <m:sSub>
                                    <m:sSubPr>
                                      <m:ctrlPr>
                                        <w:rPr>
                                          <w:rFonts w:ascii="Cambria Math" w:eastAsia="Cambria Math" w:hAnsi="Cambria Math" w:cstheme="minorBidi"/>
                                          <w:i/>
                                          <w:iCs/>
                                          <w:color w:val="000000" w:themeColor="text1"/>
                                          <w:kern w:val="24"/>
                                        </w:rPr>
                                      </m:ctrlPr>
                                    </m:sSubPr>
                                    <m:e>
                                      <m:r>
                                        <w:rPr>
                                          <w:rFonts w:ascii="Cambria Math" w:eastAsia="Cambria Math" w:hAnsi="Cambria Math" w:cstheme="minorBidi"/>
                                          <w:color w:val="000000" w:themeColor="text1"/>
                                          <w:kern w:val="24"/>
                                        </w:rPr>
                                        <m:t>i</m:t>
                                      </m:r>
                                    </m:e>
                                    <m:sub>
                                      <m:r>
                                        <w:rPr>
                                          <w:rFonts w:ascii="Cambria Math" w:eastAsia="Cambria Math" w:hAnsi="Cambria Math" w:cstheme="minorBidi"/>
                                          <w:color w:val="000000" w:themeColor="text1"/>
                                          <w:kern w:val="24"/>
                                        </w:rPr>
                                        <m:t>axle</m:t>
                                      </m:r>
                                    </m:sub>
                                  </m:sSub>
                                </m:den>
                              </m:f>
                            </m:num>
                            <m:den>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v</m:t>
                                  </m:r>
                                </m:e>
                                <m:sub>
                                  <m:r>
                                    <w:rPr>
                                      <w:rFonts w:ascii="Cambria Math" w:hAnsi="Cambria Math" w:cstheme="minorBidi"/>
                                      <w:color w:val="000000" w:themeColor="text1"/>
                                      <w:kern w:val="24"/>
                                    </w:rPr>
                                    <m:t>veh</m:t>
                                  </m:r>
                                </m:sub>
                              </m:sSub>
                            </m:den>
                          </m:f>
                        </m:oMath>
                      </m:oMathPara>
                    </w:p>
                  </w:txbxContent>
                </v:textbox>
                <w10:anchorlock/>
              </v:shape>
            </w:pict>
          </mc:Fallback>
        </mc:AlternateContent>
      </w:r>
    </w:p>
    <w:p w14:paraId="2B36FD21" w14:textId="77777777" w:rsidR="004E1AD9" w:rsidRDefault="004E1AD9" w:rsidP="00932E02">
      <w:pPr>
        <w:pStyle w:val="Listenabsatz"/>
        <w:ind w:left="1413" w:hanging="705"/>
        <w:jc w:val="left"/>
        <w:rPr>
          <w:szCs w:val="24"/>
          <w:lang w:val="en-US"/>
        </w:rPr>
      </w:pPr>
      <w:proofErr w:type="gramStart"/>
      <w:r>
        <w:rPr>
          <w:szCs w:val="24"/>
          <w:lang w:val="en-US"/>
        </w:rPr>
        <w:t>where</w:t>
      </w:r>
      <w:proofErr w:type="gramEnd"/>
      <w:r>
        <w:rPr>
          <w:szCs w:val="24"/>
          <w:lang w:val="en-US"/>
        </w:rPr>
        <w:t>:</w:t>
      </w:r>
    </w:p>
    <w:p w14:paraId="77999461" w14:textId="0E71BDE5" w:rsidR="004E1AD9" w:rsidRDefault="004E1AD9" w:rsidP="00932E02">
      <w:pPr>
        <w:pStyle w:val="Listenabsatz"/>
        <w:ind w:left="1413" w:hanging="705"/>
        <w:jc w:val="left"/>
        <w:rPr>
          <w:szCs w:val="24"/>
          <w:lang w:val="en-US"/>
        </w:rPr>
      </w:pPr>
      <w:proofErr w:type="spellStart"/>
      <w:r>
        <w:rPr>
          <w:szCs w:val="24"/>
          <w:lang w:val="en-US"/>
        </w:rPr>
        <w:t>F</w:t>
      </w:r>
      <w:r w:rsidRPr="00361CEB">
        <w:rPr>
          <w:szCs w:val="24"/>
          <w:vertAlign w:val="subscript"/>
          <w:lang w:val="en-US"/>
        </w:rPr>
        <w:t>trac</w:t>
      </w:r>
      <w:proofErr w:type="spellEnd"/>
      <w:r w:rsidR="00ED608D">
        <w:rPr>
          <w:szCs w:val="24"/>
          <w:lang w:val="en-US"/>
        </w:rPr>
        <w:tab/>
      </w:r>
      <w:r w:rsidR="00ED608D">
        <w:rPr>
          <w:szCs w:val="24"/>
          <w:lang w:val="en-US"/>
        </w:rPr>
        <w:tab/>
      </w:r>
      <w:r>
        <w:rPr>
          <w:szCs w:val="24"/>
          <w:lang w:val="en-US"/>
        </w:rPr>
        <w:t xml:space="preserve">= </w:t>
      </w:r>
      <w:r>
        <w:rPr>
          <w:szCs w:val="24"/>
          <w:lang w:val="en-US"/>
        </w:rPr>
        <w:tab/>
      </w:r>
      <w:r w:rsidR="00ED608D">
        <w:rPr>
          <w:szCs w:val="24"/>
          <w:lang w:val="en-US"/>
        </w:rPr>
        <w:t xml:space="preserve">total </w:t>
      </w:r>
      <w:r>
        <w:rPr>
          <w:szCs w:val="24"/>
          <w:lang w:val="en-US"/>
        </w:rPr>
        <w:t>traction force [N]</w:t>
      </w:r>
    </w:p>
    <w:p w14:paraId="59DE52AF" w14:textId="46C66085" w:rsidR="004E1AD9" w:rsidRDefault="004E1AD9" w:rsidP="00932E02">
      <w:pPr>
        <w:pStyle w:val="Listenabsatz"/>
        <w:ind w:left="1413" w:hanging="705"/>
        <w:jc w:val="left"/>
        <w:rPr>
          <w:szCs w:val="24"/>
          <w:lang w:val="en-US"/>
        </w:rPr>
      </w:pPr>
      <w:r>
        <w:rPr>
          <w:szCs w:val="24"/>
          <w:lang w:val="en-US"/>
        </w:rPr>
        <w:lastRenderedPageBreak/>
        <w:t>T</w:t>
      </w:r>
      <w:r>
        <w:rPr>
          <w:szCs w:val="24"/>
          <w:vertAlign w:val="subscript"/>
          <w:lang w:val="en-US"/>
        </w:rPr>
        <w:t>L</w:t>
      </w:r>
      <w:r>
        <w:rPr>
          <w:szCs w:val="24"/>
          <w:lang w:val="en-US"/>
        </w:rPr>
        <w:t>, T</w:t>
      </w:r>
      <w:r>
        <w:rPr>
          <w:szCs w:val="24"/>
          <w:vertAlign w:val="subscript"/>
          <w:lang w:val="en-US"/>
        </w:rPr>
        <w:t>R</w:t>
      </w:r>
      <w:r w:rsidR="00ED608D">
        <w:rPr>
          <w:szCs w:val="24"/>
          <w:lang w:val="en-US"/>
        </w:rPr>
        <w:tab/>
      </w:r>
      <w:r w:rsidR="00ED608D">
        <w:rPr>
          <w:szCs w:val="24"/>
          <w:lang w:val="en-US"/>
        </w:rPr>
        <w:tab/>
      </w:r>
      <w:r>
        <w:rPr>
          <w:szCs w:val="24"/>
          <w:lang w:val="en-US"/>
        </w:rPr>
        <w:t xml:space="preserve">= </w:t>
      </w:r>
      <w:r>
        <w:rPr>
          <w:szCs w:val="24"/>
          <w:lang w:val="en-US"/>
        </w:rPr>
        <w:tab/>
        <w:t>corrected torque for left and right wheel [Nm]</w:t>
      </w:r>
    </w:p>
    <w:p w14:paraId="4116F0BF" w14:textId="4C4060C4" w:rsidR="004E1AD9" w:rsidRDefault="004E1AD9" w:rsidP="00932E02">
      <w:pPr>
        <w:pStyle w:val="Listenabsatz"/>
        <w:ind w:left="1413" w:hanging="705"/>
        <w:jc w:val="left"/>
        <w:rPr>
          <w:szCs w:val="24"/>
          <w:lang w:val="en-US"/>
        </w:rPr>
      </w:pPr>
      <w:proofErr w:type="spellStart"/>
      <w:proofErr w:type="gramStart"/>
      <w:r>
        <w:rPr>
          <w:szCs w:val="24"/>
          <w:lang w:val="en-US"/>
        </w:rPr>
        <w:t>n</w:t>
      </w:r>
      <w:r w:rsidRPr="00361CEB">
        <w:rPr>
          <w:szCs w:val="24"/>
          <w:vertAlign w:val="subscript"/>
          <w:lang w:val="en-US"/>
        </w:rPr>
        <w:t>eng</w:t>
      </w:r>
      <w:proofErr w:type="spellEnd"/>
      <w:proofErr w:type="gramEnd"/>
      <w:r w:rsidR="00ED608D">
        <w:rPr>
          <w:szCs w:val="24"/>
          <w:lang w:val="en-US"/>
        </w:rPr>
        <w:tab/>
      </w:r>
      <w:r w:rsidR="00ED608D">
        <w:rPr>
          <w:szCs w:val="24"/>
          <w:lang w:val="en-US"/>
        </w:rPr>
        <w:tab/>
      </w:r>
      <w:r>
        <w:rPr>
          <w:szCs w:val="24"/>
          <w:lang w:val="en-US"/>
        </w:rPr>
        <w:t>=</w:t>
      </w:r>
      <w:r>
        <w:rPr>
          <w:szCs w:val="24"/>
          <w:lang w:val="en-US"/>
        </w:rPr>
        <w:tab/>
        <w:t>engine speed [rpm</w:t>
      </w:r>
      <w:r w:rsidR="0068588E">
        <w:rPr>
          <w:szCs w:val="24"/>
          <w:lang w:val="en-US"/>
        </w:rPr>
        <w:t>]</w:t>
      </w:r>
    </w:p>
    <w:p w14:paraId="281E9BD1" w14:textId="646215C5" w:rsidR="004E1AD9" w:rsidRDefault="004E1AD9" w:rsidP="00932E02">
      <w:pPr>
        <w:pStyle w:val="Listenabsatz"/>
        <w:ind w:left="1413" w:hanging="705"/>
        <w:jc w:val="left"/>
        <w:rPr>
          <w:szCs w:val="24"/>
          <w:lang w:val="en-US"/>
        </w:rPr>
      </w:pPr>
      <w:proofErr w:type="spellStart"/>
      <w:proofErr w:type="gramStart"/>
      <w:r>
        <w:rPr>
          <w:szCs w:val="24"/>
          <w:lang w:val="en-US"/>
        </w:rPr>
        <w:t>i</w:t>
      </w:r>
      <w:r w:rsidRPr="00361CEB">
        <w:rPr>
          <w:szCs w:val="24"/>
          <w:vertAlign w:val="subscript"/>
          <w:lang w:val="en-US"/>
        </w:rPr>
        <w:t>gear</w:t>
      </w:r>
      <w:proofErr w:type="spellEnd"/>
      <w:proofErr w:type="gramEnd"/>
      <w:r w:rsidR="00ED608D">
        <w:rPr>
          <w:szCs w:val="24"/>
          <w:lang w:val="en-US"/>
        </w:rPr>
        <w:tab/>
      </w:r>
      <w:r w:rsidR="00ED608D">
        <w:rPr>
          <w:szCs w:val="24"/>
          <w:lang w:val="en-US"/>
        </w:rPr>
        <w:tab/>
      </w:r>
      <w:r>
        <w:rPr>
          <w:szCs w:val="24"/>
          <w:lang w:val="en-US"/>
        </w:rPr>
        <w:t>=</w:t>
      </w:r>
      <w:r>
        <w:rPr>
          <w:szCs w:val="24"/>
          <w:lang w:val="en-US"/>
        </w:rPr>
        <w:tab/>
        <w:t>transmission ratio of engaged gear [-]</w:t>
      </w:r>
    </w:p>
    <w:p w14:paraId="394C5EE4" w14:textId="2A6BE3EB" w:rsidR="004E1AD9" w:rsidRDefault="004E1AD9" w:rsidP="00932E02">
      <w:pPr>
        <w:pStyle w:val="Listenabsatz"/>
        <w:ind w:left="1413" w:hanging="705"/>
        <w:jc w:val="left"/>
        <w:rPr>
          <w:szCs w:val="24"/>
          <w:lang w:val="en-US"/>
        </w:rPr>
      </w:pPr>
      <w:proofErr w:type="spellStart"/>
      <w:proofErr w:type="gramStart"/>
      <w:r>
        <w:rPr>
          <w:szCs w:val="24"/>
          <w:lang w:val="en-US"/>
        </w:rPr>
        <w:t>i</w:t>
      </w:r>
      <w:r>
        <w:rPr>
          <w:szCs w:val="24"/>
          <w:vertAlign w:val="subscript"/>
          <w:lang w:val="en-US"/>
        </w:rPr>
        <w:t>axle</w:t>
      </w:r>
      <w:proofErr w:type="spellEnd"/>
      <w:proofErr w:type="gramEnd"/>
      <w:r w:rsidR="00ED608D">
        <w:rPr>
          <w:szCs w:val="24"/>
          <w:lang w:val="en-US"/>
        </w:rPr>
        <w:tab/>
      </w:r>
      <w:r w:rsidR="00ED608D">
        <w:rPr>
          <w:szCs w:val="24"/>
          <w:lang w:val="en-US"/>
        </w:rPr>
        <w:tab/>
      </w:r>
      <w:r>
        <w:rPr>
          <w:szCs w:val="24"/>
          <w:lang w:val="en-US"/>
        </w:rPr>
        <w:t>=</w:t>
      </w:r>
      <w:r>
        <w:rPr>
          <w:szCs w:val="24"/>
          <w:lang w:val="en-US"/>
        </w:rPr>
        <w:tab/>
        <w:t>axle transmission ratio [-]</w:t>
      </w:r>
    </w:p>
    <w:p w14:paraId="41E132FC" w14:textId="6C721E6C" w:rsidR="004E1AD9" w:rsidRDefault="004E1AD9" w:rsidP="00932E02">
      <w:pPr>
        <w:pStyle w:val="Listenabsatz"/>
        <w:ind w:left="1413" w:hanging="705"/>
        <w:jc w:val="left"/>
        <w:rPr>
          <w:szCs w:val="24"/>
          <w:lang w:val="en-US"/>
        </w:rPr>
      </w:pPr>
      <w:proofErr w:type="spellStart"/>
      <w:proofErr w:type="gramStart"/>
      <w:r>
        <w:rPr>
          <w:szCs w:val="24"/>
          <w:lang w:val="en-US"/>
        </w:rPr>
        <w:t>v</w:t>
      </w:r>
      <w:r w:rsidRPr="00361CEB">
        <w:rPr>
          <w:szCs w:val="24"/>
          <w:vertAlign w:val="subscript"/>
          <w:lang w:val="en-US"/>
        </w:rPr>
        <w:t>veh</w:t>
      </w:r>
      <w:proofErr w:type="spellEnd"/>
      <w:proofErr w:type="gramEnd"/>
      <w:r w:rsidR="00ED608D">
        <w:rPr>
          <w:szCs w:val="24"/>
          <w:lang w:val="en-US"/>
        </w:rPr>
        <w:tab/>
      </w:r>
      <w:r w:rsidR="00ED608D">
        <w:rPr>
          <w:szCs w:val="24"/>
          <w:lang w:val="en-US"/>
        </w:rPr>
        <w:tab/>
      </w:r>
      <w:r>
        <w:rPr>
          <w:szCs w:val="24"/>
          <w:lang w:val="en-US"/>
        </w:rPr>
        <w:t>=</w:t>
      </w:r>
      <w:r>
        <w:rPr>
          <w:szCs w:val="24"/>
          <w:lang w:val="en-US"/>
        </w:rPr>
        <w:tab/>
        <w:t>vehicle speed [m/s]</w:t>
      </w:r>
    </w:p>
    <w:p w14:paraId="776DC56F" w14:textId="77777777" w:rsidR="004E1AD9" w:rsidRDefault="004E1AD9" w:rsidP="00932E02">
      <w:pPr>
        <w:pStyle w:val="Listenabsatz"/>
        <w:ind w:left="1413" w:hanging="705"/>
        <w:jc w:val="left"/>
        <w:rPr>
          <w:szCs w:val="24"/>
          <w:lang w:val="en-US"/>
        </w:rPr>
      </w:pPr>
    </w:p>
    <w:p w14:paraId="77AEDF22" w14:textId="77777777" w:rsidR="00DF6644" w:rsidRDefault="004E1AD9" w:rsidP="00405EDE">
      <w:pPr>
        <w:pStyle w:val="Listenabsatz"/>
        <w:keepNext/>
        <w:numPr>
          <w:ilvl w:val="0"/>
          <w:numId w:val="21"/>
        </w:numPr>
        <w:overflowPunct w:val="0"/>
        <w:autoSpaceDE w:val="0"/>
        <w:autoSpaceDN w:val="0"/>
        <w:adjustRightInd w:val="0"/>
        <w:spacing w:before="0" w:after="240" w:line="300" w:lineRule="auto"/>
        <w:ind w:left="720"/>
        <w:contextualSpacing w:val="0"/>
        <w:jc w:val="left"/>
        <w:textAlignment w:val="baseline"/>
        <w:rPr>
          <w:u w:val="single"/>
          <w:lang w:val="en-GB"/>
        </w:rPr>
      </w:pPr>
      <w:r>
        <w:rPr>
          <w:u w:val="single"/>
          <w:lang w:val="en-GB"/>
        </w:rPr>
        <w:t xml:space="preserve">Correction </w:t>
      </w:r>
      <w:r w:rsidR="00DF6644">
        <w:rPr>
          <w:u w:val="single"/>
          <w:lang w:val="en-GB"/>
        </w:rPr>
        <w:t>for forces from road gradient and accelerations</w:t>
      </w:r>
    </w:p>
    <w:p w14:paraId="145ED58D" w14:textId="0A3F3D48" w:rsidR="00DF6644" w:rsidRPr="00DF6644" w:rsidRDefault="00DF6644" w:rsidP="00932E02">
      <w:pPr>
        <w:keepNext/>
        <w:overflowPunct w:val="0"/>
        <w:autoSpaceDE w:val="0"/>
        <w:autoSpaceDN w:val="0"/>
        <w:adjustRightInd w:val="0"/>
        <w:spacing w:before="0" w:after="240" w:line="300" w:lineRule="auto"/>
        <w:ind w:left="360"/>
        <w:jc w:val="left"/>
        <w:textAlignment w:val="baseline"/>
        <w:rPr>
          <w:u w:val="single"/>
          <w:lang w:val="en-GB"/>
        </w:rPr>
      </w:pPr>
      <w:r>
        <w:rPr>
          <w:rFonts w:eastAsia="Times New Roman"/>
          <w:lang w:val="en-GB"/>
        </w:rPr>
        <w:t>From the total traction force the forces from road gradient and accelerations are subtrac</w:t>
      </w:r>
      <w:r>
        <w:rPr>
          <w:rFonts w:eastAsia="Times New Roman"/>
          <w:lang w:val="en-GB"/>
        </w:rPr>
        <w:t>t</w:t>
      </w:r>
      <w:r>
        <w:rPr>
          <w:rFonts w:eastAsia="Times New Roman"/>
          <w:lang w:val="en-GB"/>
        </w:rPr>
        <w:t>ed gaining the driving resistance force</w:t>
      </w:r>
      <w:r w:rsidR="00ED608D">
        <w:rPr>
          <w:rFonts w:eastAsia="Times New Roman"/>
          <w:lang w:val="en-GB"/>
        </w:rPr>
        <w:t xml:space="preserve"> caused by air drag and rolling resistance</w:t>
      </w:r>
      <w:r>
        <w:rPr>
          <w:rFonts w:eastAsia="Times New Roman"/>
          <w:lang w:val="en-GB"/>
        </w:rPr>
        <w:t xml:space="preserve">. This is </w:t>
      </w:r>
      <w:r w:rsidR="00ED608D">
        <w:rPr>
          <w:rFonts w:eastAsia="Times New Roman"/>
          <w:lang w:val="en-GB"/>
        </w:rPr>
        <w:t xml:space="preserve">correction is </w:t>
      </w:r>
      <w:r>
        <w:rPr>
          <w:rFonts w:eastAsia="Times New Roman"/>
          <w:lang w:val="en-GB"/>
        </w:rPr>
        <w:t>only done</w:t>
      </w:r>
      <w:r w:rsidR="00ED608D">
        <w:rPr>
          <w:rFonts w:eastAsia="Times New Roman"/>
          <w:lang w:val="en-GB"/>
        </w:rPr>
        <w:t xml:space="preserve"> if enabled in the VECTO-CSE evaluation set</w:t>
      </w:r>
      <w:r w:rsidR="0062339A">
        <w:rPr>
          <w:rFonts w:eastAsia="Times New Roman"/>
          <w:lang w:val="en-GB"/>
        </w:rPr>
        <w:t>tings:</w:t>
      </w:r>
    </w:p>
    <w:p w14:paraId="25F06F73" w14:textId="47CA15CF" w:rsidR="004E1AD9" w:rsidRDefault="00E661AF" w:rsidP="00932E02">
      <w:pPr>
        <w:ind w:left="709"/>
        <w:jc w:val="left"/>
        <w:rPr>
          <w:szCs w:val="24"/>
          <w:lang w:val="en-US"/>
        </w:rPr>
      </w:pPr>
      <m:oMathPara>
        <m:oMath>
          <m:sSub>
            <m:sSubPr>
              <m:ctrlPr>
                <w:rPr>
                  <w:rFonts w:ascii="Cambria Math" w:hAnsi="Cambria Math"/>
                  <w:i/>
                  <w:szCs w:val="24"/>
                  <w:lang w:val="en-GB"/>
                </w:rPr>
              </m:ctrlPr>
            </m:sSubPr>
            <m:e>
              <m:r>
                <w:rPr>
                  <w:rFonts w:ascii="Cambria Math" w:hAnsi="Cambria Math"/>
                  <w:szCs w:val="24"/>
                  <w:lang w:val="en-GB"/>
                </w:rPr>
                <m:t>F</m:t>
              </m:r>
            </m:e>
            <m:sub>
              <m:r>
                <w:rPr>
                  <w:rFonts w:ascii="Cambria Math" w:hAnsi="Cambria Math"/>
                  <w:szCs w:val="24"/>
                  <w:lang w:val="en-GB"/>
                </w:rPr>
                <m:t>res</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F</m:t>
              </m:r>
            </m:e>
            <m:sub>
              <m:r>
                <w:rPr>
                  <w:rFonts w:ascii="Cambria Math" w:hAnsi="Cambria Math"/>
                  <w:szCs w:val="24"/>
                  <w:lang w:val="en-GB"/>
                </w:rPr>
                <m:t>trac</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F</m:t>
              </m:r>
            </m:e>
            <m:sub>
              <m:r>
                <w:rPr>
                  <w:rFonts w:ascii="Cambria Math" w:hAnsi="Cambria Math"/>
                  <w:szCs w:val="24"/>
                  <w:lang w:val="en-GB"/>
                </w:rPr>
                <m:t>grd</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s</m:t>
              </m:r>
            </m:e>
            <m:sub>
              <m:r>
                <w:rPr>
                  <w:rFonts w:ascii="Cambria Math" w:hAnsi="Cambria Math"/>
                  <w:szCs w:val="24"/>
                  <w:lang w:val="en-GB"/>
                </w:rPr>
                <m:t>grd</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F</m:t>
              </m:r>
            </m:e>
            <m:sub>
              <m:r>
                <w:rPr>
                  <w:rFonts w:ascii="Cambria Math" w:hAnsi="Cambria Math"/>
                  <w:szCs w:val="24"/>
                  <w:lang w:val="en-GB"/>
                </w:rPr>
                <m:t>acc</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s</m:t>
              </m:r>
            </m:e>
            <m:sub>
              <m:r>
                <w:rPr>
                  <w:rFonts w:ascii="Cambria Math" w:hAnsi="Cambria Math"/>
                  <w:szCs w:val="24"/>
                  <w:lang w:val="en-GB"/>
                </w:rPr>
                <m:t>acc</m:t>
              </m:r>
            </m:sub>
          </m:sSub>
        </m:oMath>
      </m:oMathPara>
    </w:p>
    <w:p w14:paraId="37D08035" w14:textId="77777777" w:rsidR="00ED608D" w:rsidRDefault="00ED608D" w:rsidP="00932E02">
      <w:pPr>
        <w:pStyle w:val="Listenabsatz"/>
        <w:ind w:left="1413" w:hanging="705"/>
        <w:jc w:val="left"/>
        <w:rPr>
          <w:szCs w:val="24"/>
          <w:lang w:val="en-US"/>
        </w:rPr>
      </w:pPr>
      <w:proofErr w:type="gramStart"/>
      <w:r>
        <w:rPr>
          <w:szCs w:val="24"/>
          <w:lang w:val="en-US"/>
        </w:rPr>
        <w:t>where</w:t>
      </w:r>
      <w:proofErr w:type="gramEnd"/>
      <w:r>
        <w:rPr>
          <w:szCs w:val="24"/>
          <w:lang w:val="en-US"/>
        </w:rPr>
        <w:t>:</w:t>
      </w:r>
    </w:p>
    <w:p w14:paraId="54D353DC" w14:textId="66D1CDA4" w:rsidR="00ED608D" w:rsidRDefault="00ED608D" w:rsidP="00932E02">
      <w:pPr>
        <w:pStyle w:val="Listenabsatz"/>
        <w:ind w:left="1413" w:hanging="705"/>
        <w:jc w:val="left"/>
        <w:rPr>
          <w:szCs w:val="24"/>
          <w:lang w:val="en-US"/>
        </w:rPr>
      </w:pPr>
      <w:proofErr w:type="spellStart"/>
      <w:r>
        <w:rPr>
          <w:szCs w:val="24"/>
          <w:lang w:val="en-US"/>
        </w:rPr>
        <w:t>F</w:t>
      </w:r>
      <w:r w:rsidRPr="00361CEB">
        <w:rPr>
          <w:szCs w:val="24"/>
          <w:vertAlign w:val="subscript"/>
          <w:lang w:val="en-US"/>
        </w:rPr>
        <w:t>trac</w:t>
      </w:r>
      <w:proofErr w:type="spellEnd"/>
      <w:r>
        <w:rPr>
          <w:szCs w:val="24"/>
          <w:lang w:val="en-US"/>
        </w:rPr>
        <w:tab/>
      </w:r>
      <w:r>
        <w:rPr>
          <w:szCs w:val="24"/>
          <w:lang w:val="en-US"/>
        </w:rPr>
        <w:tab/>
        <w:t xml:space="preserve">= </w:t>
      </w:r>
      <w:r>
        <w:rPr>
          <w:szCs w:val="24"/>
          <w:lang w:val="en-US"/>
        </w:rPr>
        <w:tab/>
        <w:t>driving resistances force (air drag and rolling resistance) [N]</w:t>
      </w:r>
    </w:p>
    <w:p w14:paraId="53419FED" w14:textId="1AD087B2" w:rsidR="00ED608D" w:rsidRDefault="00ED608D" w:rsidP="00932E02">
      <w:pPr>
        <w:pStyle w:val="Listenabsatz"/>
        <w:ind w:left="1413" w:hanging="705"/>
        <w:jc w:val="left"/>
        <w:rPr>
          <w:szCs w:val="24"/>
          <w:lang w:val="en-US"/>
        </w:rPr>
      </w:pPr>
      <w:proofErr w:type="spellStart"/>
      <w:r>
        <w:rPr>
          <w:szCs w:val="24"/>
          <w:lang w:val="en-US"/>
        </w:rPr>
        <w:t>F</w:t>
      </w:r>
      <w:r>
        <w:rPr>
          <w:szCs w:val="24"/>
          <w:vertAlign w:val="subscript"/>
          <w:lang w:val="en-US"/>
        </w:rPr>
        <w:t>res</w:t>
      </w:r>
      <w:proofErr w:type="spellEnd"/>
      <w:r>
        <w:rPr>
          <w:szCs w:val="24"/>
          <w:lang w:val="en-US"/>
        </w:rPr>
        <w:tab/>
      </w:r>
      <w:r>
        <w:rPr>
          <w:szCs w:val="24"/>
          <w:lang w:val="en-US"/>
        </w:rPr>
        <w:tab/>
        <w:t xml:space="preserve">= </w:t>
      </w:r>
      <w:r>
        <w:rPr>
          <w:szCs w:val="24"/>
          <w:lang w:val="en-US"/>
        </w:rPr>
        <w:tab/>
        <w:t>total traction force [N]</w:t>
      </w:r>
    </w:p>
    <w:p w14:paraId="17A11ACC" w14:textId="0F0FE732" w:rsidR="00ED608D" w:rsidRDefault="00ED608D" w:rsidP="00932E02">
      <w:pPr>
        <w:pStyle w:val="Listenabsatz"/>
        <w:ind w:left="1413" w:hanging="705"/>
        <w:jc w:val="left"/>
        <w:rPr>
          <w:szCs w:val="24"/>
          <w:lang w:val="en-US"/>
        </w:rPr>
      </w:pPr>
      <w:proofErr w:type="spellStart"/>
      <w:r>
        <w:rPr>
          <w:szCs w:val="24"/>
          <w:lang w:val="en-US"/>
        </w:rPr>
        <w:t>F</w:t>
      </w:r>
      <w:r>
        <w:rPr>
          <w:szCs w:val="24"/>
          <w:vertAlign w:val="subscript"/>
          <w:lang w:val="en-US"/>
        </w:rPr>
        <w:t>grd</w:t>
      </w:r>
      <w:proofErr w:type="spellEnd"/>
      <w:r>
        <w:rPr>
          <w:szCs w:val="24"/>
          <w:lang w:val="en-US"/>
        </w:rPr>
        <w:tab/>
      </w:r>
      <w:r>
        <w:rPr>
          <w:szCs w:val="24"/>
          <w:lang w:val="en-US"/>
        </w:rPr>
        <w:tab/>
        <w:t xml:space="preserve">= </w:t>
      </w:r>
      <w:r>
        <w:rPr>
          <w:szCs w:val="24"/>
          <w:lang w:val="en-US"/>
        </w:rPr>
        <w:tab/>
        <w:t>gradient force [N]</w:t>
      </w:r>
    </w:p>
    <w:p w14:paraId="1A8DB377" w14:textId="5C9A3C4C" w:rsidR="00ED608D" w:rsidRDefault="00ED608D" w:rsidP="00932E02">
      <w:pPr>
        <w:pStyle w:val="Listenabsatz"/>
        <w:ind w:left="1413" w:hanging="705"/>
        <w:jc w:val="left"/>
        <w:rPr>
          <w:szCs w:val="24"/>
          <w:lang w:val="en-US"/>
        </w:rPr>
      </w:pPr>
      <w:proofErr w:type="spellStart"/>
      <w:proofErr w:type="gramStart"/>
      <w:r>
        <w:rPr>
          <w:szCs w:val="24"/>
          <w:lang w:val="en-US"/>
        </w:rPr>
        <w:t>s</w:t>
      </w:r>
      <w:r>
        <w:rPr>
          <w:szCs w:val="24"/>
          <w:vertAlign w:val="subscript"/>
          <w:lang w:val="en-US"/>
        </w:rPr>
        <w:t>grd</w:t>
      </w:r>
      <w:proofErr w:type="spellEnd"/>
      <w:proofErr w:type="gramEnd"/>
      <w:r>
        <w:rPr>
          <w:szCs w:val="24"/>
          <w:lang w:val="en-US"/>
        </w:rPr>
        <w:tab/>
      </w:r>
      <w:r>
        <w:rPr>
          <w:szCs w:val="24"/>
          <w:lang w:val="en-US"/>
        </w:rPr>
        <w:tab/>
        <w:t xml:space="preserve">= </w:t>
      </w:r>
      <w:r>
        <w:rPr>
          <w:szCs w:val="24"/>
          <w:lang w:val="en-US"/>
        </w:rPr>
        <w:tab/>
        <w:t>parameter for gradient correction (1=enabled, 0 =disabled) [-]</w:t>
      </w:r>
    </w:p>
    <w:p w14:paraId="5CCDA2DF" w14:textId="66BDABA6" w:rsidR="00ED608D" w:rsidRDefault="00ED608D" w:rsidP="00932E02">
      <w:pPr>
        <w:pStyle w:val="Listenabsatz"/>
        <w:ind w:left="1413" w:hanging="705"/>
        <w:jc w:val="left"/>
        <w:rPr>
          <w:szCs w:val="24"/>
          <w:lang w:val="en-US"/>
        </w:rPr>
      </w:pPr>
      <w:proofErr w:type="spellStart"/>
      <w:r>
        <w:rPr>
          <w:szCs w:val="24"/>
          <w:lang w:val="en-US"/>
        </w:rPr>
        <w:t>F</w:t>
      </w:r>
      <w:r>
        <w:rPr>
          <w:szCs w:val="24"/>
          <w:vertAlign w:val="subscript"/>
          <w:lang w:val="en-US"/>
        </w:rPr>
        <w:t>acc</w:t>
      </w:r>
      <w:proofErr w:type="spellEnd"/>
      <w:r>
        <w:rPr>
          <w:szCs w:val="24"/>
          <w:lang w:val="en-US"/>
        </w:rPr>
        <w:tab/>
      </w:r>
      <w:r>
        <w:rPr>
          <w:szCs w:val="24"/>
          <w:lang w:val="en-US"/>
        </w:rPr>
        <w:tab/>
        <w:t xml:space="preserve">= </w:t>
      </w:r>
      <w:r>
        <w:rPr>
          <w:szCs w:val="24"/>
          <w:lang w:val="en-US"/>
        </w:rPr>
        <w:tab/>
        <w:t>acceleration force [N]</w:t>
      </w:r>
    </w:p>
    <w:p w14:paraId="57EE3C5F" w14:textId="5CEE3FAD" w:rsidR="00ED608D" w:rsidRDefault="00ED608D" w:rsidP="00932E02">
      <w:pPr>
        <w:pStyle w:val="Listenabsatz"/>
        <w:ind w:left="1413" w:hanging="705"/>
        <w:jc w:val="left"/>
        <w:rPr>
          <w:szCs w:val="24"/>
          <w:lang w:val="en-US"/>
        </w:rPr>
      </w:pPr>
      <w:proofErr w:type="spellStart"/>
      <w:proofErr w:type="gramStart"/>
      <w:r>
        <w:rPr>
          <w:szCs w:val="24"/>
          <w:lang w:val="en-US"/>
        </w:rPr>
        <w:t>s</w:t>
      </w:r>
      <w:r>
        <w:rPr>
          <w:szCs w:val="24"/>
          <w:vertAlign w:val="subscript"/>
          <w:lang w:val="en-US"/>
        </w:rPr>
        <w:t>acc</w:t>
      </w:r>
      <w:proofErr w:type="spellEnd"/>
      <w:proofErr w:type="gramEnd"/>
      <w:r>
        <w:rPr>
          <w:szCs w:val="24"/>
          <w:lang w:val="en-US"/>
        </w:rPr>
        <w:tab/>
      </w:r>
      <w:r>
        <w:rPr>
          <w:szCs w:val="24"/>
          <w:lang w:val="en-US"/>
        </w:rPr>
        <w:tab/>
        <w:t xml:space="preserve">= </w:t>
      </w:r>
      <w:r>
        <w:rPr>
          <w:szCs w:val="24"/>
          <w:lang w:val="en-US"/>
        </w:rPr>
        <w:tab/>
        <w:t>parameter for acceleration correction (1=enabled, 0 =disabled) [-]</w:t>
      </w:r>
    </w:p>
    <w:p w14:paraId="34F21BEF" w14:textId="77777777" w:rsidR="006F23E1" w:rsidRDefault="006F23E1" w:rsidP="00932E02">
      <w:pPr>
        <w:pStyle w:val="Listenabsatz"/>
        <w:ind w:left="1413" w:hanging="705"/>
        <w:jc w:val="left"/>
        <w:rPr>
          <w:szCs w:val="24"/>
          <w:lang w:val="en-US"/>
        </w:rPr>
      </w:pPr>
    </w:p>
    <w:p w14:paraId="47266EB9" w14:textId="6436349D" w:rsidR="006F23E1" w:rsidRDefault="006F23E1" w:rsidP="00932E02">
      <w:pPr>
        <w:pStyle w:val="Listenabsatz"/>
        <w:ind w:left="1413" w:hanging="705"/>
        <w:jc w:val="left"/>
        <w:rPr>
          <w:szCs w:val="24"/>
          <w:lang w:val="en-US"/>
        </w:rPr>
      </w:pPr>
      <w:r>
        <w:rPr>
          <w:szCs w:val="24"/>
          <w:lang w:val="en-US"/>
        </w:rPr>
        <w:t>The gradient force is calculated from:</w:t>
      </w:r>
    </w:p>
    <w:p w14:paraId="348759B8" w14:textId="3EBE4748" w:rsidR="00DF6644" w:rsidRPr="006F23E1" w:rsidRDefault="00E661AF" w:rsidP="00932E02">
      <w:pPr>
        <w:jc w:val="left"/>
        <w:rPr>
          <w:szCs w:val="24"/>
          <w:lang w:val="en-GB"/>
        </w:rPr>
      </w:pPr>
      <m:oMathPara>
        <m:oMath>
          <m:sSub>
            <m:sSubPr>
              <m:ctrlPr>
                <w:rPr>
                  <w:rFonts w:ascii="Cambria Math" w:hAnsi="Cambria Math"/>
                  <w:i/>
                  <w:szCs w:val="24"/>
                  <w:lang w:val="en-GB"/>
                </w:rPr>
              </m:ctrlPr>
            </m:sSubPr>
            <m:e>
              <m:r>
                <w:rPr>
                  <w:rFonts w:ascii="Cambria Math" w:hAnsi="Cambria Math"/>
                  <w:szCs w:val="24"/>
                  <w:lang w:val="en-GB"/>
                </w:rPr>
                <m:t>F</m:t>
              </m:r>
            </m:e>
            <m:sub>
              <m:r>
                <w:rPr>
                  <w:rFonts w:ascii="Cambria Math" w:hAnsi="Cambria Math"/>
                  <w:szCs w:val="24"/>
                  <w:lang w:val="en-GB"/>
                </w:rPr>
                <m:t>grd</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m</m:t>
              </m:r>
            </m:e>
            <m:sub>
              <m:r>
                <w:rPr>
                  <w:rFonts w:ascii="Cambria Math" w:hAnsi="Cambria Math"/>
                  <w:szCs w:val="24"/>
                  <w:lang w:val="en-GB"/>
                </w:rPr>
                <m:t>veh</m:t>
              </m:r>
            </m:sub>
          </m:sSub>
          <m:r>
            <w:rPr>
              <w:rFonts w:ascii="Cambria Math" w:hAnsi="Cambria Math"/>
              <w:szCs w:val="24"/>
              <w:lang w:val="en-GB"/>
            </w:rPr>
            <m:t>∙g∙</m:t>
          </m:r>
          <m:func>
            <m:funcPr>
              <m:ctrlPr>
                <w:rPr>
                  <w:rFonts w:ascii="Cambria Math" w:hAnsi="Cambria Math"/>
                  <w:szCs w:val="24"/>
                  <w:lang w:val="en-GB"/>
                </w:rPr>
              </m:ctrlPr>
            </m:funcPr>
            <m:fName>
              <m:r>
                <m:rPr>
                  <m:sty m:val="p"/>
                </m:rPr>
                <w:rPr>
                  <w:rFonts w:ascii="Cambria Math" w:hAnsi="Cambria Math"/>
                  <w:szCs w:val="24"/>
                  <w:lang w:val="en-GB"/>
                </w:rPr>
                <m:t>sin</m:t>
              </m:r>
              <m:ctrlPr>
                <w:rPr>
                  <w:rFonts w:ascii="Cambria Math" w:hAnsi="Cambria Math"/>
                  <w:i/>
                  <w:szCs w:val="24"/>
                  <w:lang w:val="en-GB"/>
                </w:rPr>
              </m:ctrlPr>
            </m:fName>
            <m:e>
              <m:d>
                <m:dPr>
                  <m:ctrlPr>
                    <w:rPr>
                      <w:rFonts w:ascii="Cambria Math" w:hAnsi="Cambria Math"/>
                      <w:i/>
                      <w:szCs w:val="24"/>
                      <w:lang w:val="en-GB"/>
                    </w:rPr>
                  </m:ctrlPr>
                </m:dPr>
                <m:e>
                  <m:f>
                    <m:fPr>
                      <m:ctrlPr>
                        <w:rPr>
                          <w:rFonts w:ascii="Cambria Math" w:hAnsi="Cambria Math"/>
                          <w:i/>
                          <w:szCs w:val="24"/>
                          <w:lang w:val="en-GB"/>
                        </w:rPr>
                      </m:ctrlPr>
                    </m:fPr>
                    <m:num>
                      <m:r>
                        <w:rPr>
                          <w:rFonts w:ascii="Cambria Math" w:hAnsi="Cambria Math"/>
                          <w:szCs w:val="24"/>
                          <w:lang w:val="en-GB"/>
                        </w:rPr>
                        <m:t>∆alt</m:t>
                      </m:r>
                    </m:num>
                    <m:den>
                      <m:r>
                        <w:rPr>
                          <w:rFonts w:ascii="Cambria Math" w:hAnsi="Cambria Math"/>
                          <w:szCs w:val="24"/>
                          <w:lang w:val="en-GB"/>
                        </w:rPr>
                        <m:t>∆dist</m:t>
                      </m:r>
                    </m:den>
                  </m:f>
                </m:e>
              </m:d>
            </m:e>
          </m:func>
        </m:oMath>
      </m:oMathPara>
    </w:p>
    <w:p w14:paraId="69E4B054" w14:textId="77777777" w:rsidR="006F23E1" w:rsidRDefault="006F23E1" w:rsidP="00932E02">
      <w:pPr>
        <w:pStyle w:val="Listenabsatz"/>
        <w:ind w:left="1413" w:hanging="705"/>
        <w:jc w:val="left"/>
        <w:rPr>
          <w:szCs w:val="24"/>
          <w:lang w:val="en-US"/>
        </w:rPr>
      </w:pPr>
      <w:proofErr w:type="gramStart"/>
      <w:r>
        <w:rPr>
          <w:szCs w:val="24"/>
          <w:lang w:val="en-US"/>
        </w:rPr>
        <w:t>where</w:t>
      </w:r>
      <w:proofErr w:type="gramEnd"/>
      <w:r>
        <w:rPr>
          <w:szCs w:val="24"/>
          <w:lang w:val="en-US"/>
        </w:rPr>
        <w:t>:</w:t>
      </w:r>
    </w:p>
    <w:p w14:paraId="067E9D54" w14:textId="01B81D96" w:rsidR="006F23E1" w:rsidRPr="006F23E1" w:rsidRDefault="006F23E1" w:rsidP="00932E02">
      <w:pPr>
        <w:pStyle w:val="Listenabsatz"/>
        <w:ind w:left="1413" w:hanging="705"/>
        <w:jc w:val="left"/>
        <w:rPr>
          <w:szCs w:val="24"/>
          <w:lang w:val="en-US"/>
        </w:rPr>
      </w:pPr>
      <w:proofErr w:type="spellStart"/>
      <w:proofErr w:type="gramStart"/>
      <w:r>
        <w:rPr>
          <w:szCs w:val="24"/>
          <w:lang w:val="en-US"/>
        </w:rPr>
        <w:t>m</w:t>
      </w:r>
      <w:r>
        <w:rPr>
          <w:szCs w:val="24"/>
          <w:vertAlign w:val="subscript"/>
          <w:lang w:val="en-US"/>
        </w:rPr>
        <w:t>veh</w:t>
      </w:r>
      <w:proofErr w:type="spellEnd"/>
      <w:proofErr w:type="gramEnd"/>
      <w:r>
        <w:rPr>
          <w:szCs w:val="24"/>
          <w:lang w:val="en-US"/>
        </w:rPr>
        <w:tab/>
      </w:r>
      <w:r>
        <w:rPr>
          <w:szCs w:val="24"/>
          <w:lang w:val="en-US"/>
        </w:rPr>
        <w:tab/>
        <w:t xml:space="preserve">= </w:t>
      </w:r>
      <w:r>
        <w:rPr>
          <w:szCs w:val="24"/>
          <w:lang w:val="en-US"/>
        </w:rPr>
        <w:tab/>
        <w:t>vehicle mass as specified in *.csveh-file [kg</w:t>
      </w:r>
      <w:r w:rsidRPr="006F23E1">
        <w:rPr>
          <w:szCs w:val="24"/>
          <w:lang w:val="en-US"/>
        </w:rPr>
        <w:t>]</w:t>
      </w:r>
    </w:p>
    <w:p w14:paraId="42664189" w14:textId="5A8D517D" w:rsidR="006F23E1" w:rsidRDefault="006F23E1" w:rsidP="00932E02">
      <w:pPr>
        <w:pStyle w:val="Listenabsatz"/>
        <w:ind w:left="1413" w:hanging="705"/>
        <w:jc w:val="left"/>
        <w:rPr>
          <w:szCs w:val="24"/>
          <w:lang w:val="en-US"/>
        </w:rPr>
      </w:pPr>
      <w:r>
        <w:rPr>
          <w:szCs w:val="24"/>
          <w:lang w:val="en-US"/>
        </w:rPr>
        <w:t>g</w:t>
      </w:r>
      <w:r>
        <w:rPr>
          <w:szCs w:val="24"/>
          <w:lang w:val="en-US"/>
        </w:rPr>
        <w:tab/>
      </w:r>
      <w:r>
        <w:rPr>
          <w:szCs w:val="24"/>
          <w:lang w:val="en-US"/>
        </w:rPr>
        <w:tab/>
        <w:t xml:space="preserve">= </w:t>
      </w:r>
      <w:r>
        <w:rPr>
          <w:szCs w:val="24"/>
          <w:lang w:val="en-US"/>
        </w:rPr>
        <w:tab/>
        <w:t>earth gravitational acceleration (9.81) [m/s²]</w:t>
      </w:r>
    </w:p>
    <w:p w14:paraId="7A7BFCED" w14:textId="671432F6" w:rsidR="006F23E1" w:rsidRDefault="006F23E1" w:rsidP="00932E02">
      <w:pPr>
        <w:pStyle w:val="Listenabsatz"/>
        <w:ind w:left="1413" w:hanging="705"/>
        <w:jc w:val="left"/>
        <w:rPr>
          <w:szCs w:val="24"/>
          <w:lang w:val="en-US"/>
        </w:rPr>
      </w:pPr>
      <w:proofErr w:type="spellStart"/>
      <w:r>
        <w:rPr>
          <w:rFonts w:cs="Arial"/>
          <w:szCs w:val="24"/>
          <w:lang w:val="en-US"/>
        </w:rPr>
        <w:t>Δ</w:t>
      </w:r>
      <w:r>
        <w:rPr>
          <w:szCs w:val="24"/>
          <w:lang w:val="en-US"/>
        </w:rPr>
        <w:t>alt</w:t>
      </w:r>
      <w:proofErr w:type="spellEnd"/>
      <w:r>
        <w:rPr>
          <w:szCs w:val="24"/>
          <w:lang w:val="en-US"/>
        </w:rPr>
        <w:tab/>
        <w:t xml:space="preserve">= </w:t>
      </w:r>
      <w:r>
        <w:rPr>
          <w:szCs w:val="24"/>
          <w:lang w:val="en-US"/>
        </w:rPr>
        <w:tab/>
        <w:t>altitude difference from next to previous timestep</w:t>
      </w:r>
    </w:p>
    <w:p w14:paraId="09813A0D" w14:textId="0608AB83" w:rsidR="00FC1DE4" w:rsidRDefault="00FC1DE4" w:rsidP="00932E02">
      <w:pPr>
        <w:pStyle w:val="Listenabsatz"/>
        <w:ind w:left="1413" w:hanging="705"/>
        <w:jc w:val="left"/>
        <w:rPr>
          <w:szCs w:val="24"/>
          <w:lang w:val="en-US"/>
        </w:rPr>
      </w:pPr>
      <w:proofErr w:type="spellStart"/>
      <w:r>
        <w:rPr>
          <w:rFonts w:cs="Arial"/>
          <w:szCs w:val="24"/>
          <w:lang w:val="en-US"/>
        </w:rPr>
        <w:t>Δ</w:t>
      </w:r>
      <w:r>
        <w:rPr>
          <w:szCs w:val="24"/>
          <w:lang w:val="en-US"/>
        </w:rPr>
        <w:t>dist</w:t>
      </w:r>
      <w:proofErr w:type="spellEnd"/>
      <w:r>
        <w:rPr>
          <w:szCs w:val="24"/>
          <w:lang w:val="en-US"/>
        </w:rPr>
        <w:tab/>
        <w:t xml:space="preserve">= </w:t>
      </w:r>
      <w:r>
        <w:rPr>
          <w:szCs w:val="24"/>
          <w:lang w:val="en-US"/>
        </w:rPr>
        <w:tab/>
        <w:t>difference of driven distance from next to previous timestep</w:t>
      </w:r>
    </w:p>
    <w:p w14:paraId="4789A655" w14:textId="77777777" w:rsidR="00DF6644" w:rsidRDefault="00DF6644" w:rsidP="00932E02">
      <w:pPr>
        <w:jc w:val="left"/>
        <w:rPr>
          <w:szCs w:val="24"/>
          <w:lang w:val="en-US"/>
        </w:rPr>
      </w:pPr>
    </w:p>
    <w:p w14:paraId="74C6EC0A" w14:textId="371296AC" w:rsidR="00FC1DE4" w:rsidRDefault="00FC1DE4" w:rsidP="00932E02">
      <w:pPr>
        <w:pStyle w:val="Listenabsatz"/>
        <w:ind w:left="1413" w:hanging="705"/>
        <w:jc w:val="left"/>
        <w:rPr>
          <w:szCs w:val="24"/>
          <w:lang w:val="en-US"/>
        </w:rPr>
      </w:pPr>
      <w:r>
        <w:rPr>
          <w:szCs w:val="24"/>
          <w:lang w:val="en-US"/>
        </w:rPr>
        <w:t>The acceleration force is calculated from:</w:t>
      </w:r>
    </w:p>
    <w:p w14:paraId="5F2B08BE" w14:textId="291C05ED" w:rsidR="00FC1DE4" w:rsidRDefault="00E661AF" w:rsidP="00932E02">
      <w:pPr>
        <w:pStyle w:val="Listenabsatz"/>
        <w:ind w:left="1413" w:hanging="705"/>
        <w:jc w:val="left"/>
        <w:rPr>
          <w:szCs w:val="24"/>
          <w:lang w:val="en-US"/>
        </w:rPr>
      </w:pPr>
      <m:oMathPara>
        <m:oMath>
          <m:sSub>
            <m:sSubPr>
              <m:ctrlPr>
                <w:rPr>
                  <w:rFonts w:ascii="Cambria Math" w:hAnsi="Cambria Math"/>
                  <w:i/>
                  <w:szCs w:val="24"/>
                  <w:lang w:val="en-GB"/>
                </w:rPr>
              </m:ctrlPr>
            </m:sSubPr>
            <m:e>
              <m:r>
                <w:rPr>
                  <w:rFonts w:ascii="Cambria Math" w:hAnsi="Cambria Math"/>
                  <w:szCs w:val="24"/>
                  <w:lang w:val="en-GB"/>
                </w:rPr>
                <m:t>F</m:t>
              </m:r>
            </m:e>
            <m:sub>
              <m:r>
                <w:rPr>
                  <w:rFonts w:ascii="Cambria Math" w:hAnsi="Cambria Math"/>
                  <w:szCs w:val="24"/>
                  <w:lang w:val="en-GB"/>
                </w:rPr>
                <m:t>acc</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m</m:t>
              </m:r>
            </m:e>
            <m:sub>
              <m:r>
                <w:rPr>
                  <w:rFonts w:ascii="Cambria Math" w:hAnsi="Cambria Math"/>
                  <w:szCs w:val="24"/>
                  <w:lang w:val="en-GB"/>
                </w:rPr>
                <m:t>veh</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a</m:t>
              </m:r>
            </m:e>
            <m:sub>
              <m:r>
                <w:rPr>
                  <w:rFonts w:ascii="Cambria Math" w:hAnsi="Cambria Math"/>
                  <w:szCs w:val="24"/>
                  <w:lang w:val="en-GB"/>
                </w:rPr>
                <m:t>avg</m:t>
              </m:r>
            </m:sub>
          </m:sSub>
          <m:r>
            <w:rPr>
              <w:rFonts w:ascii="Cambria Math" w:hAnsi="Cambria Math"/>
              <w:szCs w:val="24"/>
              <w:lang w:val="en-GB"/>
            </w:rPr>
            <m:t>+∙</m:t>
          </m:r>
          <m:f>
            <m:fPr>
              <m:ctrlPr>
                <w:rPr>
                  <w:rFonts w:ascii="Cambria Math" w:hAnsi="Cambria Math"/>
                  <w:i/>
                  <w:szCs w:val="24"/>
                  <w:lang w:val="en-GB"/>
                </w:rPr>
              </m:ctrlPr>
            </m:fPr>
            <m:num>
              <m:sSub>
                <m:sSubPr>
                  <m:ctrlPr>
                    <w:rPr>
                      <w:rFonts w:ascii="Cambria Math" w:hAnsi="Cambria Math"/>
                      <w:i/>
                      <w:szCs w:val="24"/>
                      <w:lang w:val="en-GB"/>
                    </w:rPr>
                  </m:ctrlPr>
                </m:sSubPr>
                <m:e>
                  <m:r>
                    <w:rPr>
                      <w:rFonts w:ascii="Cambria Math" w:hAnsi="Cambria Math"/>
                      <w:szCs w:val="24"/>
                      <w:lang w:val="en-GB"/>
                    </w:rPr>
                    <m:t>I</m:t>
                  </m:r>
                </m:e>
                <m:sub>
                  <m:r>
                    <w:rPr>
                      <w:rFonts w:ascii="Cambria Math" w:hAnsi="Cambria Math"/>
                      <w:szCs w:val="24"/>
                      <w:lang w:val="en-GB"/>
                    </w:rPr>
                    <m:t>wh</m:t>
                  </m:r>
                </m:sub>
              </m:sSub>
              <m:r>
                <w:rPr>
                  <w:rFonts w:ascii="Cambria Math" w:hAnsi="Cambria Math"/>
                  <w:szCs w:val="24"/>
                  <w:lang w:val="en-GB"/>
                </w:rPr>
                <m:t>∙</m:t>
              </m:r>
              <m:acc>
                <m:accPr>
                  <m:chr m:val="̇"/>
                  <m:ctrlPr>
                    <w:rPr>
                      <w:rFonts w:ascii="Cambria Math" w:hAnsi="Cambria Math"/>
                      <w:i/>
                      <w:szCs w:val="24"/>
                      <w:lang w:val="en-GB"/>
                    </w:rPr>
                  </m:ctrlPr>
                </m:accPr>
                <m:e>
                  <m:r>
                    <w:rPr>
                      <w:rFonts w:ascii="Cambria Math" w:hAnsi="Cambria Math"/>
                      <w:szCs w:val="24"/>
                      <w:lang w:val="en-GB"/>
                    </w:rPr>
                    <m:t>ω</m:t>
                  </m:r>
                </m:e>
              </m:acc>
              <m:r>
                <w:rPr>
                  <w:rFonts w:ascii="Cambria Math" w:hAnsi="Cambria Math"/>
                  <w:szCs w:val="24"/>
                  <w:lang w:val="en-GB"/>
                </w:rPr>
                <m:t>∙ω</m:t>
              </m:r>
            </m:num>
            <m:den>
              <m:sSub>
                <m:sSubPr>
                  <m:ctrlPr>
                    <w:rPr>
                      <w:rFonts w:ascii="Cambria Math" w:hAnsi="Cambria Math"/>
                      <w:i/>
                      <w:szCs w:val="24"/>
                      <w:lang w:val="en-GB"/>
                    </w:rPr>
                  </m:ctrlPr>
                </m:sSubPr>
                <m:e>
                  <m:r>
                    <w:rPr>
                      <w:rFonts w:ascii="Cambria Math" w:hAnsi="Cambria Math"/>
                      <w:szCs w:val="24"/>
                      <w:lang w:val="en-GB"/>
                    </w:rPr>
                    <m:t>v</m:t>
                  </m:r>
                </m:e>
                <m:sub>
                  <m:r>
                    <w:rPr>
                      <w:rFonts w:ascii="Cambria Math" w:hAnsi="Cambria Math"/>
                      <w:szCs w:val="24"/>
                      <w:lang w:val="en-GB"/>
                    </w:rPr>
                    <m:t>veh</m:t>
                  </m:r>
                </m:sub>
              </m:sSub>
            </m:den>
          </m:f>
        </m:oMath>
      </m:oMathPara>
    </w:p>
    <w:p w14:paraId="5571A422" w14:textId="77777777" w:rsidR="00AB7949" w:rsidRDefault="00AB7949" w:rsidP="00932E02">
      <w:pPr>
        <w:pStyle w:val="Listenabsatz"/>
        <w:keepNext/>
        <w:ind w:left="1412" w:hanging="703"/>
        <w:jc w:val="left"/>
        <w:rPr>
          <w:szCs w:val="24"/>
          <w:lang w:val="en-US"/>
        </w:rPr>
      </w:pPr>
      <w:proofErr w:type="gramStart"/>
      <w:r>
        <w:rPr>
          <w:szCs w:val="24"/>
          <w:lang w:val="en-US"/>
        </w:rPr>
        <w:t>where</w:t>
      </w:r>
      <w:proofErr w:type="gramEnd"/>
      <w:r>
        <w:rPr>
          <w:szCs w:val="24"/>
          <w:lang w:val="en-US"/>
        </w:rPr>
        <w:t>:</w:t>
      </w:r>
    </w:p>
    <w:p w14:paraId="2384B00C" w14:textId="77777777" w:rsidR="00F20EC1" w:rsidRPr="006F23E1" w:rsidRDefault="00F20EC1" w:rsidP="00932E02">
      <w:pPr>
        <w:pStyle w:val="Listenabsatz"/>
        <w:ind w:left="1413" w:hanging="705"/>
        <w:jc w:val="left"/>
        <w:rPr>
          <w:szCs w:val="24"/>
          <w:lang w:val="en-US"/>
        </w:rPr>
      </w:pPr>
      <w:proofErr w:type="spellStart"/>
      <w:proofErr w:type="gramStart"/>
      <w:r>
        <w:rPr>
          <w:szCs w:val="24"/>
          <w:lang w:val="en-US"/>
        </w:rPr>
        <w:t>m</w:t>
      </w:r>
      <w:r>
        <w:rPr>
          <w:szCs w:val="24"/>
          <w:vertAlign w:val="subscript"/>
          <w:lang w:val="en-US"/>
        </w:rPr>
        <w:t>veh</w:t>
      </w:r>
      <w:proofErr w:type="spellEnd"/>
      <w:proofErr w:type="gramEnd"/>
      <w:r>
        <w:rPr>
          <w:szCs w:val="24"/>
          <w:lang w:val="en-US"/>
        </w:rPr>
        <w:tab/>
      </w:r>
      <w:r>
        <w:rPr>
          <w:szCs w:val="24"/>
          <w:lang w:val="en-US"/>
        </w:rPr>
        <w:tab/>
        <w:t xml:space="preserve">= </w:t>
      </w:r>
      <w:r>
        <w:rPr>
          <w:szCs w:val="24"/>
          <w:lang w:val="en-US"/>
        </w:rPr>
        <w:tab/>
        <w:t>vehicle mass as specified in *.csveh-file [kg</w:t>
      </w:r>
      <w:r w:rsidRPr="006F23E1">
        <w:rPr>
          <w:szCs w:val="24"/>
          <w:lang w:val="en-US"/>
        </w:rPr>
        <w:t>]</w:t>
      </w:r>
    </w:p>
    <w:p w14:paraId="34627FB9" w14:textId="5EA5B7D5" w:rsidR="00F20EC1" w:rsidRPr="007F37E2" w:rsidRDefault="00F20EC1" w:rsidP="00932E02">
      <w:pPr>
        <w:pStyle w:val="Listenabsatz"/>
        <w:tabs>
          <w:tab w:val="left" w:pos="1418"/>
        </w:tabs>
        <w:ind w:left="2127" w:hanging="1419"/>
        <w:jc w:val="left"/>
        <w:rPr>
          <w:szCs w:val="24"/>
          <w:lang w:val="en-US"/>
        </w:rPr>
      </w:pPr>
      <w:proofErr w:type="spellStart"/>
      <w:proofErr w:type="gramStart"/>
      <w:r>
        <w:rPr>
          <w:szCs w:val="24"/>
          <w:lang w:val="en-US"/>
        </w:rPr>
        <w:t>a</w:t>
      </w:r>
      <w:r>
        <w:rPr>
          <w:szCs w:val="24"/>
          <w:vertAlign w:val="subscript"/>
          <w:lang w:val="en-US"/>
        </w:rPr>
        <w:t>avg</w:t>
      </w:r>
      <w:proofErr w:type="spellEnd"/>
      <w:proofErr w:type="gramEnd"/>
      <w:r>
        <w:rPr>
          <w:szCs w:val="24"/>
          <w:lang w:val="en-US"/>
        </w:rPr>
        <w:t xml:space="preserve">      = </w:t>
      </w:r>
      <w:r>
        <w:rPr>
          <w:szCs w:val="24"/>
          <w:lang w:val="en-US"/>
        </w:rPr>
        <w:tab/>
        <w:t>vehicle acceleration calculated from the moving averaged vehicle speed signal [m/s²</w:t>
      </w:r>
      <w:r w:rsidRPr="006F23E1">
        <w:rPr>
          <w:szCs w:val="24"/>
          <w:lang w:val="en-US"/>
        </w:rPr>
        <w:t>]</w:t>
      </w:r>
      <w:r w:rsidRPr="007F37E2">
        <w:rPr>
          <w:szCs w:val="24"/>
          <w:lang w:val="en-US"/>
        </w:rPr>
        <w:t xml:space="preserve"> </w:t>
      </w:r>
    </w:p>
    <w:p w14:paraId="5E01F765" w14:textId="484E7B34" w:rsidR="00F20EC1" w:rsidRPr="006F23E1" w:rsidRDefault="00F20EC1" w:rsidP="00932E02">
      <w:pPr>
        <w:pStyle w:val="Listenabsatz"/>
        <w:ind w:left="1413" w:hanging="705"/>
        <w:jc w:val="left"/>
        <w:rPr>
          <w:szCs w:val="24"/>
          <w:lang w:val="en-US"/>
        </w:rPr>
      </w:pPr>
      <w:proofErr w:type="spellStart"/>
      <w:r>
        <w:rPr>
          <w:szCs w:val="24"/>
          <w:lang w:val="en-US"/>
        </w:rPr>
        <w:t>I</w:t>
      </w:r>
      <w:r>
        <w:rPr>
          <w:szCs w:val="24"/>
          <w:vertAlign w:val="subscript"/>
          <w:lang w:val="en-US"/>
        </w:rPr>
        <w:t>wh</w:t>
      </w:r>
      <w:proofErr w:type="spellEnd"/>
      <w:r>
        <w:rPr>
          <w:szCs w:val="24"/>
          <w:lang w:val="en-US"/>
        </w:rPr>
        <w:tab/>
      </w:r>
      <w:r>
        <w:rPr>
          <w:szCs w:val="24"/>
          <w:lang w:val="en-US"/>
        </w:rPr>
        <w:tab/>
        <w:t xml:space="preserve">= </w:t>
      </w:r>
      <w:r>
        <w:rPr>
          <w:szCs w:val="24"/>
          <w:lang w:val="en-US"/>
        </w:rPr>
        <w:tab/>
      </w:r>
      <w:r w:rsidR="00E157EB">
        <w:rPr>
          <w:szCs w:val="24"/>
          <w:lang w:val="en-US"/>
        </w:rPr>
        <w:t xml:space="preserve">wheels </w:t>
      </w:r>
      <w:r>
        <w:rPr>
          <w:szCs w:val="24"/>
          <w:lang w:val="en-US"/>
        </w:rPr>
        <w:t>r</w:t>
      </w:r>
      <w:r w:rsidR="00E157EB">
        <w:rPr>
          <w:szCs w:val="24"/>
          <w:lang w:val="en-US"/>
        </w:rPr>
        <w:t xml:space="preserve">otational inertia </w:t>
      </w:r>
      <w:r>
        <w:rPr>
          <w:szCs w:val="24"/>
          <w:lang w:val="en-US"/>
        </w:rPr>
        <w:t>[kgm²</w:t>
      </w:r>
      <w:r w:rsidRPr="006F23E1">
        <w:rPr>
          <w:szCs w:val="24"/>
          <w:lang w:val="en-US"/>
        </w:rPr>
        <w:t>]</w:t>
      </w:r>
    </w:p>
    <w:p w14:paraId="573D1957" w14:textId="2F2008C6" w:rsidR="00F20EC1" w:rsidRDefault="00E661AF" w:rsidP="00932E02">
      <w:pPr>
        <w:pStyle w:val="Listenabsatz"/>
        <w:tabs>
          <w:tab w:val="left" w:pos="1418"/>
        </w:tabs>
        <w:ind w:left="709" w:hanging="1"/>
        <w:jc w:val="left"/>
        <w:rPr>
          <w:szCs w:val="24"/>
          <w:lang w:val="en-GB"/>
        </w:rPr>
      </w:pPr>
      <m:oMath>
        <m:acc>
          <m:accPr>
            <m:chr m:val="̇"/>
            <m:ctrlPr>
              <w:rPr>
                <w:rFonts w:ascii="Cambria Math" w:hAnsi="Cambria Math"/>
                <w:i/>
                <w:szCs w:val="24"/>
                <w:lang w:val="en-GB"/>
              </w:rPr>
            </m:ctrlPr>
          </m:accPr>
          <m:e>
            <m:r>
              <w:rPr>
                <w:rFonts w:ascii="Cambria Math" w:hAnsi="Cambria Math"/>
                <w:szCs w:val="24"/>
                <w:lang w:val="en-GB"/>
              </w:rPr>
              <m:t>ω</m:t>
            </m:r>
          </m:e>
        </m:acc>
      </m:oMath>
      <w:r w:rsidR="00E157EB">
        <w:rPr>
          <w:szCs w:val="24"/>
          <w:lang w:val="en-GB"/>
        </w:rPr>
        <w:tab/>
        <w:t>=</w:t>
      </w:r>
      <w:r w:rsidR="00E157EB">
        <w:rPr>
          <w:szCs w:val="24"/>
          <w:lang w:val="en-GB"/>
        </w:rPr>
        <w:tab/>
        <w:t>wheels angular acceleration [rad/s²]</w:t>
      </w:r>
    </w:p>
    <w:p w14:paraId="498930C0" w14:textId="371EBAA4" w:rsidR="00E157EB" w:rsidRPr="00E157EB" w:rsidRDefault="00E157EB" w:rsidP="00932E02">
      <w:pPr>
        <w:pStyle w:val="Listenabsatz"/>
        <w:tabs>
          <w:tab w:val="left" w:pos="1418"/>
        </w:tabs>
        <w:ind w:left="709" w:hanging="1"/>
        <w:jc w:val="left"/>
        <w:rPr>
          <w:szCs w:val="24"/>
          <w:lang w:val="en-US"/>
        </w:rPr>
      </w:pPr>
      <m:oMath>
        <m:r>
          <w:rPr>
            <w:rFonts w:ascii="Cambria Math" w:hAnsi="Cambria Math"/>
            <w:szCs w:val="24"/>
            <w:lang w:val="en-GB"/>
          </w:rPr>
          <m:t>ω</m:t>
        </m:r>
      </m:oMath>
      <w:r>
        <w:rPr>
          <w:szCs w:val="24"/>
          <w:lang w:val="en-GB"/>
        </w:rPr>
        <w:tab/>
        <w:t xml:space="preserve">= </w:t>
      </w:r>
      <w:r>
        <w:rPr>
          <w:szCs w:val="24"/>
          <w:lang w:val="en-GB"/>
        </w:rPr>
        <w:tab/>
        <w:t>wheel</w:t>
      </w:r>
      <w:r w:rsidR="0062339A">
        <w:rPr>
          <w:szCs w:val="24"/>
          <w:lang w:val="en-GB"/>
        </w:rPr>
        <w:t>s</w:t>
      </w:r>
      <w:r>
        <w:rPr>
          <w:szCs w:val="24"/>
          <w:lang w:val="en-GB"/>
        </w:rPr>
        <w:t xml:space="preserve"> angular speed [rad/s]</w:t>
      </w:r>
    </w:p>
    <w:p w14:paraId="76A5CA03" w14:textId="5B73C902" w:rsidR="00E157EB" w:rsidRPr="006F23E1" w:rsidRDefault="00E157EB" w:rsidP="00932E02">
      <w:pPr>
        <w:pStyle w:val="Listenabsatz"/>
        <w:ind w:left="1413" w:hanging="705"/>
        <w:jc w:val="left"/>
        <w:rPr>
          <w:szCs w:val="24"/>
          <w:lang w:val="en-US"/>
        </w:rPr>
      </w:pPr>
      <w:proofErr w:type="spellStart"/>
      <w:proofErr w:type="gramStart"/>
      <w:r>
        <w:rPr>
          <w:szCs w:val="24"/>
          <w:lang w:val="en-US"/>
        </w:rPr>
        <w:t>v</w:t>
      </w:r>
      <w:r>
        <w:rPr>
          <w:szCs w:val="24"/>
          <w:vertAlign w:val="subscript"/>
          <w:lang w:val="en-US"/>
        </w:rPr>
        <w:t>veh</w:t>
      </w:r>
      <w:proofErr w:type="spellEnd"/>
      <w:proofErr w:type="gramEnd"/>
      <w:r>
        <w:rPr>
          <w:szCs w:val="24"/>
          <w:lang w:val="en-US"/>
        </w:rPr>
        <w:tab/>
      </w:r>
      <w:r>
        <w:rPr>
          <w:szCs w:val="24"/>
          <w:lang w:val="en-US"/>
        </w:rPr>
        <w:tab/>
        <w:t xml:space="preserve">= </w:t>
      </w:r>
      <w:r>
        <w:rPr>
          <w:szCs w:val="24"/>
          <w:lang w:val="en-US"/>
        </w:rPr>
        <w:tab/>
        <w:t>vehicle speed [m/s</w:t>
      </w:r>
      <w:r w:rsidRPr="006F23E1">
        <w:rPr>
          <w:szCs w:val="24"/>
          <w:lang w:val="en-US"/>
        </w:rPr>
        <w:t>]</w:t>
      </w:r>
    </w:p>
    <w:p w14:paraId="7CDAE66D" w14:textId="77777777" w:rsidR="00FC1DE4" w:rsidRPr="00242DC3" w:rsidRDefault="00FC1DE4" w:rsidP="00932E02">
      <w:pPr>
        <w:jc w:val="left"/>
        <w:rPr>
          <w:szCs w:val="24"/>
          <w:lang w:val="en-US"/>
        </w:rPr>
      </w:pPr>
    </w:p>
    <w:p w14:paraId="13F05344" w14:textId="3F0A534E" w:rsidR="004E1AD9" w:rsidRDefault="007F37E2" w:rsidP="00932E02">
      <w:pPr>
        <w:pStyle w:val="Listenabsatz"/>
        <w:ind w:left="709"/>
        <w:jc w:val="left"/>
        <w:rPr>
          <w:i/>
          <w:szCs w:val="24"/>
          <w:lang w:val="en-US"/>
        </w:rPr>
      </w:pPr>
      <w:r>
        <w:rPr>
          <w:szCs w:val="24"/>
          <w:lang w:val="en-US"/>
        </w:rPr>
        <w:t>The averaging period for the signals of vehicle speed and engine speed as used for calculation of vehicle acceleration and wheel speed acceleration is defined by the p</w:t>
      </w:r>
      <w:r>
        <w:rPr>
          <w:szCs w:val="24"/>
          <w:lang w:val="en-US"/>
        </w:rPr>
        <w:t>a</w:t>
      </w:r>
      <w:r>
        <w:rPr>
          <w:szCs w:val="24"/>
          <w:lang w:val="en-US"/>
        </w:rPr>
        <w:t xml:space="preserve">rameter </w:t>
      </w:r>
      <w:proofErr w:type="spellStart"/>
      <w:r w:rsidRPr="00F20EC1">
        <w:rPr>
          <w:i/>
          <w:szCs w:val="24"/>
          <w:lang w:val="en-US"/>
        </w:rPr>
        <w:t>acc_corr_avg</w:t>
      </w:r>
      <w:proofErr w:type="spellEnd"/>
      <w:r w:rsidR="0011470B">
        <w:rPr>
          <w:szCs w:val="24"/>
          <w:lang w:val="en-US"/>
        </w:rPr>
        <w:t xml:space="preserve"> (unit: [s])</w:t>
      </w:r>
      <w:r>
        <w:rPr>
          <w:i/>
          <w:szCs w:val="24"/>
          <w:lang w:val="en-US"/>
        </w:rPr>
        <w:t>.</w:t>
      </w:r>
    </w:p>
    <w:p w14:paraId="03F34771" w14:textId="77777777" w:rsidR="00E157EB" w:rsidRPr="0062339A" w:rsidRDefault="00E157EB" w:rsidP="00932E02">
      <w:pPr>
        <w:pStyle w:val="Listenabsatz"/>
        <w:ind w:left="709"/>
        <w:jc w:val="left"/>
        <w:rPr>
          <w:szCs w:val="24"/>
          <w:lang w:val="en-US"/>
        </w:rPr>
      </w:pPr>
    </w:p>
    <w:p w14:paraId="05856357" w14:textId="39D32E2B" w:rsidR="00EF6B63" w:rsidRPr="00EF6B63" w:rsidRDefault="0062339A" w:rsidP="00932E02">
      <w:pPr>
        <w:pStyle w:val="Listenabsatz"/>
        <w:spacing w:after="120"/>
        <w:ind w:left="709"/>
        <w:contextualSpacing w:val="0"/>
        <w:jc w:val="left"/>
        <w:rPr>
          <w:szCs w:val="24"/>
          <w:lang w:val="en-US"/>
        </w:rPr>
      </w:pPr>
      <w:r w:rsidRPr="0062339A">
        <w:rPr>
          <w:b/>
          <w:szCs w:val="24"/>
          <w:lang w:val="en-US"/>
        </w:rPr>
        <w:t>In VECTO-CSE V</w:t>
      </w:r>
      <w:r w:rsidR="001839F7">
        <w:rPr>
          <w:b/>
          <w:szCs w:val="24"/>
          <w:lang w:val="en-US"/>
        </w:rPr>
        <w:t>2.0.</w:t>
      </w:r>
      <w:r w:rsidR="00530396">
        <w:rPr>
          <w:b/>
          <w:szCs w:val="24"/>
          <w:lang w:val="en-US"/>
        </w:rPr>
        <w:t>2</w:t>
      </w:r>
      <w:r w:rsidRPr="0062339A">
        <w:rPr>
          <w:b/>
          <w:szCs w:val="24"/>
          <w:lang w:val="en-US"/>
        </w:rPr>
        <w:t xml:space="preserve"> in the default evaluation settings </w:t>
      </w:r>
      <w:r w:rsidR="00530396">
        <w:rPr>
          <w:b/>
          <w:szCs w:val="24"/>
          <w:lang w:val="en-US"/>
        </w:rPr>
        <w:t>the gradient correction is</w:t>
      </w:r>
      <w:r w:rsidRPr="0062339A">
        <w:rPr>
          <w:b/>
          <w:szCs w:val="24"/>
          <w:lang w:val="en-US"/>
        </w:rPr>
        <w:t xml:space="preserve"> disabled.</w:t>
      </w:r>
      <w:r>
        <w:rPr>
          <w:szCs w:val="24"/>
          <w:lang w:val="en-US"/>
        </w:rPr>
        <w:t xml:space="preserve"> The r</w:t>
      </w:r>
      <w:r w:rsidRPr="0062339A">
        <w:rPr>
          <w:szCs w:val="24"/>
          <w:lang w:val="en-US"/>
        </w:rPr>
        <w:t>easons</w:t>
      </w:r>
      <w:r>
        <w:rPr>
          <w:szCs w:val="24"/>
          <w:lang w:val="en-US"/>
        </w:rPr>
        <w:t xml:space="preserve"> are</w:t>
      </w:r>
      <w:r w:rsidRPr="0062339A">
        <w:rPr>
          <w:szCs w:val="24"/>
          <w:lang w:val="en-US"/>
        </w:rPr>
        <w:t>:</w:t>
      </w:r>
    </w:p>
    <w:p w14:paraId="076665CF" w14:textId="76B4DA75" w:rsidR="0062339A" w:rsidRPr="0062339A" w:rsidRDefault="0062339A" w:rsidP="00932E02">
      <w:pPr>
        <w:pStyle w:val="Listenabsatz"/>
        <w:spacing w:before="0" w:after="120"/>
        <w:ind w:left="709"/>
        <w:contextualSpacing w:val="0"/>
        <w:jc w:val="left"/>
        <w:rPr>
          <w:szCs w:val="24"/>
          <w:lang w:val="en-US"/>
        </w:rPr>
      </w:pPr>
      <w:r>
        <w:rPr>
          <w:szCs w:val="24"/>
          <w:lang w:val="en-US"/>
        </w:rPr>
        <w:t xml:space="preserve">The influence of road gradient does not affect the </w:t>
      </w:r>
      <w:proofErr w:type="spellStart"/>
      <w:r>
        <w:rPr>
          <w:szCs w:val="24"/>
          <w:lang w:val="en-US"/>
        </w:rPr>
        <w:t>C</w:t>
      </w:r>
      <w:r w:rsidRPr="00411D0E">
        <w:rPr>
          <w:szCs w:val="24"/>
          <w:vertAlign w:val="subscript"/>
          <w:lang w:val="en-US"/>
        </w:rPr>
        <w:t>d</w:t>
      </w:r>
      <w:r>
        <w:rPr>
          <w:szCs w:val="24"/>
          <w:lang w:val="en-US"/>
        </w:rPr>
        <w:t>xA</w:t>
      </w:r>
      <w:proofErr w:type="spellEnd"/>
      <w:r>
        <w:rPr>
          <w:szCs w:val="24"/>
          <w:lang w:val="en-US"/>
        </w:rPr>
        <w:t xml:space="preserve"> test result due to the general VECTO-CSE evaluation </w:t>
      </w:r>
      <w:r w:rsidR="00411D0E">
        <w:rPr>
          <w:szCs w:val="24"/>
          <w:lang w:val="en-US"/>
        </w:rPr>
        <w:t>principle</w:t>
      </w:r>
      <w:r>
        <w:rPr>
          <w:szCs w:val="24"/>
          <w:lang w:val="en-US"/>
        </w:rPr>
        <w:t xml:space="preserve">. </w:t>
      </w:r>
      <w:r w:rsidR="00B251E3">
        <w:rPr>
          <w:szCs w:val="24"/>
          <w:lang w:val="en-US"/>
        </w:rPr>
        <w:t>So no precise altitude profile is required for bas</w:t>
      </w:r>
      <w:r w:rsidR="00B251E3">
        <w:rPr>
          <w:szCs w:val="24"/>
          <w:lang w:val="en-US"/>
        </w:rPr>
        <w:t>e</w:t>
      </w:r>
      <w:r w:rsidR="00B251E3">
        <w:rPr>
          <w:szCs w:val="24"/>
          <w:lang w:val="en-US"/>
        </w:rPr>
        <w:t xml:space="preserve">line air drag evaluations. </w:t>
      </w:r>
      <w:r>
        <w:rPr>
          <w:szCs w:val="24"/>
          <w:lang w:val="en-US"/>
        </w:rPr>
        <w:t xml:space="preserve">However, </w:t>
      </w:r>
      <w:r w:rsidR="00411D0E">
        <w:rPr>
          <w:szCs w:val="24"/>
          <w:lang w:val="en-US"/>
        </w:rPr>
        <w:t xml:space="preserve">the </w:t>
      </w:r>
      <w:r>
        <w:rPr>
          <w:szCs w:val="24"/>
          <w:lang w:val="en-US"/>
        </w:rPr>
        <w:t xml:space="preserve">determined values </w:t>
      </w:r>
      <w:r w:rsidR="00B251E3">
        <w:rPr>
          <w:szCs w:val="24"/>
          <w:lang w:val="en-US"/>
        </w:rPr>
        <w:t>for rolling resistance on</w:t>
      </w:r>
      <w:r>
        <w:rPr>
          <w:szCs w:val="24"/>
          <w:lang w:val="en-US"/>
        </w:rPr>
        <w:t xml:space="preserve"> single combinations of measurement sections and driving directions are biased by road gradient forces. If a precise </w:t>
      </w:r>
      <w:r w:rsidR="00411D0E">
        <w:rPr>
          <w:szCs w:val="24"/>
          <w:lang w:val="en-US"/>
        </w:rPr>
        <w:t>altitude</w:t>
      </w:r>
      <w:r>
        <w:rPr>
          <w:szCs w:val="24"/>
          <w:lang w:val="en-US"/>
        </w:rPr>
        <w:t xml:space="preserve"> profile is available, this influence ca</w:t>
      </w:r>
      <w:r w:rsidR="00411D0E">
        <w:rPr>
          <w:szCs w:val="24"/>
          <w:lang w:val="en-US"/>
        </w:rPr>
        <w:t>n be eliminated.</w:t>
      </w:r>
    </w:p>
    <w:p w14:paraId="24BB2C58" w14:textId="77777777" w:rsidR="00E157EB" w:rsidRPr="0062339A" w:rsidRDefault="00E157EB" w:rsidP="00932E02">
      <w:pPr>
        <w:pStyle w:val="Listenabsatz"/>
        <w:ind w:left="709"/>
        <w:jc w:val="left"/>
        <w:rPr>
          <w:szCs w:val="24"/>
          <w:lang w:val="en-GB"/>
        </w:rPr>
      </w:pPr>
    </w:p>
    <w:p w14:paraId="25C037FF" w14:textId="174F6B79" w:rsidR="004E1AD9" w:rsidRDefault="00051760" w:rsidP="00051760">
      <w:pPr>
        <w:ind w:left="709"/>
        <w:jc w:val="left"/>
        <w:rPr>
          <w:szCs w:val="24"/>
          <w:lang w:val="en-GB"/>
        </w:rPr>
      </w:pPr>
      <w:r w:rsidRPr="00051760">
        <w:rPr>
          <w:szCs w:val="24"/>
          <w:highlight w:val="green"/>
          <w:lang w:val="en-GB"/>
        </w:rPr>
        <w:t>The evaluation step “Normalisation of driving resistance forces to reference air dens</w:t>
      </w:r>
      <w:r w:rsidRPr="00051760">
        <w:rPr>
          <w:szCs w:val="24"/>
          <w:highlight w:val="green"/>
          <w:lang w:val="en-GB"/>
        </w:rPr>
        <w:t>i</w:t>
      </w:r>
      <w:r w:rsidRPr="00051760">
        <w:rPr>
          <w:szCs w:val="24"/>
          <w:highlight w:val="green"/>
          <w:lang w:val="en-GB"/>
        </w:rPr>
        <w:t>ty” as performed in VECTO-CSE versions 2.0.1 and earlier has been removed (mod</w:t>
      </w:r>
      <w:r w:rsidRPr="00051760">
        <w:rPr>
          <w:szCs w:val="24"/>
          <w:highlight w:val="green"/>
          <w:lang w:val="en-GB"/>
        </w:rPr>
        <w:t>i</w:t>
      </w:r>
      <w:r w:rsidRPr="00051760">
        <w:rPr>
          <w:szCs w:val="24"/>
          <w:highlight w:val="green"/>
          <w:lang w:val="en-GB"/>
        </w:rPr>
        <w:t xml:space="preserve">fied calculation method for </w:t>
      </w:r>
      <w:proofErr w:type="spellStart"/>
      <w:r w:rsidRPr="00051760">
        <w:rPr>
          <w:szCs w:val="24"/>
          <w:highlight w:val="green"/>
          <w:lang w:val="en-GB"/>
        </w:rPr>
        <w:t>CdxA</w:t>
      </w:r>
      <w:proofErr w:type="spellEnd"/>
      <w:r w:rsidRPr="00051760">
        <w:rPr>
          <w:szCs w:val="24"/>
          <w:highlight w:val="green"/>
          <w:lang w:val="en-GB"/>
        </w:rPr>
        <w:t>).</w:t>
      </w:r>
    </w:p>
    <w:p w14:paraId="4FCC41B1" w14:textId="77777777" w:rsidR="00051760" w:rsidRDefault="00051760" w:rsidP="00932E02">
      <w:pPr>
        <w:jc w:val="left"/>
        <w:rPr>
          <w:szCs w:val="24"/>
          <w:lang w:val="en-GB"/>
        </w:rPr>
      </w:pPr>
    </w:p>
    <w:p w14:paraId="4EBDEE41" w14:textId="08839B6E" w:rsidR="00CB55DA" w:rsidRPr="00DD6A71" w:rsidRDefault="00CB55DA" w:rsidP="00CB55DA">
      <w:pPr>
        <w:pStyle w:val="Listenabsatz"/>
        <w:keepNext/>
        <w:numPr>
          <w:ilvl w:val="0"/>
          <w:numId w:val="21"/>
        </w:numPr>
        <w:overflowPunct w:val="0"/>
        <w:autoSpaceDE w:val="0"/>
        <w:autoSpaceDN w:val="0"/>
        <w:adjustRightInd w:val="0"/>
        <w:spacing w:before="0" w:after="240" w:line="300" w:lineRule="auto"/>
        <w:ind w:left="720"/>
        <w:contextualSpacing w:val="0"/>
        <w:jc w:val="left"/>
        <w:textAlignment w:val="baseline"/>
        <w:rPr>
          <w:u w:val="single"/>
          <w:lang w:val="en-GB"/>
        </w:rPr>
      </w:pPr>
      <w:r w:rsidRPr="00DD6A71">
        <w:rPr>
          <w:u w:val="single"/>
          <w:lang w:val="en-GB"/>
        </w:rPr>
        <w:t>Calculation of the air density and vapour pressure</w:t>
      </w:r>
    </w:p>
    <w:p w14:paraId="769DEFE5" w14:textId="6F311E06" w:rsidR="00CB55DA" w:rsidRPr="00DD6A71" w:rsidRDefault="00CB55DA" w:rsidP="00CB55DA">
      <w:pPr>
        <w:pStyle w:val="Listenabsatz"/>
        <w:ind w:left="708"/>
        <w:jc w:val="left"/>
        <w:rPr>
          <w:szCs w:val="24"/>
          <w:lang w:val="en-GB"/>
        </w:rPr>
      </w:pPr>
      <w:r w:rsidRPr="00DD6A71">
        <w:rPr>
          <w:szCs w:val="24"/>
          <w:lang w:val="en-GB"/>
        </w:rPr>
        <w:t>The air density is calculated from the air temperature measured on the vehicle and the air pressure and relative humidity as measured at the stationary weather station based on the following equations:</w:t>
      </w:r>
    </w:p>
    <w:p w14:paraId="24091350" w14:textId="77777777" w:rsidR="00CB55DA" w:rsidRPr="00DD6A71" w:rsidRDefault="00CB55DA" w:rsidP="00CB55DA">
      <w:pPr>
        <w:pStyle w:val="Listenabsatz"/>
        <w:ind w:left="1413" w:hanging="705"/>
        <w:jc w:val="left"/>
        <w:rPr>
          <w:szCs w:val="24"/>
          <w:lang w:val="en-GB"/>
        </w:rPr>
      </w:pPr>
    </w:p>
    <w:p w14:paraId="0B36A5EE" w14:textId="77777777" w:rsidR="00CB55DA" w:rsidRPr="00DD6A71" w:rsidRDefault="00E661AF" w:rsidP="00CB55DA">
      <w:pPr>
        <w:pStyle w:val="Listenabsatz"/>
        <w:ind w:left="1413" w:hanging="705"/>
        <w:jc w:val="left"/>
        <w:rPr>
          <w:szCs w:val="24"/>
          <w:lang w:val="en-GB"/>
        </w:rPr>
      </w:pPr>
      <m:oMathPara>
        <m:oMathParaPr>
          <m:jc m:val="left"/>
        </m:oMathParaPr>
        <m:oMath>
          <m:sSub>
            <m:sSubPr>
              <m:ctrlPr>
                <w:rPr>
                  <w:rFonts w:ascii="Cambria Math" w:hAnsi="Cambria Math"/>
                  <w:i/>
                  <w:szCs w:val="24"/>
                  <w:lang w:val="en-GB"/>
                </w:rPr>
              </m:ctrlPr>
            </m:sSubPr>
            <m:e>
              <m:r>
                <w:rPr>
                  <w:rFonts w:ascii="Cambria Math" w:hAnsi="Cambria Math"/>
                  <w:szCs w:val="24"/>
                  <w:lang w:val="en-GB"/>
                </w:rPr>
                <m:t>p</m:t>
              </m:r>
            </m:e>
            <m:sub>
              <m:r>
                <w:rPr>
                  <w:rFonts w:ascii="Cambria Math" w:hAnsi="Cambria Math"/>
                  <w:szCs w:val="24"/>
                  <w:lang w:val="en-GB"/>
                </w:rPr>
                <m:t>v,H2O</m:t>
              </m:r>
            </m:sub>
          </m:sSub>
          <m:r>
            <w:rPr>
              <w:rFonts w:ascii="Cambria Math" w:hAnsi="Cambria Math"/>
              <w:szCs w:val="24"/>
              <w:lang w:val="en-GB"/>
            </w:rPr>
            <m:t>=611∙</m:t>
          </m:r>
          <m:f>
            <m:fPr>
              <m:ctrlPr>
                <w:rPr>
                  <w:rFonts w:ascii="Cambria Math" w:hAnsi="Cambria Math"/>
                  <w:i/>
                  <w:szCs w:val="24"/>
                  <w:lang w:val="en-GB"/>
                </w:rPr>
              </m:ctrlPr>
            </m:fPr>
            <m:num>
              <m:sSub>
                <m:sSubPr>
                  <m:ctrlPr>
                    <w:rPr>
                      <w:rFonts w:ascii="Cambria Math" w:hAnsi="Cambria Math"/>
                      <w:i/>
                      <w:szCs w:val="24"/>
                      <w:lang w:val="en-GB"/>
                    </w:rPr>
                  </m:ctrlPr>
                </m:sSubPr>
                <m:e>
                  <m:r>
                    <w:rPr>
                      <w:rFonts w:ascii="Cambria Math" w:hAnsi="Cambria Math"/>
                      <w:szCs w:val="24"/>
                      <w:lang w:val="en-GB"/>
                    </w:rPr>
                    <m:t>RH</m:t>
                  </m:r>
                </m:e>
                <m:sub>
                  <m:r>
                    <w:rPr>
                      <w:rFonts w:ascii="Cambria Math" w:hAnsi="Cambria Math"/>
                      <w:szCs w:val="24"/>
                      <w:lang w:val="en-GB"/>
                    </w:rPr>
                    <m:t>stat</m:t>
                  </m:r>
                </m:sub>
              </m:sSub>
            </m:num>
            <m:den>
              <m:r>
                <w:rPr>
                  <w:rFonts w:ascii="Cambria Math" w:hAnsi="Cambria Math"/>
                  <w:szCs w:val="24"/>
                  <w:lang w:val="en-GB"/>
                </w:rPr>
                <m:t>100</m:t>
              </m:r>
            </m:den>
          </m:f>
          <m:r>
            <w:rPr>
              <w:rFonts w:ascii="Cambria Math" w:hAnsi="Cambria Math"/>
              <w:szCs w:val="24"/>
              <w:lang w:val="en-GB"/>
            </w:rPr>
            <m:t>∙</m:t>
          </m:r>
          <m:sSup>
            <m:sSupPr>
              <m:ctrlPr>
                <w:rPr>
                  <w:rFonts w:ascii="Cambria Math" w:hAnsi="Cambria Math"/>
                  <w:i/>
                  <w:szCs w:val="24"/>
                  <w:lang w:val="en-GB"/>
                </w:rPr>
              </m:ctrlPr>
            </m:sSupPr>
            <m:e>
              <m:r>
                <w:rPr>
                  <w:rFonts w:ascii="Cambria Math" w:hAnsi="Cambria Math"/>
                  <w:szCs w:val="24"/>
                  <w:lang w:val="en-GB"/>
                </w:rPr>
                <m:t>10</m:t>
              </m:r>
            </m:e>
            <m:sup>
              <m:f>
                <m:fPr>
                  <m:ctrlPr>
                    <w:rPr>
                      <w:rFonts w:ascii="Cambria Math" w:hAnsi="Cambria Math"/>
                      <w:i/>
                      <w:szCs w:val="24"/>
                      <w:lang w:val="en-GB"/>
                    </w:rPr>
                  </m:ctrlPr>
                </m:fPr>
                <m:num>
                  <m:r>
                    <w:rPr>
                      <w:rFonts w:ascii="Cambria Math" w:hAnsi="Cambria Math"/>
                      <w:szCs w:val="24"/>
                      <w:lang w:val="en-GB"/>
                    </w:rPr>
                    <m:t>7.5∙</m:t>
                  </m:r>
                  <m:sSub>
                    <m:sSubPr>
                      <m:ctrlPr>
                        <w:rPr>
                          <w:rFonts w:ascii="Cambria Math" w:hAnsi="Cambria Math"/>
                          <w:i/>
                          <w:szCs w:val="24"/>
                          <w:lang w:val="en-GB"/>
                        </w:rPr>
                      </m:ctrlPr>
                    </m:sSubPr>
                    <m:e>
                      <m:r>
                        <w:rPr>
                          <w:rFonts w:ascii="Cambria Math" w:hAnsi="Cambria Math"/>
                          <w:szCs w:val="24"/>
                          <w:lang w:val="en-GB"/>
                        </w:rPr>
                        <m:t>t</m:t>
                      </m:r>
                    </m:e>
                    <m:sub>
                      <m:r>
                        <w:rPr>
                          <w:rFonts w:ascii="Cambria Math" w:hAnsi="Cambria Math"/>
                          <w:szCs w:val="24"/>
                          <w:lang w:val="en-GB"/>
                        </w:rPr>
                        <m:t>amb,stat</m:t>
                      </m:r>
                    </m:sub>
                  </m:sSub>
                </m:num>
                <m:den>
                  <m:r>
                    <w:rPr>
                      <w:rFonts w:ascii="Cambria Math" w:hAnsi="Cambria Math"/>
                      <w:szCs w:val="24"/>
                      <w:lang w:val="en-GB"/>
                    </w:rPr>
                    <m:t>(237+</m:t>
                  </m:r>
                  <m:sSub>
                    <m:sSubPr>
                      <m:ctrlPr>
                        <w:rPr>
                          <w:rFonts w:ascii="Cambria Math" w:hAnsi="Cambria Math"/>
                          <w:i/>
                          <w:szCs w:val="24"/>
                          <w:lang w:val="en-GB"/>
                        </w:rPr>
                      </m:ctrlPr>
                    </m:sSubPr>
                    <m:e>
                      <m:r>
                        <w:rPr>
                          <w:rFonts w:ascii="Cambria Math" w:hAnsi="Cambria Math"/>
                          <w:szCs w:val="24"/>
                          <w:lang w:val="en-GB"/>
                        </w:rPr>
                        <m:t>t</m:t>
                      </m:r>
                    </m:e>
                    <m:sub>
                      <m:r>
                        <w:rPr>
                          <w:rFonts w:ascii="Cambria Math" w:hAnsi="Cambria Math"/>
                          <w:szCs w:val="24"/>
                          <w:lang w:val="en-GB"/>
                        </w:rPr>
                        <m:t>amb,stat</m:t>
                      </m:r>
                    </m:sub>
                  </m:sSub>
                  <m:r>
                    <w:rPr>
                      <w:rFonts w:ascii="Cambria Math" w:hAnsi="Cambria Math"/>
                      <w:szCs w:val="24"/>
                      <w:lang w:val="en-GB"/>
                    </w:rPr>
                    <m:t>)</m:t>
                  </m:r>
                </m:den>
              </m:f>
            </m:sup>
          </m:sSup>
        </m:oMath>
      </m:oMathPara>
    </w:p>
    <w:p w14:paraId="4A59B78D" w14:textId="77777777" w:rsidR="00CB55DA" w:rsidRPr="00DD6A71" w:rsidRDefault="00CB55DA" w:rsidP="00CB55DA">
      <w:pPr>
        <w:pStyle w:val="Listenabsatz"/>
        <w:ind w:left="1413" w:hanging="705"/>
        <w:jc w:val="left"/>
        <w:rPr>
          <w:szCs w:val="24"/>
          <w:lang w:val="en-GB"/>
        </w:rPr>
      </w:pPr>
    </w:p>
    <w:p w14:paraId="4A8841F9" w14:textId="77777777" w:rsidR="00CB55DA" w:rsidRPr="00DD6A71" w:rsidRDefault="00E661AF" w:rsidP="00CB55DA">
      <w:pPr>
        <w:pStyle w:val="Listenabsatz"/>
        <w:ind w:left="1413" w:hanging="705"/>
        <w:jc w:val="left"/>
        <w:rPr>
          <w:szCs w:val="24"/>
          <w:lang w:val="en-GB"/>
        </w:rPr>
      </w:pPr>
      <m:oMathPara>
        <m:oMathParaPr>
          <m:jc m:val="left"/>
        </m:oMathParaPr>
        <m:oMath>
          <m:sSub>
            <m:sSubPr>
              <m:ctrlPr>
                <w:rPr>
                  <w:rFonts w:ascii="Cambria Math" w:hAnsi="Cambria Math"/>
                  <w:i/>
                  <w:szCs w:val="24"/>
                  <w:lang w:val="en-GB"/>
                </w:rPr>
              </m:ctrlPr>
            </m:sSubPr>
            <m:e>
              <m:r>
                <w:rPr>
                  <w:rFonts w:ascii="Cambria Math" w:hAnsi="Cambria Math"/>
                  <w:szCs w:val="24"/>
                  <w:lang w:val="en-GB"/>
                </w:rPr>
                <m:t>ρ</m:t>
              </m:r>
            </m:e>
            <m:sub>
              <m:r>
                <w:rPr>
                  <w:rFonts w:ascii="Cambria Math" w:hAnsi="Cambria Math"/>
                  <w:szCs w:val="24"/>
                  <w:lang w:val="en-GB"/>
                </w:rPr>
                <m:t>air</m:t>
              </m:r>
            </m:sub>
          </m:sSub>
          <m:r>
            <w:rPr>
              <w:rFonts w:ascii="Cambria Math" w:hAnsi="Cambria Math"/>
              <w:szCs w:val="24"/>
              <w:lang w:val="en-GB"/>
            </w:rPr>
            <m:t>=</m:t>
          </m:r>
          <m:f>
            <m:fPr>
              <m:ctrlPr>
                <w:rPr>
                  <w:rFonts w:ascii="Cambria Math" w:hAnsi="Cambria Math"/>
                  <w:i/>
                  <w:szCs w:val="24"/>
                  <w:lang w:val="en-GB"/>
                </w:rPr>
              </m:ctrlPr>
            </m:fPr>
            <m:num>
              <m:sSub>
                <m:sSubPr>
                  <m:ctrlPr>
                    <w:rPr>
                      <w:rFonts w:ascii="Cambria Math" w:hAnsi="Cambria Math"/>
                      <w:i/>
                      <w:szCs w:val="24"/>
                      <w:lang w:val="en-GB"/>
                    </w:rPr>
                  </m:ctrlPr>
                </m:sSubPr>
                <m:e>
                  <m:r>
                    <w:rPr>
                      <w:rFonts w:ascii="Cambria Math" w:hAnsi="Cambria Math"/>
                      <w:szCs w:val="24"/>
                      <w:lang w:val="en-GB"/>
                    </w:rPr>
                    <m:t>p</m:t>
                  </m:r>
                </m:e>
                <m:sub>
                  <m:r>
                    <w:rPr>
                      <w:rFonts w:ascii="Cambria Math" w:hAnsi="Cambria Math"/>
                      <w:szCs w:val="24"/>
                      <w:lang w:val="en-GB"/>
                    </w:rPr>
                    <m:t>amb,stat</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p</m:t>
                  </m:r>
                </m:e>
                <m:sub>
                  <m:r>
                    <w:rPr>
                      <w:rFonts w:ascii="Cambria Math" w:hAnsi="Cambria Math"/>
                      <w:szCs w:val="24"/>
                      <w:lang w:val="en-GB"/>
                    </w:rPr>
                    <m:t>v,H2O</m:t>
                  </m:r>
                </m:sub>
              </m:sSub>
            </m:num>
            <m:den>
              <m:r>
                <w:rPr>
                  <w:rFonts w:ascii="Cambria Math" w:hAnsi="Cambria Math"/>
                  <w:szCs w:val="24"/>
                  <w:lang w:val="en-GB"/>
                </w:rPr>
                <m:t>287.1∙(</m:t>
              </m:r>
              <m:sSub>
                <m:sSubPr>
                  <m:ctrlPr>
                    <w:rPr>
                      <w:rFonts w:ascii="Cambria Math" w:hAnsi="Cambria Math"/>
                      <w:i/>
                      <w:szCs w:val="24"/>
                      <w:lang w:val="en-GB"/>
                    </w:rPr>
                  </m:ctrlPr>
                </m:sSubPr>
                <m:e>
                  <m:r>
                    <w:rPr>
                      <w:rFonts w:ascii="Cambria Math" w:hAnsi="Cambria Math"/>
                      <w:szCs w:val="24"/>
                      <w:lang w:val="en-GB"/>
                    </w:rPr>
                    <m:t>t</m:t>
                  </m:r>
                </m:e>
                <m:sub>
                  <m:r>
                    <w:rPr>
                      <w:rFonts w:ascii="Cambria Math" w:hAnsi="Cambria Math"/>
                      <w:szCs w:val="24"/>
                      <w:lang w:val="en-GB"/>
                    </w:rPr>
                    <m:t>amb,veh</m:t>
                  </m:r>
                </m:sub>
              </m:sSub>
              <m:r>
                <w:rPr>
                  <w:rFonts w:ascii="Cambria Math" w:hAnsi="Cambria Math"/>
                  <w:szCs w:val="24"/>
                  <w:lang w:val="en-GB"/>
                </w:rPr>
                <m:t>+273.15)</m:t>
              </m:r>
            </m:den>
          </m:f>
          <m:r>
            <w:rPr>
              <w:rFonts w:ascii="Cambria Math" w:hAnsi="Cambria Math"/>
              <w:szCs w:val="24"/>
              <w:lang w:val="en-GB"/>
            </w:rPr>
            <m:t>+</m:t>
          </m:r>
          <m:f>
            <m:fPr>
              <m:ctrlPr>
                <w:rPr>
                  <w:rFonts w:ascii="Cambria Math" w:hAnsi="Cambria Math"/>
                  <w:i/>
                  <w:szCs w:val="24"/>
                  <w:lang w:val="en-GB"/>
                </w:rPr>
              </m:ctrlPr>
            </m:fPr>
            <m:num>
              <m:sSub>
                <m:sSubPr>
                  <m:ctrlPr>
                    <w:rPr>
                      <w:rFonts w:ascii="Cambria Math" w:hAnsi="Cambria Math"/>
                      <w:i/>
                      <w:szCs w:val="24"/>
                      <w:lang w:val="en-GB"/>
                    </w:rPr>
                  </m:ctrlPr>
                </m:sSubPr>
                <m:e>
                  <m:r>
                    <w:rPr>
                      <w:rFonts w:ascii="Cambria Math" w:hAnsi="Cambria Math"/>
                      <w:szCs w:val="24"/>
                      <w:lang w:val="en-GB"/>
                    </w:rPr>
                    <m:t>p</m:t>
                  </m:r>
                </m:e>
                <m:sub>
                  <m:r>
                    <w:rPr>
                      <w:rFonts w:ascii="Cambria Math" w:hAnsi="Cambria Math"/>
                      <w:szCs w:val="24"/>
                      <w:lang w:val="en-GB"/>
                    </w:rPr>
                    <m:t>v,H2O</m:t>
                  </m:r>
                </m:sub>
              </m:sSub>
            </m:num>
            <m:den>
              <m:r>
                <w:rPr>
                  <w:rFonts w:ascii="Cambria Math" w:hAnsi="Cambria Math"/>
                  <w:szCs w:val="24"/>
                  <w:lang w:val="en-GB"/>
                </w:rPr>
                <m:t>461.9∙(</m:t>
              </m:r>
              <m:sSub>
                <m:sSubPr>
                  <m:ctrlPr>
                    <w:rPr>
                      <w:rFonts w:ascii="Cambria Math" w:hAnsi="Cambria Math"/>
                      <w:i/>
                      <w:szCs w:val="24"/>
                      <w:lang w:val="en-GB"/>
                    </w:rPr>
                  </m:ctrlPr>
                </m:sSubPr>
                <m:e>
                  <m:r>
                    <w:rPr>
                      <w:rFonts w:ascii="Cambria Math" w:hAnsi="Cambria Math"/>
                      <w:szCs w:val="24"/>
                      <w:lang w:val="en-GB"/>
                    </w:rPr>
                    <m:t>t</m:t>
                  </m:r>
                </m:e>
                <m:sub>
                  <m:r>
                    <w:rPr>
                      <w:rFonts w:ascii="Cambria Math" w:hAnsi="Cambria Math"/>
                      <w:szCs w:val="24"/>
                      <w:lang w:val="en-GB"/>
                    </w:rPr>
                    <m:t>amb,veh</m:t>
                  </m:r>
                </m:sub>
              </m:sSub>
              <m:r>
                <w:rPr>
                  <w:rFonts w:ascii="Cambria Math" w:hAnsi="Cambria Math"/>
                  <w:szCs w:val="24"/>
                  <w:lang w:val="en-GB"/>
                </w:rPr>
                <m:t>+273.15)</m:t>
              </m:r>
            </m:den>
          </m:f>
        </m:oMath>
      </m:oMathPara>
    </w:p>
    <w:p w14:paraId="6857D53B" w14:textId="77777777" w:rsidR="00CB55DA" w:rsidRPr="00DD6A71" w:rsidRDefault="00CB55DA" w:rsidP="00CB55DA">
      <w:pPr>
        <w:pStyle w:val="Listenabsatz"/>
        <w:ind w:left="1413" w:hanging="705"/>
        <w:jc w:val="left"/>
        <w:rPr>
          <w:szCs w:val="24"/>
          <w:lang w:val="en-GB"/>
        </w:rPr>
      </w:pPr>
    </w:p>
    <w:p w14:paraId="0C9C283B" w14:textId="77777777" w:rsidR="00CB55DA" w:rsidRPr="00DD6A71" w:rsidRDefault="00CB55DA" w:rsidP="00CB55DA">
      <w:pPr>
        <w:pStyle w:val="Listenabsatz"/>
        <w:ind w:left="1413" w:hanging="705"/>
        <w:jc w:val="left"/>
        <w:rPr>
          <w:szCs w:val="24"/>
          <w:lang w:val="en-GB"/>
        </w:rPr>
      </w:pPr>
      <w:proofErr w:type="gramStart"/>
      <w:r w:rsidRPr="00DD6A71">
        <w:rPr>
          <w:szCs w:val="24"/>
          <w:lang w:val="en-GB"/>
        </w:rPr>
        <w:t>where</w:t>
      </w:r>
      <w:proofErr w:type="gramEnd"/>
      <w:r w:rsidRPr="00DD6A71">
        <w:rPr>
          <w:szCs w:val="24"/>
          <w:lang w:val="en-GB"/>
        </w:rPr>
        <w:t>:</w:t>
      </w:r>
    </w:p>
    <w:p w14:paraId="5DC01335" w14:textId="77777777" w:rsidR="00CB55DA" w:rsidRPr="00DD6A71" w:rsidRDefault="00CB55DA" w:rsidP="00CB55DA">
      <w:pPr>
        <w:pStyle w:val="Listenabsatz"/>
        <w:ind w:left="1413" w:hanging="705"/>
        <w:jc w:val="left"/>
        <w:rPr>
          <w:szCs w:val="24"/>
          <w:lang w:val="en-GB"/>
        </w:rPr>
      </w:pPr>
      <w:proofErr w:type="gramStart"/>
      <w:r w:rsidRPr="00DD6A71">
        <w:rPr>
          <w:szCs w:val="24"/>
          <w:lang w:val="en-GB"/>
        </w:rPr>
        <w:t>p</w:t>
      </w:r>
      <w:r w:rsidRPr="00DD6A71">
        <w:rPr>
          <w:szCs w:val="24"/>
          <w:vertAlign w:val="subscript"/>
          <w:lang w:val="en-GB"/>
        </w:rPr>
        <w:t>v,</w:t>
      </w:r>
      <w:proofErr w:type="gramEnd"/>
      <w:r w:rsidRPr="00DD6A71">
        <w:rPr>
          <w:szCs w:val="24"/>
          <w:vertAlign w:val="subscript"/>
          <w:lang w:val="en-GB"/>
        </w:rPr>
        <w:t>H2O</w:t>
      </w:r>
      <w:r w:rsidRPr="00DD6A71">
        <w:rPr>
          <w:szCs w:val="24"/>
          <w:lang w:val="en-GB"/>
        </w:rPr>
        <w:tab/>
      </w:r>
      <w:r w:rsidRPr="00DD6A71">
        <w:rPr>
          <w:szCs w:val="24"/>
          <w:lang w:val="en-GB"/>
        </w:rPr>
        <w:tab/>
      </w:r>
      <w:r w:rsidRPr="00DD6A71">
        <w:rPr>
          <w:szCs w:val="24"/>
          <w:lang w:val="en-GB"/>
        </w:rPr>
        <w:tab/>
        <w:t>=</w:t>
      </w:r>
      <w:r w:rsidRPr="00DD6A71">
        <w:rPr>
          <w:szCs w:val="24"/>
          <w:lang w:val="en-GB"/>
        </w:rPr>
        <w:tab/>
        <w:t>H</w:t>
      </w:r>
      <w:r w:rsidRPr="00DD6A71">
        <w:rPr>
          <w:szCs w:val="24"/>
          <w:vertAlign w:val="subscript"/>
          <w:lang w:val="en-GB"/>
        </w:rPr>
        <w:t>2</w:t>
      </w:r>
      <w:r w:rsidRPr="00DD6A71">
        <w:rPr>
          <w:szCs w:val="24"/>
          <w:lang w:val="en-GB"/>
        </w:rPr>
        <w:t>O vapour pressure [Pa]</w:t>
      </w:r>
    </w:p>
    <w:p w14:paraId="2CADC5CD" w14:textId="77777777" w:rsidR="00CB55DA" w:rsidRPr="00DD6A71" w:rsidRDefault="00CB55DA" w:rsidP="00CB55DA">
      <w:pPr>
        <w:pStyle w:val="Listenabsatz"/>
        <w:ind w:left="1413" w:hanging="705"/>
        <w:jc w:val="left"/>
        <w:rPr>
          <w:szCs w:val="24"/>
          <w:lang w:val="en-GB"/>
        </w:rPr>
      </w:pPr>
      <w:proofErr w:type="spellStart"/>
      <w:r w:rsidRPr="00DD6A71">
        <w:rPr>
          <w:szCs w:val="24"/>
          <w:lang w:val="en-GB"/>
        </w:rPr>
        <w:t>RH</w:t>
      </w:r>
      <w:r w:rsidRPr="00DD6A71">
        <w:rPr>
          <w:szCs w:val="24"/>
          <w:vertAlign w:val="subscript"/>
          <w:lang w:val="en-GB"/>
        </w:rPr>
        <w:t>stat</w:t>
      </w:r>
      <w:proofErr w:type="spellEnd"/>
      <w:r w:rsidRPr="00DD6A71">
        <w:rPr>
          <w:szCs w:val="24"/>
          <w:lang w:val="en-GB"/>
        </w:rPr>
        <w:tab/>
      </w:r>
      <w:r w:rsidRPr="00DD6A71">
        <w:rPr>
          <w:szCs w:val="24"/>
          <w:lang w:val="en-GB"/>
        </w:rPr>
        <w:tab/>
      </w:r>
      <w:r w:rsidRPr="00DD6A71">
        <w:rPr>
          <w:szCs w:val="24"/>
          <w:lang w:val="en-GB"/>
        </w:rPr>
        <w:tab/>
        <w:t>=</w:t>
      </w:r>
      <w:r w:rsidRPr="00DD6A71">
        <w:rPr>
          <w:szCs w:val="24"/>
          <w:lang w:val="en-GB"/>
        </w:rPr>
        <w:tab/>
        <w:t>relative humidity measured by stationary weather station [%]</w:t>
      </w:r>
    </w:p>
    <w:p w14:paraId="218A1261" w14:textId="77777777" w:rsidR="00CB55DA" w:rsidRPr="00DD6A71" w:rsidRDefault="00CB55DA" w:rsidP="00CB55DA">
      <w:pPr>
        <w:pStyle w:val="Listenabsatz"/>
        <w:tabs>
          <w:tab w:val="left" w:pos="2127"/>
        </w:tabs>
        <w:ind w:left="2835" w:hanging="2126"/>
        <w:jc w:val="left"/>
        <w:rPr>
          <w:szCs w:val="24"/>
          <w:lang w:val="en-GB"/>
        </w:rPr>
      </w:pPr>
      <w:proofErr w:type="spellStart"/>
      <w:proofErr w:type="gramStart"/>
      <w:r w:rsidRPr="00DD6A71">
        <w:rPr>
          <w:szCs w:val="24"/>
          <w:lang w:val="en-GB"/>
        </w:rPr>
        <w:t>t</w:t>
      </w:r>
      <w:r w:rsidRPr="00DD6A71">
        <w:rPr>
          <w:szCs w:val="24"/>
          <w:vertAlign w:val="subscript"/>
          <w:lang w:val="en-GB"/>
        </w:rPr>
        <w:t>amb,</w:t>
      </w:r>
      <w:proofErr w:type="gramEnd"/>
      <w:r w:rsidRPr="00DD6A71">
        <w:rPr>
          <w:szCs w:val="24"/>
          <w:vertAlign w:val="subscript"/>
          <w:lang w:val="en-GB"/>
        </w:rPr>
        <w:t>stat</w:t>
      </w:r>
      <w:proofErr w:type="spellEnd"/>
      <w:r w:rsidRPr="00DD6A71">
        <w:rPr>
          <w:szCs w:val="24"/>
          <w:lang w:val="en-GB"/>
        </w:rPr>
        <w:tab/>
        <w:t>=</w:t>
      </w:r>
      <w:r w:rsidRPr="00DD6A71">
        <w:rPr>
          <w:szCs w:val="24"/>
          <w:lang w:val="en-GB"/>
        </w:rPr>
        <w:tab/>
        <w:t>ambient temperature measured by stationary weather station [°C]</w:t>
      </w:r>
    </w:p>
    <w:p w14:paraId="48EFE2F6" w14:textId="77777777" w:rsidR="00CB55DA" w:rsidRPr="00DD6A71" w:rsidRDefault="00CB55DA" w:rsidP="00CB55DA">
      <w:pPr>
        <w:pStyle w:val="Listenabsatz"/>
        <w:tabs>
          <w:tab w:val="left" w:pos="2127"/>
        </w:tabs>
        <w:ind w:left="2835" w:hanging="2126"/>
        <w:jc w:val="left"/>
        <w:rPr>
          <w:szCs w:val="24"/>
          <w:lang w:val="en-GB"/>
        </w:rPr>
      </w:pPr>
      <w:proofErr w:type="spellStart"/>
      <w:proofErr w:type="gramStart"/>
      <w:r w:rsidRPr="00DD6A71">
        <w:rPr>
          <w:szCs w:val="24"/>
          <w:lang w:val="en-GB"/>
        </w:rPr>
        <w:t>t</w:t>
      </w:r>
      <w:r w:rsidRPr="00DD6A71">
        <w:rPr>
          <w:szCs w:val="24"/>
          <w:vertAlign w:val="subscript"/>
          <w:lang w:val="en-GB"/>
        </w:rPr>
        <w:t>amb,</w:t>
      </w:r>
      <w:proofErr w:type="gramEnd"/>
      <w:r w:rsidRPr="00DD6A71">
        <w:rPr>
          <w:szCs w:val="24"/>
          <w:vertAlign w:val="subscript"/>
          <w:lang w:val="en-GB"/>
        </w:rPr>
        <w:t>stat</w:t>
      </w:r>
      <w:proofErr w:type="spellEnd"/>
      <w:r w:rsidRPr="00DD6A71">
        <w:rPr>
          <w:szCs w:val="24"/>
          <w:lang w:val="en-GB"/>
        </w:rPr>
        <w:tab/>
        <w:t>=</w:t>
      </w:r>
      <w:r w:rsidRPr="00DD6A71">
        <w:rPr>
          <w:szCs w:val="24"/>
          <w:lang w:val="en-GB"/>
        </w:rPr>
        <w:tab/>
        <w:t>ambient temperature measured on the vehicle [°C]</w:t>
      </w:r>
    </w:p>
    <w:p w14:paraId="35E2DB66" w14:textId="77777777" w:rsidR="00CB55DA" w:rsidRDefault="00CB55DA" w:rsidP="00CB55DA">
      <w:pPr>
        <w:pStyle w:val="Listenabsatz"/>
        <w:tabs>
          <w:tab w:val="left" w:pos="2127"/>
        </w:tabs>
        <w:ind w:left="2835" w:hanging="2126"/>
        <w:jc w:val="left"/>
        <w:rPr>
          <w:szCs w:val="24"/>
          <w:lang w:val="en-GB"/>
        </w:rPr>
      </w:pPr>
      <w:proofErr w:type="spellStart"/>
      <w:proofErr w:type="gramStart"/>
      <w:r w:rsidRPr="00DD6A71">
        <w:rPr>
          <w:szCs w:val="24"/>
          <w:lang w:val="en-GB"/>
        </w:rPr>
        <w:t>p</w:t>
      </w:r>
      <w:r w:rsidRPr="00DD6A71">
        <w:rPr>
          <w:szCs w:val="24"/>
          <w:vertAlign w:val="subscript"/>
          <w:lang w:val="en-GB"/>
        </w:rPr>
        <w:t>amb,</w:t>
      </w:r>
      <w:proofErr w:type="gramEnd"/>
      <w:r w:rsidRPr="00DD6A71">
        <w:rPr>
          <w:szCs w:val="24"/>
          <w:vertAlign w:val="subscript"/>
          <w:lang w:val="en-GB"/>
        </w:rPr>
        <w:t>stat</w:t>
      </w:r>
      <w:proofErr w:type="spellEnd"/>
      <w:r w:rsidRPr="00DD6A71">
        <w:rPr>
          <w:szCs w:val="24"/>
          <w:lang w:val="en-GB"/>
        </w:rPr>
        <w:tab/>
        <w:t>=</w:t>
      </w:r>
      <w:r w:rsidRPr="00DD6A71">
        <w:rPr>
          <w:szCs w:val="24"/>
          <w:lang w:val="en-GB"/>
        </w:rPr>
        <w:tab/>
        <w:t>ambient pressure measured by stationary weather station [Pa]</w:t>
      </w:r>
    </w:p>
    <w:p w14:paraId="52FCA2B7" w14:textId="77777777" w:rsidR="00394DBC" w:rsidRPr="00394DBC" w:rsidRDefault="00394DBC" w:rsidP="00394DBC">
      <w:pPr>
        <w:tabs>
          <w:tab w:val="left" w:pos="2127"/>
        </w:tabs>
        <w:jc w:val="left"/>
        <w:rPr>
          <w:szCs w:val="24"/>
          <w:lang w:val="en-GB"/>
        </w:rPr>
      </w:pPr>
    </w:p>
    <w:p w14:paraId="605B3430" w14:textId="7F0D5724" w:rsidR="00394DBC" w:rsidRPr="00DD6A71" w:rsidRDefault="00394DBC" w:rsidP="00394DBC">
      <w:pPr>
        <w:pStyle w:val="Listenabsatz"/>
        <w:keepNext/>
        <w:numPr>
          <w:ilvl w:val="0"/>
          <w:numId w:val="21"/>
        </w:numPr>
        <w:overflowPunct w:val="0"/>
        <w:autoSpaceDE w:val="0"/>
        <w:autoSpaceDN w:val="0"/>
        <w:adjustRightInd w:val="0"/>
        <w:spacing w:before="0" w:after="240" w:line="300" w:lineRule="auto"/>
        <w:ind w:left="720"/>
        <w:contextualSpacing w:val="0"/>
        <w:jc w:val="left"/>
        <w:textAlignment w:val="baseline"/>
        <w:rPr>
          <w:highlight w:val="green"/>
          <w:u w:val="single"/>
          <w:lang w:val="en-GB"/>
        </w:rPr>
      </w:pPr>
      <w:r w:rsidRPr="00DD6A71">
        <w:rPr>
          <w:highlight w:val="green"/>
          <w:u w:val="single"/>
          <w:lang w:val="en-GB"/>
        </w:rPr>
        <w:t>Evaluation of the dynamic tyre diameter</w:t>
      </w:r>
    </w:p>
    <w:p w14:paraId="25EE0DA0" w14:textId="3A71DAC6" w:rsidR="00394DBC" w:rsidRPr="00DD6A71" w:rsidRDefault="00394DBC" w:rsidP="00394DBC">
      <w:pPr>
        <w:pStyle w:val="Listenabsatz"/>
        <w:ind w:left="708"/>
        <w:jc w:val="left"/>
        <w:rPr>
          <w:szCs w:val="24"/>
          <w:highlight w:val="green"/>
          <w:lang w:val="en-GB"/>
        </w:rPr>
      </w:pPr>
      <w:r w:rsidRPr="00DD6A71">
        <w:rPr>
          <w:szCs w:val="24"/>
          <w:highlight w:val="green"/>
          <w:lang w:val="en-GB"/>
        </w:rPr>
        <w:t xml:space="preserve">The </w:t>
      </w:r>
      <w:r w:rsidR="001777A3">
        <w:rPr>
          <w:szCs w:val="24"/>
          <w:highlight w:val="green"/>
          <w:lang w:val="en-GB"/>
        </w:rPr>
        <w:t>dynamic tire diameter is calculated for the high speed tests and for the low speed tests based on the following equation:</w:t>
      </w:r>
    </w:p>
    <w:p w14:paraId="388D7417" w14:textId="77777777" w:rsidR="00394DBC" w:rsidRPr="00DD6A71" w:rsidRDefault="00394DBC" w:rsidP="00394DBC">
      <w:pPr>
        <w:pStyle w:val="Listenabsatz"/>
        <w:ind w:left="1413" w:hanging="705"/>
        <w:jc w:val="left"/>
        <w:rPr>
          <w:szCs w:val="24"/>
          <w:highlight w:val="green"/>
          <w:lang w:val="en-GB"/>
        </w:rPr>
      </w:pPr>
    </w:p>
    <w:p w14:paraId="25AB5C57" w14:textId="41567DB6" w:rsidR="00394DBC" w:rsidRPr="00DD6A71" w:rsidRDefault="00E661AF" w:rsidP="00394DBC">
      <w:pPr>
        <w:pStyle w:val="Listenabsatz"/>
        <w:ind w:left="1413" w:hanging="705"/>
        <w:jc w:val="left"/>
        <w:rPr>
          <w:szCs w:val="24"/>
          <w:highlight w:val="green"/>
          <w:lang w:val="en-GB"/>
        </w:rPr>
      </w:pPr>
      <m:oMathPara>
        <m:oMathParaPr>
          <m:jc m:val="left"/>
        </m:oMathParaPr>
        <m:oMath>
          <m:sSub>
            <m:sSubPr>
              <m:ctrlPr>
                <w:rPr>
                  <w:rFonts w:ascii="Cambria Math" w:hAnsi="Cambria Math"/>
                  <w:i/>
                  <w:szCs w:val="24"/>
                  <w:highlight w:val="green"/>
                  <w:lang w:val="en-GB"/>
                </w:rPr>
              </m:ctrlPr>
            </m:sSubPr>
            <m:e>
              <m:r>
                <w:rPr>
                  <w:rFonts w:ascii="Cambria Math" w:hAnsi="Cambria Math"/>
                  <w:szCs w:val="24"/>
                  <w:highlight w:val="green"/>
                  <w:lang w:val="en-GB"/>
                </w:rPr>
                <m:t>r</m:t>
              </m:r>
            </m:e>
            <m:sub>
              <m:r>
                <w:rPr>
                  <w:rFonts w:ascii="Cambria Math" w:hAnsi="Cambria Math"/>
                  <w:szCs w:val="24"/>
                  <w:highlight w:val="green"/>
                  <w:lang w:val="en-GB"/>
                </w:rPr>
                <m:t>dyn</m:t>
              </m:r>
            </m:sub>
          </m:sSub>
          <m:r>
            <w:rPr>
              <w:rFonts w:ascii="Cambria Math" w:hAnsi="Cambria Math"/>
              <w:szCs w:val="24"/>
              <w:highlight w:val="green"/>
              <w:lang w:val="en-GB"/>
            </w:rPr>
            <m:t>=30∙</m:t>
          </m:r>
          <m:sSub>
            <m:sSubPr>
              <m:ctrlPr>
                <w:rPr>
                  <w:rFonts w:ascii="Cambria Math" w:hAnsi="Cambria Math"/>
                  <w:i/>
                  <w:szCs w:val="24"/>
                  <w:highlight w:val="green"/>
                  <w:lang w:val="en-GB"/>
                </w:rPr>
              </m:ctrlPr>
            </m:sSubPr>
            <m:e>
              <m:r>
                <w:rPr>
                  <w:rFonts w:ascii="Cambria Math" w:hAnsi="Cambria Math"/>
                  <w:szCs w:val="24"/>
                  <w:highlight w:val="green"/>
                  <w:lang w:val="en-GB"/>
                </w:rPr>
                <m:t>i</m:t>
              </m:r>
            </m:e>
            <m:sub>
              <m:r>
                <w:rPr>
                  <w:rFonts w:ascii="Cambria Math" w:hAnsi="Cambria Math"/>
                  <w:szCs w:val="24"/>
                  <w:highlight w:val="green"/>
                  <w:lang w:val="en-GB"/>
                </w:rPr>
                <m:t>gear</m:t>
              </m:r>
            </m:sub>
          </m:sSub>
          <m:r>
            <w:rPr>
              <w:rFonts w:ascii="Cambria Math" w:hAnsi="Cambria Math"/>
              <w:szCs w:val="24"/>
              <w:highlight w:val="green"/>
              <w:lang w:val="en-GB"/>
            </w:rPr>
            <m:t>∙axleRatio∙</m:t>
          </m:r>
          <m:f>
            <m:fPr>
              <m:ctrlPr>
                <w:rPr>
                  <w:rFonts w:ascii="Cambria Math" w:hAnsi="Cambria Math"/>
                  <w:i/>
                  <w:szCs w:val="24"/>
                  <w:highlight w:val="green"/>
                  <w:lang w:val="en-GB"/>
                </w:rPr>
              </m:ctrlPr>
            </m:fPr>
            <m:num>
              <m:sSub>
                <m:sSubPr>
                  <m:ctrlPr>
                    <w:rPr>
                      <w:rFonts w:ascii="Cambria Math" w:hAnsi="Cambria Math"/>
                      <w:i/>
                      <w:szCs w:val="24"/>
                      <w:highlight w:val="green"/>
                      <w:lang w:val="en-GB"/>
                    </w:rPr>
                  </m:ctrlPr>
                </m:sSubPr>
                <m:e>
                  <m:r>
                    <w:rPr>
                      <w:rFonts w:ascii="Cambria Math" w:hAnsi="Cambria Math"/>
                      <w:szCs w:val="24"/>
                      <w:highlight w:val="green"/>
                      <w:lang w:val="en-GB"/>
                    </w:rPr>
                    <m:t>v</m:t>
                  </m:r>
                </m:e>
                <m:sub>
                  <m:r>
                    <w:rPr>
                      <w:rFonts w:ascii="Cambria Math" w:hAnsi="Cambria Math"/>
                      <w:szCs w:val="24"/>
                      <w:highlight w:val="green"/>
                      <w:lang w:val="en-GB"/>
                    </w:rPr>
                    <m:t>veh</m:t>
                  </m:r>
                </m:sub>
              </m:sSub>
            </m:num>
            <m:den>
              <m:r>
                <w:rPr>
                  <w:rFonts w:ascii="Cambria Math" w:hAnsi="Cambria Math"/>
                  <w:szCs w:val="24"/>
                  <w:highlight w:val="green"/>
                  <w:lang w:val="en-GB"/>
                </w:rPr>
                <m:t>(</m:t>
              </m:r>
              <m:sSub>
                <m:sSubPr>
                  <m:ctrlPr>
                    <w:rPr>
                      <w:rFonts w:ascii="Cambria Math" w:hAnsi="Cambria Math"/>
                      <w:i/>
                      <w:szCs w:val="24"/>
                      <w:highlight w:val="green"/>
                      <w:lang w:val="en-GB"/>
                    </w:rPr>
                  </m:ctrlPr>
                </m:sSubPr>
                <m:e>
                  <m:r>
                    <w:rPr>
                      <w:rFonts w:ascii="Cambria Math" w:hAnsi="Cambria Math"/>
                      <w:szCs w:val="24"/>
                      <w:highlight w:val="green"/>
                      <w:lang w:val="en-GB"/>
                    </w:rPr>
                    <m:t>n</m:t>
                  </m:r>
                </m:e>
                <m:sub>
                  <m:r>
                    <w:rPr>
                      <w:rFonts w:ascii="Cambria Math" w:hAnsi="Cambria Math"/>
                      <w:szCs w:val="24"/>
                      <w:highlight w:val="green"/>
                      <w:lang w:val="en-GB"/>
                    </w:rPr>
                    <m:t>ec</m:t>
                  </m:r>
                </m:sub>
              </m:sSub>
              <m:r>
                <w:rPr>
                  <w:rFonts w:ascii="Cambria Math" w:hAnsi="Cambria Math"/>
                  <w:szCs w:val="24"/>
                  <w:highlight w:val="green"/>
                  <w:lang w:val="en-GB"/>
                </w:rPr>
                <m:t>∙π)</m:t>
              </m:r>
            </m:den>
          </m:f>
        </m:oMath>
      </m:oMathPara>
    </w:p>
    <w:p w14:paraId="4D984ED2" w14:textId="77777777" w:rsidR="00394DBC" w:rsidRPr="00DD6A71" w:rsidRDefault="00394DBC" w:rsidP="00394DBC">
      <w:pPr>
        <w:pStyle w:val="Listenabsatz"/>
        <w:ind w:left="1413" w:hanging="705"/>
        <w:jc w:val="left"/>
        <w:rPr>
          <w:szCs w:val="24"/>
          <w:highlight w:val="green"/>
          <w:lang w:val="en-GB"/>
        </w:rPr>
      </w:pPr>
    </w:p>
    <w:p w14:paraId="4E3014BC" w14:textId="77777777" w:rsidR="00394DBC" w:rsidRPr="00DD6A71" w:rsidRDefault="00394DBC" w:rsidP="00394DBC">
      <w:pPr>
        <w:pStyle w:val="Listenabsatz"/>
        <w:ind w:left="1413" w:hanging="705"/>
        <w:jc w:val="left"/>
        <w:rPr>
          <w:szCs w:val="24"/>
          <w:highlight w:val="green"/>
          <w:lang w:val="en-GB"/>
        </w:rPr>
      </w:pPr>
      <w:proofErr w:type="gramStart"/>
      <w:r w:rsidRPr="00DD6A71">
        <w:rPr>
          <w:szCs w:val="24"/>
          <w:highlight w:val="green"/>
          <w:lang w:val="en-GB"/>
        </w:rPr>
        <w:t>where</w:t>
      </w:r>
      <w:proofErr w:type="gramEnd"/>
      <w:r w:rsidRPr="00DD6A71">
        <w:rPr>
          <w:szCs w:val="24"/>
          <w:highlight w:val="green"/>
          <w:lang w:val="en-GB"/>
        </w:rPr>
        <w:t>:</w:t>
      </w:r>
    </w:p>
    <w:p w14:paraId="25984917" w14:textId="59A7CE07" w:rsidR="00394DBC" w:rsidRPr="00DD6A71" w:rsidRDefault="00394DBC" w:rsidP="00394DBC">
      <w:pPr>
        <w:pStyle w:val="Listenabsatz"/>
        <w:ind w:left="1413" w:hanging="705"/>
        <w:jc w:val="left"/>
        <w:rPr>
          <w:szCs w:val="24"/>
          <w:highlight w:val="green"/>
          <w:lang w:val="en-GB"/>
        </w:rPr>
      </w:pPr>
      <w:proofErr w:type="spellStart"/>
      <w:proofErr w:type="gramStart"/>
      <w:r w:rsidRPr="00DD6A71">
        <w:rPr>
          <w:szCs w:val="24"/>
          <w:highlight w:val="green"/>
          <w:lang w:val="en-GB"/>
        </w:rPr>
        <w:t>r</w:t>
      </w:r>
      <w:r w:rsidRPr="00DD6A71">
        <w:rPr>
          <w:szCs w:val="24"/>
          <w:highlight w:val="green"/>
          <w:vertAlign w:val="subscript"/>
          <w:lang w:val="en-GB"/>
        </w:rPr>
        <w:t>dyn</w:t>
      </w:r>
      <w:proofErr w:type="spellEnd"/>
      <w:proofErr w:type="gramEnd"/>
      <w:r w:rsidRPr="00DD6A71">
        <w:rPr>
          <w:szCs w:val="24"/>
          <w:highlight w:val="green"/>
          <w:lang w:val="en-GB"/>
        </w:rPr>
        <w:tab/>
      </w:r>
      <w:r w:rsidRPr="00DD6A71">
        <w:rPr>
          <w:szCs w:val="24"/>
          <w:highlight w:val="green"/>
          <w:lang w:val="en-GB"/>
        </w:rPr>
        <w:tab/>
      </w:r>
      <w:r w:rsidRPr="00DD6A71">
        <w:rPr>
          <w:szCs w:val="24"/>
          <w:highlight w:val="green"/>
          <w:lang w:val="en-GB"/>
        </w:rPr>
        <w:tab/>
        <w:t>=</w:t>
      </w:r>
      <w:r w:rsidRPr="00DD6A71">
        <w:rPr>
          <w:szCs w:val="24"/>
          <w:highlight w:val="green"/>
          <w:lang w:val="en-GB"/>
        </w:rPr>
        <w:tab/>
        <w:t>dynamic tyre diameter [m]</w:t>
      </w:r>
    </w:p>
    <w:p w14:paraId="5E38B432" w14:textId="3F1C2BC3" w:rsidR="00394DBC" w:rsidRPr="00DD6A71" w:rsidRDefault="00394DBC" w:rsidP="00394DBC">
      <w:pPr>
        <w:pStyle w:val="Listenabsatz"/>
        <w:ind w:left="1413" w:hanging="705"/>
        <w:jc w:val="left"/>
        <w:rPr>
          <w:szCs w:val="24"/>
          <w:highlight w:val="green"/>
          <w:lang w:val="en-GB"/>
        </w:rPr>
      </w:pPr>
      <w:proofErr w:type="spellStart"/>
      <w:proofErr w:type="gramStart"/>
      <w:r w:rsidRPr="00DD6A71">
        <w:rPr>
          <w:szCs w:val="24"/>
          <w:highlight w:val="green"/>
          <w:lang w:val="en-GB"/>
        </w:rPr>
        <w:t>i</w:t>
      </w:r>
      <w:r w:rsidRPr="00DD6A71">
        <w:rPr>
          <w:szCs w:val="24"/>
          <w:highlight w:val="green"/>
          <w:vertAlign w:val="subscript"/>
          <w:lang w:val="en-GB"/>
        </w:rPr>
        <w:t>gear</w:t>
      </w:r>
      <w:proofErr w:type="spellEnd"/>
      <w:proofErr w:type="gramEnd"/>
      <w:r w:rsidRPr="00DD6A71">
        <w:rPr>
          <w:szCs w:val="24"/>
          <w:highlight w:val="green"/>
          <w:lang w:val="en-GB"/>
        </w:rPr>
        <w:tab/>
      </w:r>
      <w:r w:rsidRPr="00DD6A71">
        <w:rPr>
          <w:szCs w:val="24"/>
          <w:highlight w:val="green"/>
          <w:lang w:val="en-GB"/>
        </w:rPr>
        <w:tab/>
      </w:r>
      <w:r w:rsidRPr="00DD6A71">
        <w:rPr>
          <w:szCs w:val="24"/>
          <w:highlight w:val="green"/>
          <w:lang w:val="en-GB"/>
        </w:rPr>
        <w:tab/>
        <w:t>=</w:t>
      </w:r>
      <w:r w:rsidRPr="00DD6A71">
        <w:rPr>
          <w:szCs w:val="24"/>
          <w:highlight w:val="green"/>
          <w:lang w:val="en-GB"/>
        </w:rPr>
        <w:tab/>
        <w:t>gear ratio [-]</w:t>
      </w:r>
    </w:p>
    <w:p w14:paraId="4065CEE3" w14:textId="1AE8649B" w:rsidR="00394DBC" w:rsidRPr="00DD6A71" w:rsidRDefault="00394DBC" w:rsidP="00394DBC">
      <w:pPr>
        <w:pStyle w:val="Listenabsatz"/>
        <w:tabs>
          <w:tab w:val="left" w:pos="2127"/>
        </w:tabs>
        <w:ind w:left="2835" w:hanging="2126"/>
        <w:jc w:val="left"/>
        <w:rPr>
          <w:szCs w:val="24"/>
          <w:highlight w:val="green"/>
          <w:lang w:val="en-GB"/>
        </w:rPr>
      </w:pPr>
      <w:proofErr w:type="spellStart"/>
      <w:proofErr w:type="gramStart"/>
      <w:r w:rsidRPr="00DD6A71">
        <w:rPr>
          <w:szCs w:val="24"/>
          <w:highlight w:val="green"/>
          <w:lang w:val="en-GB"/>
        </w:rPr>
        <w:t>axleRatio</w:t>
      </w:r>
      <w:proofErr w:type="spellEnd"/>
      <w:proofErr w:type="gramEnd"/>
      <w:r w:rsidRPr="00DD6A71">
        <w:rPr>
          <w:szCs w:val="24"/>
          <w:highlight w:val="green"/>
          <w:lang w:val="en-GB"/>
        </w:rPr>
        <w:tab/>
        <w:t>=</w:t>
      </w:r>
      <w:r w:rsidRPr="00DD6A71">
        <w:rPr>
          <w:szCs w:val="24"/>
          <w:highlight w:val="green"/>
          <w:lang w:val="en-GB"/>
        </w:rPr>
        <w:tab/>
        <w:t>axle ratio [-]</w:t>
      </w:r>
    </w:p>
    <w:p w14:paraId="1CBEA373" w14:textId="5240DF95" w:rsidR="00394DBC" w:rsidRPr="00DD6A71" w:rsidRDefault="002F6746" w:rsidP="00394DBC">
      <w:pPr>
        <w:pStyle w:val="Listenabsatz"/>
        <w:tabs>
          <w:tab w:val="left" w:pos="2127"/>
        </w:tabs>
        <w:ind w:left="2835" w:hanging="2126"/>
        <w:jc w:val="left"/>
        <w:rPr>
          <w:szCs w:val="24"/>
          <w:highlight w:val="green"/>
          <w:lang w:val="en-GB"/>
        </w:rPr>
      </w:pPr>
      <w:proofErr w:type="spellStart"/>
      <w:proofErr w:type="gramStart"/>
      <w:r w:rsidRPr="00DD6A71">
        <w:rPr>
          <w:szCs w:val="24"/>
          <w:highlight w:val="green"/>
          <w:lang w:val="en-GB"/>
        </w:rPr>
        <w:lastRenderedPageBreak/>
        <w:t>v</w:t>
      </w:r>
      <w:r w:rsidRPr="00DD6A71">
        <w:rPr>
          <w:szCs w:val="24"/>
          <w:highlight w:val="green"/>
          <w:vertAlign w:val="subscript"/>
          <w:lang w:val="en-GB"/>
        </w:rPr>
        <w:t>veh</w:t>
      </w:r>
      <w:proofErr w:type="spellEnd"/>
      <w:proofErr w:type="gramEnd"/>
      <w:r w:rsidR="00394DBC" w:rsidRPr="00DD6A71">
        <w:rPr>
          <w:szCs w:val="24"/>
          <w:highlight w:val="green"/>
          <w:lang w:val="en-GB"/>
        </w:rPr>
        <w:tab/>
        <w:t>=</w:t>
      </w:r>
      <w:r w:rsidR="00394DBC" w:rsidRPr="00DD6A71">
        <w:rPr>
          <w:szCs w:val="24"/>
          <w:highlight w:val="green"/>
          <w:lang w:val="en-GB"/>
        </w:rPr>
        <w:tab/>
      </w:r>
      <w:r w:rsidRPr="00DD6A71">
        <w:rPr>
          <w:szCs w:val="24"/>
          <w:highlight w:val="green"/>
          <w:lang w:val="en-GB"/>
        </w:rPr>
        <w:t>vehicle velocity</w:t>
      </w:r>
      <w:r w:rsidR="00394DBC" w:rsidRPr="00DD6A71">
        <w:rPr>
          <w:szCs w:val="24"/>
          <w:highlight w:val="green"/>
          <w:lang w:val="en-GB"/>
        </w:rPr>
        <w:t xml:space="preserve"> [</w:t>
      </w:r>
      <w:r w:rsidRPr="00DD6A71">
        <w:rPr>
          <w:szCs w:val="24"/>
          <w:highlight w:val="green"/>
          <w:lang w:val="en-GB"/>
        </w:rPr>
        <w:t>m/s</w:t>
      </w:r>
      <w:r w:rsidR="00394DBC" w:rsidRPr="00DD6A71">
        <w:rPr>
          <w:szCs w:val="24"/>
          <w:highlight w:val="green"/>
          <w:lang w:val="en-GB"/>
        </w:rPr>
        <w:t>]</w:t>
      </w:r>
    </w:p>
    <w:p w14:paraId="5891231B" w14:textId="4791BCEB" w:rsidR="00394DBC" w:rsidRDefault="002F6746" w:rsidP="00394DBC">
      <w:pPr>
        <w:pStyle w:val="Listenabsatz"/>
        <w:tabs>
          <w:tab w:val="left" w:pos="2127"/>
        </w:tabs>
        <w:ind w:left="2835" w:hanging="2126"/>
        <w:jc w:val="left"/>
        <w:rPr>
          <w:szCs w:val="24"/>
          <w:lang w:val="en-GB"/>
        </w:rPr>
      </w:pPr>
      <w:proofErr w:type="spellStart"/>
      <w:proofErr w:type="gramStart"/>
      <w:r w:rsidRPr="00DD6A71">
        <w:rPr>
          <w:szCs w:val="24"/>
          <w:highlight w:val="green"/>
          <w:lang w:val="en-GB"/>
        </w:rPr>
        <w:t>n</w:t>
      </w:r>
      <w:r w:rsidRPr="00DD6A71">
        <w:rPr>
          <w:szCs w:val="24"/>
          <w:highlight w:val="green"/>
          <w:vertAlign w:val="subscript"/>
          <w:lang w:val="en-GB"/>
        </w:rPr>
        <w:t>ec</w:t>
      </w:r>
      <w:proofErr w:type="spellEnd"/>
      <w:proofErr w:type="gramEnd"/>
      <w:r w:rsidR="00394DBC" w:rsidRPr="00DD6A71">
        <w:rPr>
          <w:szCs w:val="24"/>
          <w:highlight w:val="green"/>
          <w:lang w:val="en-GB"/>
        </w:rPr>
        <w:tab/>
        <w:t>=</w:t>
      </w:r>
      <w:r w:rsidR="00394DBC" w:rsidRPr="00DD6A71">
        <w:rPr>
          <w:szCs w:val="24"/>
          <w:highlight w:val="green"/>
          <w:lang w:val="en-GB"/>
        </w:rPr>
        <w:tab/>
      </w:r>
      <w:r w:rsidRPr="00DD6A71">
        <w:rPr>
          <w:szCs w:val="24"/>
          <w:highlight w:val="green"/>
          <w:lang w:val="en-GB"/>
        </w:rPr>
        <w:t>Engine or cardan speed dependent on gear box type</w:t>
      </w:r>
      <w:r w:rsidR="00394DBC" w:rsidRPr="00DD6A71">
        <w:rPr>
          <w:szCs w:val="24"/>
          <w:highlight w:val="green"/>
          <w:lang w:val="en-GB"/>
        </w:rPr>
        <w:t xml:space="preserve"> [</w:t>
      </w:r>
      <w:r w:rsidRPr="00DD6A71">
        <w:rPr>
          <w:szCs w:val="24"/>
          <w:highlight w:val="green"/>
          <w:lang w:val="en-GB"/>
        </w:rPr>
        <w:t>rpm</w:t>
      </w:r>
      <w:r w:rsidR="00394DBC" w:rsidRPr="00DD6A71">
        <w:rPr>
          <w:szCs w:val="24"/>
          <w:highlight w:val="green"/>
          <w:lang w:val="en-GB"/>
        </w:rPr>
        <w:t>]</w:t>
      </w:r>
    </w:p>
    <w:p w14:paraId="556A0C00" w14:textId="77777777" w:rsidR="00394DBC" w:rsidRDefault="00394DBC" w:rsidP="00932E02">
      <w:pPr>
        <w:jc w:val="left"/>
        <w:rPr>
          <w:szCs w:val="24"/>
          <w:lang w:val="en-GB"/>
        </w:rPr>
      </w:pPr>
    </w:p>
    <w:p w14:paraId="6F364363" w14:textId="7BB42472" w:rsidR="001777A3" w:rsidRPr="008C2B42" w:rsidRDefault="001777A3" w:rsidP="001777A3">
      <w:pPr>
        <w:pStyle w:val="Listenabsatz"/>
        <w:ind w:left="708"/>
        <w:jc w:val="left"/>
        <w:rPr>
          <w:b/>
          <w:szCs w:val="24"/>
          <w:highlight w:val="green"/>
          <w:lang w:val="en-GB"/>
        </w:rPr>
      </w:pPr>
      <w:r w:rsidRPr="008C2B42">
        <w:rPr>
          <w:b/>
          <w:szCs w:val="24"/>
          <w:highlight w:val="green"/>
          <w:lang w:val="en-GB"/>
        </w:rPr>
        <w:t xml:space="preserve">The dynamic tire radius is only used for performing the validity check for the engine speed signal. </w:t>
      </w:r>
      <w:r w:rsidR="008C2B42" w:rsidRPr="008C2B42">
        <w:rPr>
          <w:b/>
          <w:szCs w:val="24"/>
          <w:highlight w:val="green"/>
          <w:lang w:val="en-GB"/>
        </w:rPr>
        <w:t>The proposed method is described in the release notes of VECTO-CSE V2.0.2.</w:t>
      </w:r>
    </w:p>
    <w:p w14:paraId="3CE2C0FC" w14:textId="77777777" w:rsidR="001777A3" w:rsidRDefault="001777A3" w:rsidP="00932E02">
      <w:pPr>
        <w:jc w:val="left"/>
        <w:rPr>
          <w:szCs w:val="24"/>
          <w:lang w:val="en-GB"/>
        </w:rPr>
      </w:pPr>
    </w:p>
    <w:p w14:paraId="5A30ED6E" w14:textId="2D3DB3CB" w:rsidR="004E1AD9" w:rsidRPr="003062EE" w:rsidRDefault="004E1AD9" w:rsidP="00405EDE">
      <w:pPr>
        <w:pStyle w:val="Listenabsatz"/>
        <w:keepNext/>
        <w:numPr>
          <w:ilvl w:val="0"/>
          <w:numId w:val="21"/>
        </w:numPr>
        <w:overflowPunct w:val="0"/>
        <w:autoSpaceDE w:val="0"/>
        <w:autoSpaceDN w:val="0"/>
        <w:adjustRightInd w:val="0"/>
        <w:spacing w:before="0" w:after="240" w:line="300" w:lineRule="auto"/>
        <w:ind w:left="720"/>
        <w:contextualSpacing w:val="0"/>
        <w:jc w:val="left"/>
        <w:textAlignment w:val="baseline"/>
        <w:rPr>
          <w:u w:val="single"/>
          <w:lang w:val="en-GB"/>
        </w:rPr>
      </w:pPr>
      <w:r>
        <w:rPr>
          <w:u w:val="single"/>
          <w:lang w:val="en-GB"/>
        </w:rPr>
        <w:t xml:space="preserve">Correction of </w:t>
      </w:r>
      <w:r w:rsidR="0095643C">
        <w:rPr>
          <w:u w:val="single"/>
          <w:lang w:val="en-GB"/>
        </w:rPr>
        <w:t>driving resistance force for the low speed tests</w:t>
      </w:r>
    </w:p>
    <w:p w14:paraId="22116CDB" w14:textId="7132320E" w:rsidR="004E1AD9" w:rsidRDefault="0095643C" w:rsidP="00932E02">
      <w:pPr>
        <w:ind w:left="709"/>
        <w:jc w:val="left"/>
        <w:rPr>
          <w:szCs w:val="24"/>
          <w:lang w:val="en-GB"/>
        </w:rPr>
      </w:pPr>
      <w:r>
        <w:rPr>
          <w:szCs w:val="24"/>
          <w:lang w:val="en-GB"/>
        </w:rPr>
        <w:t>The dri</w:t>
      </w:r>
      <w:r w:rsidR="00466D7E">
        <w:rPr>
          <w:szCs w:val="24"/>
          <w:lang w:val="en-GB"/>
        </w:rPr>
        <w:t>vi</w:t>
      </w:r>
      <w:r>
        <w:rPr>
          <w:szCs w:val="24"/>
          <w:lang w:val="en-GB"/>
        </w:rPr>
        <w:t xml:space="preserve">ng </w:t>
      </w:r>
      <w:r w:rsidR="00466D7E">
        <w:rPr>
          <w:szCs w:val="24"/>
          <w:lang w:val="en-GB"/>
        </w:rPr>
        <w:t xml:space="preserve">resistance forces for the </w:t>
      </w:r>
      <w:r w:rsidR="00466D7E" w:rsidRPr="00FA6B35">
        <w:rPr>
          <w:szCs w:val="24"/>
          <w:lang w:val="en-GB"/>
        </w:rPr>
        <w:t>low speed tests</w:t>
      </w:r>
      <w:r w:rsidR="00466D7E">
        <w:rPr>
          <w:szCs w:val="24"/>
          <w:lang w:val="en-GB"/>
        </w:rPr>
        <w:t xml:space="preserve"> are furthermore corrected by </w:t>
      </w:r>
      <w:r w:rsidR="00FA6B35">
        <w:rPr>
          <w:szCs w:val="24"/>
          <w:lang w:val="en-GB"/>
        </w:rPr>
        <w:t>the</w:t>
      </w:r>
      <w:r w:rsidR="00466D7E">
        <w:rPr>
          <w:szCs w:val="24"/>
          <w:lang w:val="en-GB"/>
        </w:rPr>
        <w:t xml:space="preserve"> factor </w:t>
      </w:r>
      <w:proofErr w:type="spellStart"/>
      <w:r w:rsidR="007D3FEC">
        <w:rPr>
          <w:i/>
          <w:szCs w:val="24"/>
          <w:lang w:val="en-GB"/>
        </w:rPr>
        <w:t>f</w:t>
      </w:r>
      <w:r w:rsidR="007D3FEC" w:rsidRPr="007D3FEC">
        <w:rPr>
          <w:i/>
          <w:szCs w:val="24"/>
          <w:vertAlign w:val="subscript"/>
          <w:lang w:val="en-GB"/>
        </w:rPr>
        <w:t>roll</w:t>
      </w:r>
      <w:proofErr w:type="gramStart"/>
      <w:r w:rsidR="007D3FEC" w:rsidRPr="007D3FEC">
        <w:rPr>
          <w:i/>
          <w:szCs w:val="24"/>
          <w:vertAlign w:val="subscript"/>
          <w:lang w:val="en-GB"/>
        </w:rPr>
        <w:t>,</w:t>
      </w:r>
      <w:r w:rsidR="00FA6B35" w:rsidRPr="007D3FEC">
        <w:rPr>
          <w:i/>
          <w:szCs w:val="24"/>
          <w:vertAlign w:val="subscript"/>
          <w:lang w:val="en-GB"/>
        </w:rPr>
        <w:t>corr</w:t>
      </w:r>
      <w:proofErr w:type="spellEnd"/>
      <w:proofErr w:type="gramEnd"/>
      <w:r w:rsidR="00FA6B35">
        <w:rPr>
          <w:szCs w:val="24"/>
          <w:lang w:val="en-GB"/>
        </w:rPr>
        <w:t xml:space="preserve"> as </w:t>
      </w:r>
      <w:r w:rsidR="00466D7E">
        <w:rPr>
          <w:szCs w:val="24"/>
          <w:lang w:val="en-GB"/>
        </w:rPr>
        <w:t xml:space="preserve">read in from the </w:t>
      </w:r>
      <w:r w:rsidR="00FA6B35">
        <w:rPr>
          <w:szCs w:val="24"/>
          <w:lang w:val="en-GB"/>
        </w:rPr>
        <w:t xml:space="preserve">main </w:t>
      </w:r>
      <w:r w:rsidR="00466D7E">
        <w:rPr>
          <w:szCs w:val="24"/>
          <w:lang w:val="en-GB"/>
        </w:rPr>
        <w:t xml:space="preserve">VECTO-CSE GUI. </w:t>
      </w:r>
    </w:p>
    <w:p w14:paraId="6590F6E3" w14:textId="25C8609F" w:rsidR="00466D7E" w:rsidRPr="00361CEB" w:rsidRDefault="00E661AF" w:rsidP="00932E02">
      <w:pPr>
        <w:pStyle w:val="Listenabsatz"/>
        <w:ind w:left="2121" w:hanging="705"/>
        <w:jc w:val="left"/>
        <w:rPr>
          <w:szCs w:val="24"/>
          <w:lang w:val="en-GB"/>
        </w:rPr>
      </w:pPr>
      <m:oMathPara>
        <m:oMathParaPr>
          <m:jc m:val="left"/>
        </m:oMathParaPr>
        <m:oMath>
          <m:sSub>
            <m:sSubPr>
              <m:ctrlPr>
                <w:rPr>
                  <w:rFonts w:ascii="Cambria Math" w:hAnsi="Cambria Math"/>
                  <w:i/>
                  <w:szCs w:val="24"/>
                  <w:lang w:val="en-GB"/>
                </w:rPr>
              </m:ctrlPr>
            </m:sSubPr>
            <m:e>
              <m:r>
                <w:rPr>
                  <w:rFonts w:ascii="Cambria Math" w:hAnsi="Cambria Math"/>
                  <w:szCs w:val="24"/>
                  <w:lang w:val="en-GB"/>
                </w:rPr>
                <m:t>F</m:t>
              </m:r>
            </m:e>
            <m:sub>
              <m:r>
                <w:rPr>
                  <w:rFonts w:ascii="Cambria Math" w:hAnsi="Cambria Math"/>
                  <w:szCs w:val="24"/>
                  <w:lang w:val="en-GB"/>
                </w:rPr>
                <m:t>res,ref</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F</m:t>
              </m:r>
            </m:e>
            <m:sub>
              <m:r>
                <w:rPr>
                  <w:rFonts w:ascii="Cambria Math" w:hAnsi="Cambria Math"/>
                  <w:szCs w:val="24"/>
                  <w:lang w:val="en-GB"/>
                </w:rPr>
                <m:t>res</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f</m:t>
              </m:r>
            </m:e>
            <m:sub>
              <m:r>
                <w:rPr>
                  <w:rFonts w:ascii="Cambria Math" w:hAnsi="Cambria Math"/>
                  <w:szCs w:val="24"/>
                  <w:lang w:val="en-GB"/>
                </w:rPr>
                <m:t>roll,corr</m:t>
              </m:r>
            </m:sub>
          </m:sSub>
        </m:oMath>
      </m:oMathPara>
    </w:p>
    <w:p w14:paraId="77D70BBB" w14:textId="38D4A2C8" w:rsidR="00466D7E" w:rsidRDefault="00FA6B35" w:rsidP="00932E02">
      <w:pPr>
        <w:ind w:left="709"/>
        <w:jc w:val="left"/>
        <w:rPr>
          <w:szCs w:val="24"/>
          <w:lang w:val="en-GB"/>
        </w:rPr>
      </w:pPr>
      <w:r>
        <w:rPr>
          <w:szCs w:val="24"/>
          <w:lang w:val="en-GB"/>
        </w:rPr>
        <w:t xml:space="preserve">This feature aims for correction of a systematic change of rolling resistance in the low speed tests compared to the high speed tests as driven in the test sequence. </w:t>
      </w:r>
    </w:p>
    <w:p w14:paraId="1E6C918E" w14:textId="6139531E" w:rsidR="00466D7E" w:rsidRDefault="007D3FEC" w:rsidP="00932E02">
      <w:pPr>
        <w:ind w:left="709"/>
        <w:jc w:val="left"/>
        <w:rPr>
          <w:szCs w:val="24"/>
          <w:lang w:val="en-GB"/>
        </w:rPr>
      </w:pPr>
      <w:r>
        <w:rPr>
          <w:szCs w:val="24"/>
          <w:lang w:val="en-GB"/>
        </w:rPr>
        <w:t xml:space="preserve">Example: If the rolling resistance in the low speed tests is known to be at 85% from the rolling resistance in the high speed tests </w:t>
      </w:r>
      <w:r w:rsidR="00A80D03">
        <w:rPr>
          <w:szCs w:val="24"/>
          <w:lang w:val="en-GB"/>
        </w:rPr>
        <w:t>a</w:t>
      </w:r>
      <w:r>
        <w:rPr>
          <w:szCs w:val="24"/>
          <w:lang w:val="en-GB"/>
        </w:rPr>
        <w:t xml:space="preserve"> correction factor of 1/0.85 = 1.176 has to be specified in VECTO-CSE.</w:t>
      </w:r>
    </w:p>
    <w:p w14:paraId="3E058AB6" w14:textId="56FEA1F6" w:rsidR="007D3FEC" w:rsidRDefault="007D3FEC" w:rsidP="00932E02">
      <w:pPr>
        <w:ind w:left="709"/>
        <w:jc w:val="left"/>
        <w:rPr>
          <w:i/>
          <w:szCs w:val="24"/>
          <w:lang w:val="en-GB"/>
        </w:rPr>
      </w:pPr>
      <w:r>
        <w:rPr>
          <w:szCs w:val="24"/>
          <w:lang w:val="en-GB"/>
        </w:rPr>
        <w:t xml:space="preserve">Default setting for </w:t>
      </w:r>
      <w:proofErr w:type="spellStart"/>
      <w:r>
        <w:rPr>
          <w:i/>
          <w:szCs w:val="24"/>
          <w:lang w:val="en-GB"/>
        </w:rPr>
        <w:t>f</w:t>
      </w:r>
      <w:r w:rsidRPr="007D3FEC">
        <w:rPr>
          <w:i/>
          <w:szCs w:val="24"/>
          <w:vertAlign w:val="subscript"/>
          <w:lang w:val="en-GB"/>
        </w:rPr>
        <w:t>roll</w:t>
      </w:r>
      <w:proofErr w:type="gramStart"/>
      <w:r w:rsidRPr="007D3FEC">
        <w:rPr>
          <w:i/>
          <w:szCs w:val="24"/>
          <w:vertAlign w:val="subscript"/>
          <w:lang w:val="en-GB"/>
        </w:rPr>
        <w:t>,corr</w:t>
      </w:r>
      <w:proofErr w:type="spellEnd"/>
      <w:proofErr w:type="gramEnd"/>
      <w:r w:rsidRPr="007D3FEC">
        <w:rPr>
          <w:szCs w:val="24"/>
          <w:lang w:val="en-GB"/>
        </w:rPr>
        <w:t xml:space="preserve"> is 1 (i.e. no correction).</w:t>
      </w:r>
    </w:p>
    <w:p w14:paraId="303D49C4" w14:textId="77777777" w:rsidR="004E1AD9" w:rsidRPr="00C731C0" w:rsidRDefault="004E1AD9" w:rsidP="00932E02">
      <w:pPr>
        <w:jc w:val="left"/>
        <w:rPr>
          <w:lang w:val="en-GB"/>
        </w:rPr>
      </w:pPr>
    </w:p>
    <w:p w14:paraId="65065731" w14:textId="5ACAE364" w:rsidR="004442DD" w:rsidRPr="00DE6AE6" w:rsidRDefault="00702ED9" w:rsidP="00932E02">
      <w:pPr>
        <w:keepNext/>
        <w:jc w:val="left"/>
        <w:rPr>
          <w:i/>
          <w:u w:val="single"/>
          <w:lang w:val="en-GB"/>
        </w:rPr>
      </w:pPr>
      <w:r w:rsidRPr="00DE6AE6">
        <w:rPr>
          <w:i/>
          <w:u w:val="single"/>
          <w:lang w:val="en-GB"/>
        </w:rPr>
        <w:t>Step</w:t>
      </w:r>
      <w:r w:rsidR="00465948">
        <w:rPr>
          <w:i/>
          <w:u w:val="single"/>
          <w:lang w:val="en-GB"/>
        </w:rPr>
        <w:t> </w:t>
      </w:r>
      <w:r w:rsidR="00250532">
        <w:rPr>
          <w:i/>
          <w:u w:val="single"/>
          <w:lang w:val="en-GB"/>
        </w:rPr>
        <w:t>3</w:t>
      </w:r>
      <w:r w:rsidRPr="00DE6AE6">
        <w:rPr>
          <w:i/>
          <w:u w:val="single"/>
          <w:lang w:val="en-GB"/>
        </w:rPr>
        <w:t>: Check of v</w:t>
      </w:r>
      <w:r w:rsidR="00A4719E" w:rsidRPr="00DE6AE6">
        <w:rPr>
          <w:i/>
          <w:u w:val="single"/>
          <w:lang w:val="en-GB"/>
        </w:rPr>
        <w:t xml:space="preserve">alidity criteria for datasets to be included in the </w:t>
      </w:r>
      <w:r w:rsidR="00AF1982" w:rsidRPr="00DE6AE6">
        <w:rPr>
          <w:i/>
          <w:u w:val="single"/>
          <w:lang w:val="en-GB"/>
        </w:rPr>
        <w:t>analysis</w:t>
      </w:r>
    </w:p>
    <w:p w14:paraId="063D818F" w14:textId="2BFF9CA4" w:rsidR="00AF1982" w:rsidRPr="00AF1982" w:rsidRDefault="00926AEC" w:rsidP="00932E02">
      <w:pPr>
        <w:jc w:val="left"/>
        <w:rPr>
          <w:lang w:val="en-GB"/>
        </w:rPr>
      </w:pPr>
      <w:r>
        <w:rPr>
          <w:lang w:val="en-GB"/>
        </w:rPr>
        <w:t xml:space="preserve">VECTO-CSE identifies the data recorded inside the measurement sections (“datasets”) with the methods as described in </w:t>
      </w:r>
      <w:r>
        <w:rPr>
          <w:lang w:val="en-GB"/>
        </w:rPr>
        <w:fldChar w:fldCharType="begin"/>
      </w:r>
      <w:r>
        <w:rPr>
          <w:lang w:val="en-GB"/>
        </w:rPr>
        <w:instrText xml:space="preserve"> REF _Ref384989419 \n \h </w:instrText>
      </w:r>
      <w:r w:rsidR="00932E02">
        <w:rPr>
          <w:lang w:val="en-GB"/>
        </w:rPr>
        <w:instrText xml:space="preserve"> \* MERGEFORMAT </w:instrText>
      </w:r>
      <w:r>
        <w:rPr>
          <w:lang w:val="en-GB"/>
        </w:rPr>
      </w:r>
      <w:r>
        <w:rPr>
          <w:lang w:val="en-GB"/>
        </w:rPr>
        <w:fldChar w:fldCharType="separate"/>
      </w:r>
      <w:r w:rsidR="00D03398">
        <w:rPr>
          <w:lang w:val="en-GB"/>
        </w:rPr>
        <w:t>4.2</w:t>
      </w:r>
      <w:r>
        <w:rPr>
          <w:lang w:val="en-GB"/>
        </w:rPr>
        <w:fldChar w:fldCharType="end"/>
      </w:r>
      <w:r>
        <w:rPr>
          <w:lang w:val="en-GB"/>
        </w:rPr>
        <w:t>. D</w:t>
      </w:r>
      <w:r w:rsidR="00AF1982" w:rsidRPr="00AF1982">
        <w:rPr>
          <w:lang w:val="en-GB"/>
        </w:rPr>
        <w:t>atasets will be automatically excluded by VECTO</w:t>
      </w:r>
      <w:r w:rsidR="00702ED9">
        <w:rPr>
          <w:lang w:val="en-GB"/>
        </w:rPr>
        <w:t>-</w:t>
      </w:r>
      <w:r w:rsidR="00AF1982" w:rsidRPr="00AF1982">
        <w:rPr>
          <w:lang w:val="en-GB"/>
        </w:rPr>
        <w:t>CSE</w:t>
      </w:r>
      <w:r w:rsidR="00702ED9">
        <w:rPr>
          <w:lang w:val="en-GB"/>
        </w:rPr>
        <w:t xml:space="preserve"> </w:t>
      </w:r>
      <w:r>
        <w:rPr>
          <w:lang w:val="en-GB"/>
        </w:rPr>
        <w:t xml:space="preserve">from further evaluations </w:t>
      </w:r>
      <w:r w:rsidR="00AF1982" w:rsidRPr="00AF1982">
        <w:rPr>
          <w:lang w:val="en-GB"/>
        </w:rPr>
        <w:t>in case of:</w:t>
      </w:r>
    </w:p>
    <w:p w14:paraId="00A00A1E" w14:textId="34FFE20C" w:rsidR="00AF1982" w:rsidRPr="00702ED9" w:rsidRDefault="00AF1982" w:rsidP="00405EDE">
      <w:pPr>
        <w:pStyle w:val="Listenabsatz"/>
        <w:numPr>
          <w:ilvl w:val="0"/>
          <w:numId w:val="23"/>
        </w:numPr>
        <w:jc w:val="left"/>
        <w:rPr>
          <w:lang w:val="en-GB"/>
        </w:rPr>
      </w:pPr>
      <w:r w:rsidRPr="00702ED9">
        <w:rPr>
          <w:lang w:val="en-GB"/>
        </w:rPr>
        <w:t>invalid wind speed conditions (calibration test, low speed test, high speed test)</w:t>
      </w:r>
    </w:p>
    <w:p w14:paraId="16B0D919" w14:textId="39E0105F" w:rsidR="00AF1982" w:rsidRPr="00702ED9" w:rsidRDefault="00AF1982" w:rsidP="00405EDE">
      <w:pPr>
        <w:pStyle w:val="Listenabsatz"/>
        <w:numPr>
          <w:ilvl w:val="0"/>
          <w:numId w:val="23"/>
        </w:numPr>
        <w:jc w:val="left"/>
        <w:rPr>
          <w:lang w:val="en-GB"/>
        </w:rPr>
      </w:pPr>
      <w:r w:rsidRPr="00702ED9">
        <w:rPr>
          <w:lang w:val="en-GB"/>
        </w:rPr>
        <w:t>invalid yaw angle conditions (calibration test, high speed test)</w:t>
      </w:r>
    </w:p>
    <w:p w14:paraId="19855067" w14:textId="7073A4D5" w:rsidR="00AF1982" w:rsidRPr="00702ED9" w:rsidRDefault="00AF1982" w:rsidP="00405EDE">
      <w:pPr>
        <w:pStyle w:val="Listenabsatz"/>
        <w:numPr>
          <w:ilvl w:val="0"/>
          <w:numId w:val="23"/>
        </w:numPr>
        <w:jc w:val="left"/>
        <w:rPr>
          <w:lang w:val="en-GB"/>
        </w:rPr>
      </w:pPr>
      <w:r w:rsidRPr="00702ED9">
        <w:rPr>
          <w:lang w:val="en-GB"/>
        </w:rPr>
        <w:t>stability criteria for vehicle speed not met (low speed test, high speed test)</w:t>
      </w:r>
    </w:p>
    <w:p w14:paraId="2A6A46DD" w14:textId="12176B2D" w:rsidR="00AF1982" w:rsidRPr="00702ED9" w:rsidRDefault="00AF1982" w:rsidP="00405EDE">
      <w:pPr>
        <w:pStyle w:val="Listenabsatz"/>
        <w:numPr>
          <w:ilvl w:val="0"/>
          <w:numId w:val="23"/>
        </w:numPr>
        <w:jc w:val="left"/>
        <w:rPr>
          <w:lang w:val="en-GB"/>
        </w:rPr>
      </w:pPr>
      <w:r w:rsidRPr="00702ED9">
        <w:rPr>
          <w:lang w:val="en-GB"/>
        </w:rPr>
        <w:t>stability criteria for vehicle torque not met (low speed test, high speed test)</w:t>
      </w:r>
    </w:p>
    <w:p w14:paraId="48F1CF89" w14:textId="1A5D03B4" w:rsidR="00AF1982" w:rsidRPr="00702ED9" w:rsidRDefault="00AF1982" w:rsidP="00405EDE">
      <w:pPr>
        <w:pStyle w:val="Listenabsatz"/>
        <w:numPr>
          <w:ilvl w:val="0"/>
          <w:numId w:val="23"/>
        </w:numPr>
        <w:jc w:val="left"/>
        <w:rPr>
          <w:lang w:val="en-GB"/>
        </w:rPr>
      </w:pPr>
      <w:r w:rsidRPr="00702ED9">
        <w:rPr>
          <w:lang w:val="en-GB"/>
        </w:rPr>
        <w:t>unequal number of datasets per vehicle heading direction (high speed test)</w:t>
      </w:r>
    </w:p>
    <w:p w14:paraId="7FB3A025" w14:textId="7D63D9F7" w:rsidR="00AF1982" w:rsidRDefault="00AF1982" w:rsidP="00405EDE">
      <w:pPr>
        <w:pStyle w:val="Listenabsatz"/>
        <w:numPr>
          <w:ilvl w:val="0"/>
          <w:numId w:val="23"/>
        </w:numPr>
        <w:jc w:val="left"/>
        <w:rPr>
          <w:lang w:val="en-GB"/>
        </w:rPr>
      </w:pPr>
      <w:r w:rsidRPr="00702ED9">
        <w:rPr>
          <w:lang w:val="en-GB"/>
        </w:rPr>
        <w:t>unequal number of datasets for a particular combination of measurement section and driving direction for the first and the second low speed test</w:t>
      </w:r>
    </w:p>
    <w:p w14:paraId="0788CD5E" w14:textId="1B357E2A" w:rsidR="00AC4905" w:rsidRPr="001777A3" w:rsidRDefault="00AC4905" w:rsidP="00405EDE">
      <w:pPr>
        <w:pStyle w:val="Listenabsatz"/>
        <w:numPr>
          <w:ilvl w:val="0"/>
          <w:numId w:val="23"/>
        </w:numPr>
        <w:jc w:val="left"/>
        <w:rPr>
          <w:highlight w:val="green"/>
          <w:lang w:val="en-GB"/>
        </w:rPr>
      </w:pPr>
      <w:r w:rsidRPr="001777A3">
        <w:rPr>
          <w:highlight w:val="green"/>
          <w:lang w:val="en-GB"/>
        </w:rPr>
        <w:t>stability criteria for engine / cardan speed not met (low speed test, high speed test)</w:t>
      </w:r>
    </w:p>
    <w:p w14:paraId="4ECC2EAC" w14:textId="77777777" w:rsidR="004E3D90" w:rsidRPr="00EC72A0" w:rsidRDefault="004E3D90" w:rsidP="004E3D90">
      <w:pPr>
        <w:pStyle w:val="Listenabsatz"/>
        <w:numPr>
          <w:ilvl w:val="0"/>
          <w:numId w:val="23"/>
        </w:numPr>
        <w:jc w:val="left"/>
        <w:rPr>
          <w:lang w:val="en-GB"/>
        </w:rPr>
      </w:pPr>
      <w:r w:rsidRPr="00EC72A0">
        <w:rPr>
          <w:lang w:val="en-GB"/>
        </w:rPr>
        <w:t>The validity of the allocated data is furthermore checked by comparison of driven di</w:t>
      </w:r>
      <w:r w:rsidRPr="00EC72A0">
        <w:rPr>
          <w:lang w:val="en-GB"/>
        </w:rPr>
        <w:t>s</w:t>
      </w:r>
      <w:r w:rsidRPr="00EC72A0">
        <w:rPr>
          <w:lang w:val="en-GB"/>
        </w:rPr>
        <w:t>tance (determined via the calibrated vehicle speed) inside the measurement section with the distance as specified as in the *.</w:t>
      </w:r>
      <w:proofErr w:type="spellStart"/>
      <w:r w:rsidRPr="00EC72A0">
        <w:rPr>
          <w:lang w:val="en-GB"/>
        </w:rPr>
        <w:t>csms</w:t>
      </w:r>
      <w:proofErr w:type="spellEnd"/>
      <w:r w:rsidRPr="00EC72A0">
        <w:rPr>
          <w:lang w:val="en-GB"/>
        </w:rPr>
        <w:t>-file. If the absolute difference is greater than the parameter “</w:t>
      </w:r>
      <w:proofErr w:type="spellStart"/>
      <w:r w:rsidRPr="00EC72A0">
        <w:rPr>
          <w:lang w:val="en-GB"/>
        </w:rPr>
        <w:t>leng_crit</w:t>
      </w:r>
      <w:proofErr w:type="spellEnd"/>
      <w:r w:rsidRPr="00EC72A0">
        <w:rPr>
          <w:lang w:val="en-GB"/>
        </w:rPr>
        <w:t>” (pre-set to 3m)</w:t>
      </w:r>
      <w:r w:rsidRPr="00EC72A0">
        <w:rPr>
          <w:rStyle w:val="Funotenzeichen"/>
          <w:lang w:val="en-GB"/>
        </w:rPr>
        <w:footnoteReference w:id="7"/>
      </w:r>
      <w:r w:rsidRPr="00EC72A0">
        <w:rPr>
          <w:lang w:val="en-GB"/>
        </w:rPr>
        <w:t xml:space="preserve">, the particular data is not considered valid. </w:t>
      </w:r>
    </w:p>
    <w:p w14:paraId="16838684" w14:textId="77777777" w:rsidR="004E3D90" w:rsidRPr="004E3D90" w:rsidRDefault="004E3D90" w:rsidP="004E3D90">
      <w:pPr>
        <w:jc w:val="left"/>
        <w:rPr>
          <w:lang w:val="en-GB"/>
        </w:rPr>
      </w:pPr>
    </w:p>
    <w:p w14:paraId="2913A26E" w14:textId="77777777" w:rsidR="00AF1982" w:rsidRPr="00AF1982" w:rsidRDefault="00AF1982" w:rsidP="00932E02">
      <w:pPr>
        <w:jc w:val="left"/>
        <w:rPr>
          <w:lang w:val="en-GB"/>
        </w:rPr>
      </w:pPr>
      <w:r w:rsidRPr="00AF1982">
        <w:rPr>
          <w:lang w:val="en-GB"/>
        </w:rPr>
        <w:t>For the pilot phase VECTO-CSE executes the evaluations but gives warnings in case of:</w:t>
      </w:r>
    </w:p>
    <w:p w14:paraId="714B1A85" w14:textId="1D07E252" w:rsidR="00AF1982" w:rsidRPr="00702ED9" w:rsidRDefault="00AF1982" w:rsidP="00405EDE">
      <w:pPr>
        <w:pStyle w:val="Listenabsatz"/>
        <w:numPr>
          <w:ilvl w:val="0"/>
          <w:numId w:val="24"/>
        </w:numPr>
        <w:jc w:val="left"/>
        <w:rPr>
          <w:lang w:val="en-GB"/>
        </w:rPr>
      </w:pPr>
      <w:r w:rsidRPr="00702ED9">
        <w:rPr>
          <w:lang w:val="en-GB"/>
        </w:rPr>
        <w:t>valid range of ambient conditions exceeded</w:t>
      </w:r>
    </w:p>
    <w:p w14:paraId="694541DF" w14:textId="74A6AE61" w:rsidR="00AF1982" w:rsidRPr="00702ED9" w:rsidRDefault="00AF1982" w:rsidP="00405EDE">
      <w:pPr>
        <w:pStyle w:val="Listenabsatz"/>
        <w:numPr>
          <w:ilvl w:val="0"/>
          <w:numId w:val="24"/>
        </w:numPr>
        <w:jc w:val="left"/>
        <w:rPr>
          <w:lang w:val="en-GB"/>
        </w:rPr>
      </w:pPr>
      <w:r w:rsidRPr="00702ED9">
        <w:rPr>
          <w:lang w:val="en-GB"/>
        </w:rPr>
        <w:lastRenderedPageBreak/>
        <w:t xml:space="preserve">maximum deviation of average tire pressure in low speed and high speed exceeded </w:t>
      </w:r>
    </w:p>
    <w:p w14:paraId="20FCF4E2" w14:textId="75C1E871" w:rsidR="00AF1982" w:rsidRPr="00702ED9" w:rsidRDefault="00AF1982" w:rsidP="00405EDE">
      <w:pPr>
        <w:pStyle w:val="Listenabsatz"/>
        <w:numPr>
          <w:ilvl w:val="0"/>
          <w:numId w:val="24"/>
        </w:numPr>
        <w:jc w:val="left"/>
        <w:rPr>
          <w:lang w:val="en-GB"/>
        </w:rPr>
      </w:pPr>
      <w:r w:rsidRPr="00702ED9">
        <w:rPr>
          <w:lang w:val="en-GB"/>
        </w:rPr>
        <w:t>maximum deviation of RRC between first and second low speed test exceeded</w:t>
      </w:r>
    </w:p>
    <w:p w14:paraId="234B5905" w14:textId="33C77528" w:rsidR="00AF1982" w:rsidRPr="00AF1982" w:rsidRDefault="00AF1982" w:rsidP="00932E02">
      <w:pPr>
        <w:jc w:val="left"/>
        <w:rPr>
          <w:lang w:val="en-GB"/>
        </w:rPr>
      </w:pPr>
      <w:r w:rsidRPr="00AF1982">
        <w:rPr>
          <w:lang w:val="en-GB"/>
        </w:rPr>
        <w:t>VECTO-CSE aborts evaluations in case of</w:t>
      </w:r>
    </w:p>
    <w:p w14:paraId="1CA2E345" w14:textId="3BBAB50C" w:rsidR="00AF1982" w:rsidRPr="00702ED9" w:rsidRDefault="00AF1982" w:rsidP="00405EDE">
      <w:pPr>
        <w:pStyle w:val="Listenabsatz"/>
        <w:numPr>
          <w:ilvl w:val="0"/>
          <w:numId w:val="25"/>
        </w:numPr>
        <w:jc w:val="left"/>
        <w:rPr>
          <w:lang w:val="en-GB"/>
        </w:rPr>
      </w:pPr>
      <w:r w:rsidRPr="00702ED9">
        <w:rPr>
          <w:lang w:val="en-GB"/>
        </w:rPr>
        <w:t>test track requirements not met (max. 20° direction deviations (from +/-180°) between measurement sections)</w:t>
      </w:r>
    </w:p>
    <w:p w14:paraId="3013BF65" w14:textId="219295C1" w:rsidR="00A4719E" w:rsidRPr="00702ED9" w:rsidRDefault="00AF1982" w:rsidP="00405EDE">
      <w:pPr>
        <w:pStyle w:val="Listenabsatz"/>
        <w:numPr>
          <w:ilvl w:val="0"/>
          <w:numId w:val="25"/>
        </w:numPr>
        <w:jc w:val="left"/>
        <w:rPr>
          <w:lang w:val="en-GB"/>
        </w:rPr>
      </w:pPr>
      <w:r w:rsidRPr="00702ED9">
        <w:rPr>
          <w:lang w:val="en-GB"/>
        </w:rPr>
        <w:t>not sufficient number of datasets available (calibration test, low speed test, high speed test)</w:t>
      </w:r>
    </w:p>
    <w:p w14:paraId="5AFE2AF0" w14:textId="5CB34CAC" w:rsidR="00242DC3" w:rsidRPr="00A8306E" w:rsidRDefault="00E9011D" w:rsidP="00932E02">
      <w:pPr>
        <w:jc w:val="left"/>
        <w:rPr>
          <w:lang w:val="en-GB"/>
        </w:rPr>
      </w:pPr>
      <w:r>
        <w:rPr>
          <w:lang w:val="en-GB"/>
        </w:rPr>
        <w:t xml:space="preserve">All validity criteria can be edited in the VECTO-CSE GUI in the “options”-tab. The default settings for parameters as laid down in the technical annex can be restored via the “Set to standard”-button. </w:t>
      </w:r>
      <w:r w:rsidR="00A8306E">
        <w:rPr>
          <w:lang w:val="en-GB"/>
        </w:rPr>
        <w:t>The compliance of the single datasets with the single validity criteria is documented in the VECTO-CSE “</w:t>
      </w:r>
      <w:proofErr w:type="spellStart"/>
      <w:r w:rsidR="00A8306E">
        <w:rPr>
          <w:lang w:val="en-GB"/>
        </w:rPr>
        <w:t>ms</w:t>
      </w:r>
      <w:proofErr w:type="spellEnd"/>
      <w:r w:rsidR="00A8306E">
        <w:rPr>
          <w:lang w:val="en-GB"/>
        </w:rPr>
        <w:t xml:space="preserve">-file”. This file can be used to identify which </w:t>
      </w:r>
      <w:proofErr w:type="gramStart"/>
      <w:r w:rsidR="00A8306E">
        <w:rPr>
          <w:lang w:val="en-GB"/>
        </w:rPr>
        <w:t>criteria was</w:t>
      </w:r>
      <w:proofErr w:type="gramEnd"/>
      <w:r w:rsidR="00A8306E">
        <w:rPr>
          <w:lang w:val="en-GB"/>
        </w:rPr>
        <w:t xml:space="preserve"> not met by the data. Datasets which fulfil all validity criteria are labelled in VECTO CSE with “valid = 1” (invalid datasets: “valid = 0”). In cases where </w:t>
      </w:r>
      <w:r w:rsidR="00A8306E" w:rsidRPr="00A8306E">
        <w:rPr>
          <w:lang w:val="en-GB"/>
        </w:rPr>
        <w:t>unequal number</w:t>
      </w:r>
      <w:r w:rsidR="00A8306E">
        <w:rPr>
          <w:lang w:val="en-GB"/>
        </w:rPr>
        <w:t>s of valid datasets e.g. for the two driving directions are available, VECTO-CSE excludes also the last dataset surplus dataset of the other driving direction from further evaluations by setting the param</w:t>
      </w:r>
      <w:r w:rsidR="00A8306E">
        <w:rPr>
          <w:lang w:val="en-GB"/>
        </w:rPr>
        <w:t>e</w:t>
      </w:r>
      <w:r w:rsidR="00A8306E">
        <w:rPr>
          <w:lang w:val="en-GB"/>
        </w:rPr>
        <w:t xml:space="preserve">ters “used” to 0. In the further evaluation steps only the “used=1” datasets are considered. </w:t>
      </w:r>
    </w:p>
    <w:p w14:paraId="63C21C2A" w14:textId="77777777" w:rsidR="00242DC3" w:rsidRDefault="00242DC3" w:rsidP="00932E02">
      <w:pPr>
        <w:jc w:val="left"/>
        <w:rPr>
          <w:szCs w:val="24"/>
          <w:lang w:val="en-GB"/>
        </w:rPr>
      </w:pPr>
    </w:p>
    <w:p w14:paraId="5FDC85EC" w14:textId="59714BE4" w:rsidR="00C731C0" w:rsidRPr="00AC5E77" w:rsidRDefault="00C731C0" w:rsidP="00932E02">
      <w:pPr>
        <w:keepNext/>
        <w:spacing w:after="120"/>
        <w:jc w:val="left"/>
        <w:rPr>
          <w:i/>
          <w:u w:val="single"/>
          <w:lang w:val="en-GB"/>
        </w:rPr>
      </w:pPr>
      <w:r w:rsidRPr="00AC5E77">
        <w:rPr>
          <w:i/>
          <w:u w:val="single"/>
          <w:lang w:val="en-GB"/>
        </w:rPr>
        <w:t>Step</w:t>
      </w:r>
      <w:r w:rsidR="00465948">
        <w:rPr>
          <w:i/>
          <w:u w:val="single"/>
          <w:lang w:val="en-GB"/>
        </w:rPr>
        <w:t> </w:t>
      </w:r>
      <w:r w:rsidRPr="00AC5E77">
        <w:rPr>
          <w:i/>
          <w:u w:val="single"/>
          <w:lang w:val="en-GB"/>
        </w:rPr>
        <w:t xml:space="preserve">4: Calculation of </w:t>
      </w:r>
      <w:proofErr w:type="spellStart"/>
      <w:r w:rsidR="00B149DF" w:rsidRPr="00AC5E77">
        <w:rPr>
          <w:i/>
          <w:u w:val="single"/>
          <w:lang w:val="en-GB"/>
        </w:rPr>
        <w:t>C</w:t>
      </w:r>
      <w:r w:rsidRPr="00AC5E77">
        <w:rPr>
          <w:i/>
          <w:u w:val="single"/>
          <w:vertAlign w:val="subscript"/>
          <w:lang w:val="en-GB"/>
        </w:rPr>
        <w:t>d</w:t>
      </w:r>
      <w:r w:rsidRPr="00AC5E77">
        <w:rPr>
          <w:i/>
          <w:u w:val="single"/>
          <w:lang w:val="en-GB"/>
        </w:rPr>
        <w:t>xA</w:t>
      </w:r>
      <w:r w:rsidR="005D74B6">
        <w:rPr>
          <w:i/>
          <w:u w:val="single"/>
          <w:vertAlign w:val="subscript"/>
          <w:lang w:val="en-GB"/>
        </w:rPr>
        <w:t>fr</w:t>
      </w:r>
      <w:proofErr w:type="spellEnd"/>
      <w:r w:rsidRPr="00AC5E77">
        <w:rPr>
          <w:i/>
          <w:u w:val="single"/>
          <w:lang w:val="en-GB"/>
        </w:rPr>
        <w:t xml:space="preserve"> values for all </w:t>
      </w:r>
      <w:r w:rsidR="00B149DF" w:rsidRPr="00AC5E77">
        <w:rPr>
          <w:i/>
          <w:u w:val="single"/>
          <w:lang w:val="en-GB"/>
        </w:rPr>
        <w:t>combination of measurement sections and driving directions</w:t>
      </w:r>
    </w:p>
    <w:p w14:paraId="3E1D4CB9" w14:textId="2C965463" w:rsidR="004442DD" w:rsidRPr="00C731C0" w:rsidRDefault="004442DD" w:rsidP="00932E02">
      <w:pPr>
        <w:overflowPunct w:val="0"/>
        <w:autoSpaceDE w:val="0"/>
        <w:autoSpaceDN w:val="0"/>
        <w:adjustRightInd w:val="0"/>
        <w:spacing w:before="0" w:after="120" w:line="300" w:lineRule="auto"/>
        <w:jc w:val="left"/>
        <w:textAlignment w:val="baseline"/>
        <w:rPr>
          <w:szCs w:val="24"/>
          <w:lang w:val="en-GB"/>
        </w:rPr>
      </w:pPr>
      <w:r w:rsidRPr="00C731C0">
        <w:rPr>
          <w:szCs w:val="24"/>
          <w:lang w:val="en-GB"/>
        </w:rPr>
        <w:t xml:space="preserve">For all applicable combinations of measurement sections and driving directions the following analysis </w:t>
      </w:r>
      <w:r w:rsidR="003439C2" w:rsidRPr="00C731C0">
        <w:rPr>
          <w:szCs w:val="24"/>
          <w:lang w:val="en-GB"/>
        </w:rPr>
        <w:t>is</w:t>
      </w:r>
      <w:r w:rsidRPr="00C731C0">
        <w:rPr>
          <w:szCs w:val="24"/>
          <w:lang w:val="en-GB"/>
        </w:rPr>
        <w:t xml:space="preserve"> performed:</w:t>
      </w:r>
    </w:p>
    <w:p w14:paraId="051529CE" w14:textId="48EF2B40" w:rsidR="004442DD" w:rsidRDefault="004442DD" w:rsidP="00604387">
      <w:pPr>
        <w:pStyle w:val="Listenabsatz"/>
        <w:numPr>
          <w:ilvl w:val="0"/>
          <w:numId w:val="22"/>
        </w:numPr>
        <w:overflowPunct w:val="0"/>
        <w:autoSpaceDE w:val="0"/>
        <w:autoSpaceDN w:val="0"/>
        <w:adjustRightInd w:val="0"/>
        <w:spacing w:before="0" w:after="240" w:line="300" w:lineRule="auto"/>
        <w:contextualSpacing w:val="0"/>
        <w:jc w:val="left"/>
        <w:textAlignment w:val="baseline"/>
        <w:rPr>
          <w:szCs w:val="24"/>
          <w:lang w:val="en-GB"/>
        </w:rPr>
      </w:pPr>
      <w:r>
        <w:rPr>
          <w:szCs w:val="24"/>
          <w:lang w:val="en-GB"/>
        </w:rPr>
        <w:t xml:space="preserve">Setup of a linear regression for all </w:t>
      </w:r>
      <w:r w:rsidR="00CF76A9" w:rsidRPr="00AC5E77">
        <w:rPr>
          <w:szCs w:val="24"/>
          <w:lang w:val="en-GB"/>
        </w:rPr>
        <w:t>used</w:t>
      </w:r>
      <w:r w:rsidR="00AC5E77" w:rsidRPr="00AC5E77">
        <w:rPr>
          <w:szCs w:val="24"/>
          <w:lang w:val="en-GB"/>
        </w:rPr>
        <w:t>=1</w:t>
      </w:r>
      <w:r w:rsidR="00CF76A9">
        <w:rPr>
          <w:szCs w:val="24"/>
          <w:lang w:val="en-GB"/>
        </w:rPr>
        <w:t xml:space="preserve"> </w:t>
      </w:r>
      <w:r>
        <w:rPr>
          <w:szCs w:val="24"/>
          <w:lang w:val="en-GB"/>
        </w:rPr>
        <w:t xml:space="preserve">datasets from the high speed tests and the two low speed tests for </w:t>
      </w:r>
      <w:proofErr w:type="spellStart"/>
      <w:r w:rsidRPr="00420D26">
        <w:rPr>
          <w:szCs w:val="24"/>
          <w:lang w:val="en-GB"/>
        </w:rPr>
        <w:t>F</w:t>
      </w:r>
      <w:r w:rsidR="00AC5E77">
        <w:rPr>
          <w:szCs w:val="24"/>
          <w:vertAlign w:val="subscript"/>
          <w:lang w:val="en-GB"/>
        </w:rPr>
        <w:t>re</w:t>
      </w:r>
      <w:r w:rsidR="005D74B6">
        <w:rPr>
          <w:szCs w:val="24"/>
          <w:vertAlign w:val="subscript"/>
          <w:lang w:val="en-GB"/>
        </w:rPr>
        <w:t>s</w:t>
      </w:r>
      <w:r w:rsidRPr="00420D26">
        <w:rPr>
          <w:szCs w:val="24"/>
          <w:vertAlign w:val="subscript"/>
          <w:lang w:val="en-GB"/>
        </w:rPr>
        <w:t>,ref</w:t>
      </w:r>
      <w:proofErr w:type="spellEnd"/>
      <w:r>
        <w:rPr>
          <w:szCs w:val="24"/>
          <w:lang w:val="en-GB"/>
        </w:rPr>
        <w:t xml:space="preserve"> as a function of squared air speed (v</w:t>
      </w:r>
      <w:r w:rsidRPr="00361CEB">
        <w:rPr>
          <w:szCs w:val="24"/>
          <w:vertAlign w:val="subscript"/>
          <w:lang w:val="en-GB"/>
        </w:rPr>
        <w:t>air</w:t>
      </w:r>
      <w:r w:rsidRPr="00361CEB">
        <w:rPr>
          <w:szCs w:val="24"/>
          <w:vertAlign w:val="superscript"/>
          <w:lang w:val="en-GB"/>
        </w:rPr>
        <w:t>2</w:t>
      </w:r>
      <w:r>
        <w:rPr>
          <w:szCs w:val="24"/>
          <w:lang w:val="en-GB"/>
        </w:rPr>
        <w:t>) achieving an regression coefficient F</w:t>
      </w:r>
      <w:r w:rsidRPr="00361CEB">
        <w:rPr>
          <w:szCs w:val="24"/>
          <w:vertAlign w:val="subscript"/>
          <w:lang w:val="en-GB"/>
        </w:rPr>
        <w:t>2</w:t>
      </w:r>
      <w:r>
        <w:rPr>
          <w:szCs w:val="24"/>
          <w:lang w:val="en-GB"/>
        </w:rPr>
        <w:t xml:space="preserve"> </w:t>
      </w:r>
      <w:r w:rsidR="00AC5E77">
        <w:rPr>
          <w:szCs w:val="24"/>
          <w:lang w:val="en-GB"/>
        </w:rPr>
        <w:t xml:space="preserve">(unit: </w:t>
      </w:r>
      <w:r w:rsidR="00465948">
        <w:rPr>
          <w:szCs w:val="24"/>
          <w:lang w:val="en-GB"/>
        </w:rPr>
        <w:t xml:space="preserve">[Ns²/m²]) </w:t>
      </w:r>
      <w:r>
        <w:rPr>
          <w:szCs w:val="24"/>
          <w:lang w:val="en-GB"/>
        </w:rPr>
        <w:t>and a constant term F</w:t>
      </w:r>
      <w:r w:rsidRPr="00361CEB">
        <w:rPr>
          <w:szCs w:val="24"/>
          <w:vertAlign w:val="subscript"/>
          <w:lang w:val="en-GB"/>
        </w:rPr>
        <w:t>0</w:t>
      </w:r>
      <w:r w:rsidR="00465948">
        <w:rPr>
          <w:szCs w:val="24"/>
          <w:lang w:val="en-GB"/>
        </w:rPr>
        <w:t xml:space="preserve"> (unit [N])</w:t>
      </w:r>
      <w:r>
        <w:rPr>
          <w:szCs w:val="24"/>
          <w:lang w:val="en-GB"/>
        </w:rPr>
        <w:t xml:space="preserve">. In the regression weighting factors </w:t>
      </w:r>
      <w:r w:rsidR="003439C2">
        <w:rPr>
          <w:szCs w:val="24"/>
          <w:lang w:val="en-GB"/>
        </w:rPr>
        <w:t>are</w:t>
      </w:r>
      <w:r>
        <w:rPr>
          <w:szCs w:val="24"/>
          <w:lang w:val="en-GB"/>
        </w:rPr>
        <w:t xml:space="preserve"> applied so that the cumul</w:t>
      </w:r>
      <w:r>
        <w:rPr>
          <w:szCs w:val="24"/>
          <w:lang w:val="en-GB"/>
        </w:rPr>
        <w:t>a</w:t>
      </w:r>
      <w:r>
        <w:rPr>
          <w:szCs w:val="24"/>
          <w:lang w:val="en-GB"/>
        </w:rPr>
        <w:t xml:space="preserve">tive weighting of all high speed datasets is 50%. </w:t>
      </w:r>
    </w:p>
    <w:p w14:paraId="2BB1DF53" w14:textId="05AD3217" w:rsidR="00290937" w:rsidRPr="00604387" w:rsidRDefault="004442DD" w:rsidP="00604387">
      <w:pPr>
        <w:pStyle w:val="Listenabsatz"/>
        <w:numPr>
          <w:ilvl w:val="0"/>
          <w:numId w:val="22"/>
        </w:numPr>
        <w:overflowPunct w:val="0"/>
        <w:autoSpaceDE w:val="0"/>
        <w:autoSpaceDN w:val="0"/>
        <w:adjustRightInd w:val="0"/>
        <w:spacing w:before="0" w:after="240" w:line="300" w:lineRule="auto"/>
        <w:contextualSpacing w:val="0"/>
        <w:jc w:val="left"/>
        <w:textAlignment w:val="baseline"/>
        <w:rPr>
          <w:szCs w:val="24"/>
          <w:highlight w:val="green"/>
          <w:lang w:val="en-GB"/>
        </w:rPr>
      </w:pPr>
      <w:r w:rsidRPr="00604387">
        <w:rPr>
          <w:szCs w:val="24"/>
          <w:highlight w:val="green"/>
          <w:lang w:val="en-GB"/>
        </w:rPr>
        <w:t xml:space="preserve">The value for </w:t>
      </w:r>
      <w:r w:rsidRPr="00604387">
        <w:rPr>
          <w:highlight w:val="green"/>
          <w:lang w:val="en-GB"/>
        </w:rPr>
        <w:t>C</w:t>
      </w:r>
      <w:r w:rsidRPr="00604387">
        <w:rPr>
          <w:highlight w:val="green"/>
          <w:vertAlign w:val="subscript"/>
          <w:lang w:val="en-GB"/>
        </w:rPr>
        <w:t>d</w:t>
      </w:r>
      <w:r w:rsidRPr="00604387">
        <w:rPr>
          <w:highlight w:val="green"/>
          <w:lang w:val="en-GB"/>
        </w:rPr>
        <w:t>(</w:t>
      </w:r>
      <w:r w:rsidRPr="00604387">
        <w:rPr>
          <w:szCs w:val="24"/>
          <w:highlight w:val="green"/>
          <w:lang w:val="en-GB"/>
        </w:rPr>
        <w:t>β</w:t>
      </w:r>
      <w:proofErr w:type="spellStart"/>
      <w:r w:rsidRPr="00604387">
        <w:rPr>
          <w:szCs w:val="24"/>
          <w:highlight w:val="green"/>
          <w:vertAlign w:val="subscript"/>
          <w:lang w:val="en-GB"/>
        </w:rPr>
        <w:t>avrg</w:t>
      </w:r>
      <w:proofErr w:type="spellEnd"/>
      <w:r w:rsidRPr="00604387">
        <w:rPr>
          <w:highlight w:val="green"/>
          <w:lang w:val="en-GB"/>
        </w:rPr>
        <w:t>)∙</w:t>
      </w:r>
      <w:proofErr w:type="spellStart"/>
      <w:r w:rsidRPr="00604387">
        <w:rPr>
          <w:highlight w:val="green"/>
          <w:lang w:val="en-GB"/>
        </w:rPr>
        <w:t>A</w:t>
      </w:r>
      <w:r w:rsidR="005D74B6" w:rsidRPr="00604387">
        <w:rPr>
          <w:highlight w:val="green"/>
          <w:vertAlign w:val="subscript"/>
          <w:lang w:val="en-GB"/>
        </w:rPr>
        <w:t>f</w:t>
      </w:r>
      <w:r w:rsidRPr="00604387">
        <w:rPr>
          <w:highlight w:val="green"/>
          <w:vertAlign w:val="subscript"/>
          <w:lang w:val="en-GB"/>
        </w:rPr>
        <w:t>r</w:t>
      </w:r>
      <w:proofErr w:type="spellEnd"/>
      <w:r w:rsidRPr="00604387">
        <w:rPr>
          <w:highlight w:val="green"/>
          <w:lang w:val="en-GB"/>
        </w:rPr>
        <w:t xml:space="preserve"> [m²] </w:t>
      </w:r>
      <w:r w:rsidR="003439C2" w:rsidRPr="00604387">
        <w:rPr>
          <w:highlight w:val="green"/>
          <w:lang w:val="en-GB"/>
        </w:rPr>
        <w:t>is</w:t>
      </w:r>
      <w:r w:rsidRPr="00604387">
        <w:rPr>
          <w:highlight w:val="green"/>
          <w:lang w:val="en-GB"/>
        </w:rPr>
        <w:t xml:space="preserve"> calculated </w:t>
      </w:r>
      <w:r w:rsidR="00604387" w:rsidRPr="00604387">
        <w:rPr>
          <w:highlight w:val="green"/>
          <w:lang w:val="en-GB"/>
        </w:rPr>
        <w:t>for each high speed dataset as fo</w:t>
      </w:r>
      <w:r w:rsidR="00604387" w:rsidRPr="00604387">
        <w:rPr>
          <w:highlight w:val="green"/>
          <w:lang w:val="en-GB"/>
        </w:rPr>
        <w:t>l</w:t>
      </w:r>
      <w:r w:rsidR="00604387" w:rsidRPr="00604387">
        <w:rPr>
          <w:highlight w:val="green"/>
          <w:lang w:val="en-GB"/>
        </w:rPr>
        <w:t xml:space="preserve">lows: </w:t>
      </w:r>
    </w:p>
    <w:p w14:paraId="6C5E98A3" w14:textId="49EE5958" w:rsidR="004442DD" w:rsidRPr="002F6B46" w:rsidRDefault="00E661AF" w:rsidP="00604387">
      <w:pPr>
        <w:pStyle w:val="Listenabsatz"/>
        <w:spacing w:before="0" w:after="240"/>
        <w:ind w:left="1413" w:hanging="705"/>
        <w:contextualSpacing w:val="0"/>
        <w:jc w:val="left"/>
        <w:rPr>
          <w:szCs w:val="24"/>
          <w:lang w:val="en-GB"/>
        </w:rPr>
      </w:pPr>
      <m:oMathPara>
        <m:oMath>
          <m:sSub>
            <m:sSubPr>
              <m:ctrlPr>
                <w:rPr>
                  <w:rFonts w:ascii="Cambria Math" w:hAnsi="Cambria Math"/>
                  <w:i/>
                  <w:szCs w:val="24"/>
                  <w:highlight w:val="green"/>
                  <w:lang w:val="en-GB"/>
                </w:rPr>
              </m:ctrlPr>
            </m:sSubPr>
            <m:e>
              <m:r>
                <w:rPr>
                  <w:rFonts w:ascii="Cambria Math" w:hAnsi="Cambria Math"/>
                  <w:szCs w:val="24"/>
                  <w:highlight w:val="green"/>
                  <w:lang w:val="en-GB"/>
                </w:rPr>
                <m:t>C</m:t>
              </m:r>
            </m:e>
            <m:sub>
              <m:r>
                <w:rPr>
                  <w:rFonts w:ascii="Cambria Math" w:hAnsi="Cambria Math"/>
                  <w:szCs w:val="24"/>
                  <w:highlight w:val="green"/>
                  <w:lang w:val="en-GB"/>
                </w:rPr>
                <m:t>d</m:t>
              </m:r>
            </m:sub>
          </m:sSub>
          <m:r>
            <w:rPr>
              <w:rFonts w:ascii="Cambria Math" w:hAnsi="Cambria Math"/>
              <w:szCs w:val="24"/>
              <w:highlight w:val="green"/>
              <w:lang w:val="en-GB"/>
            </w:rPr>
            <m:t>(</m:t>
          </m:r>
          <m:sSub>
            <m:sSubPr>
              <m:ctrlPr>
                <w:rPr>
                  <w:rFonts w:ascii="Cambria Math" w:hAnsi="Cambria Math"/>
                  <w:i/>
                  <w:szCs w:val="24"/>
                  <w:highlight w:val="green"/>
                  <w:lang w:val="en-GB"/>
                </w:rPr>
              </m:ctrlPr>
            </m:sSubPr>
            <m:e>
              <m:r>
                <w:rPr>
                  <w:rFonts w:ascii="Cambria Math" w:hAnsi="Cambria Math"/>
                  <w:szCs w:val="24"/>
                  <w:highlight w:val="green"/>
                  <w:lang w:val="en-GB"/>
                </w:rPr>
                <m:t>β</m:t>
              </m:r>
            </m:e>
            <m:sub>
              <m:r>
                <w:rPr>
                  <w:rFonts w:ascii="Cambria Math" w:hAnsi="Cambria Math"/>
                  <w:szCs w:val="24"/>
                  <w:highlight w:val="green"/>
                  <w:lang w:val="en-GB"/>
                </w:rPr>
                <m:t>avrg</m:t>
              </m:r>
            </m:sub>
          </m:sSub>
          <m:r>
            <w:rPr>
              <w:rFonts w:ascii="Cambria Math" w:hAnsi="Cambria Math"/>
              <w:szCs w:val="24"/>
              <w:highlight w:val="green"/>
              <w:lang w:val="en-GB"/>
            </w:rPr>
            <m:t>)∙</m:t>
          </m:r>
          <m:sSub>
            <m:sSubPr>
              <m:ctrlPr>
                <w:rPr>
                  <w:rFonts w:ascii="Cambria Math" w:hAnsi="Cambria Math"/>
                  <w:i/>
                  <w:szCs w:val="24"/>
                  <w:highlight w:val="green"/>
                  <w:lang w:val="en-GB"/>
                </w:rPr>
              </m:ctrlPr>
            </m:sSubPr>
            <m:e>
              <m:r>
                <w:rPr>
                  <w:rFonts w:ascii="Cambria Math" w:hAnsi="Cambria Math"/>
                  <w:szCs w:val="24"/>
                  <w:highlight w:val="green"/>
                  <w:lang w:val="en-GB"/>
                </w:rPr>
                <m:t>A</m:t>
              </m:r>
            </m:e>
            <m:sub>
              <m:r>
                <w:rPr>
                  <w:rFonts w:ascii="Cambria Math" w:hAnsi="Cambria Math"/>
                  <w:szCs w:val="24"/>
                  <w:highlight w:val="green"/>
                  <w:lang w:val="en-GB"/>
                </w:rPr>
                <m:t>fr</m:t>
              </m:r>
            </m:sub>
          </m:sSub>
          <m:r>
            <w:rPr>
              <w:rFonts w:ascii="Cambria Math" w:hAnsi="Cambria Math"/>
              <w:szCs w:val="24"/>
              <w:highlight w:val="green"/>
              <w:lang w:val="en-GB"/>
            </w:rPr>
            <m:t>=2∙</m:t>
          </m:r>
          <m:f>
            <m:fPr>
              <m:type m:val="skw"/>
              <m:ctrlPr>
                <w:rPr>
                  <w:rFonts w:ascii="Cambria Math" w:hAnsi="Cambria Math"/>
                  <w:i/>
                  <w:szCs w:val="24"/>
                  <w:highlight w:val="green"/>
                  <w:lang w:val="en-GB"/>
                </w:rPr>
              </m:ctrlPr>
            </m:fPr>
            <m:num>
              <m:d>
                <m:dPr>
                  <m:ctrlPr>
                    <w:rPr>
                      <w:rFonts w:ascii="Cambria Math" w:hAnsi="Cambria Math"/>
                      <w:i/>
                      <w:szCs w:val="24"/>
                      <w:highlight w:val="green"/>
                      <w:lang w:val="en-GB"/>
                    </w:rPr>
                  </m:ctrlPr>
                </m:dPr>
                <m:e>
                  <m:sSub>
                    <m:sSubPr>
                      <m:ctrlPr>
                        <w:rPr>
                          <w:rFonts w:ascii="Cambria Math" w:hAnsi="Cambria Math"/>
                          <w:i/>
                          <w:szCs w:val="24"/>
                          <w:highlight w:val="green"/>
                          <w:lang w:val="en-GB"/>
                        </w:rPr>
                      </m:ctrlPr>
                    </m:sSubPr>
                    <m:e>
                      <m:sSub>
                        <m:sSubPr>
                          <m:ctrlPr>
                            <w:rPr>
                              <w:rFonts w:ascii="Cambria Math" w:hAnsi="Cambria Math"/>
                              <w:i/>
                              <w:szCs w:val="24"/>
                              <w:highlight w:val="green"/>
                              <w:lang w:val="en-GB"/>
                            </w:rPr>
                          </m:ctrlPr>
                        </m:sSubPr>
                        <m:e>
                          <m:r>
                            <w:rPr>
                              <w:rFonts w:ascii="Cambria Math" w:hAnsi="Cambria Math"/>
                              <w:szCs w:val="24"/>
                              <w:highlight w:val="green"/>
                              <w:lang w:val="en-GB"/>
                            </w:rPr>
                            <m:t>F</m:t>
                          </m:r>
                        </m:e>
                        <m:sub>
                          <m:r>
                            <w:rPr>
                              <w:rFonts w:ascii="Cambria Math" w:hAnsi="Cambria Math"/>
                              <w:szCs w:val="24"/>
                              <w:highlight w:val="green"/>
                              <w:lang w:val="en-GB"/>
                            </w:rPr>
                            <m:t>res,ref</m:t>
                          </m:r>
                        </m:sub>
                      </m:sSub>
                      <m:r>
                        <w:rPr>
                          <w:rFonts w:ascii="Cambria Math" w:hAnsi="Cambria Math"/>
                          <w:szCs w:val="24"/>
                          <w:highlight w:val="green"/>
                          <w:lang w:val="en-GB"/>
                        </w:rPr>
                        <m:t>-F</m:t>
                      </m:r>
                    </m:e>
                    <m:sub>
                      <m:r>
                        <w:rPr>
                          <w:rFonts w:ascii="Cambria Math" w:hAnsi="Cambria Math"/>
                          <w:szCs w:val="24"/>
                          <w:highlight w:val="green"/>
                          <w:lang w:val="en-GB"/>
                        </w:rPr>
                        <m:t>0</m:t>
                      </m:r>
                    </m:sub>
                  </m:sSub>
                </m:e>
              </m:d>
            </m:num>
            <m:den>
              <m:d>
                <m:dPr>
                  <m:ctrlPr>
                    <w:rPr>
                      <w:rFonts w:ascii="Cambria Math" w:hAnsi="Cambria Math"/>
                      <w:i/>
                      <w:szCs w:val="24"/>
                      <w:highlight w:val="green"/>
                      <w:lang w:val="en-GB"/>
                    </w:rPr>
                  </m:ctrlPr>
                </m:dPr>
                <m:e>
                  <m:sSup>
                    <m:sSupPr>
                      <m:ctrlPr>
                        <w:rPr>
                          <w:rFonts w:ascii="Cambria Math" w:hAnsi="Cambria Math"/>
                          <w:i/>
                          <w:szCs w:val="24"/>
                          <w:highlight w:val="green"/>
                          <w:lang w:val="en-GB"/>
                        </w:rPr>
                      </m:ctrlPr>
                    </m:sSupPr>
                    <m:e>
                      <m:sSub>
                        <m:sSubPr>
                          <m:ctrlPr>
                            <w:rPr>
                              <w:rFonts w:ascii="Cambria Math" w:hAnsi="Cambria Math"/>
                              <w:i/>
                              <w:szCs w:val="24"/>
                              <w:highlight w:val="green"/>
                              <w:lang w:val="en-GB"/>
                            </w:rPr>
                          </m:ctrlPr>
                        </m:sSubPr>
                        <m:e>
                          <m:r>
                            <w:rPr>
                              <w:rFonts w:ascii="Cambria Math" w:hAnsi="Cambria Math"/>
                              <w:szCs w:val="24"/>
                              <w:highlight w:val="green"/>
                              <w:lang w:val="en-GB"/>
                            </w:rPr>
                            <m:t>v</m:t>
                          </m:r>
                        </m:e>
                        <m:sub>
                          <m:r>
                            <w:rPr>
                              <w:rFonts w:ascii="Cambria Math" w:hAnsi="Cambria Math"/>
                              <w:szCs w:val="24"/>
                              <w:highlight w:val="green"/>
                              <w:lang w:val="en-GB"/>
                            </w:rPr>
                            <m:t>air</m:t>
                          </m:r>
                        </m:sub>
                      </m:sSub>
                    </m:e>
                    <m:sup>
                      <m:r>
                        <w:rPr>
                          <w:rFonts w:ascii="Cambria Math" w:hAnsi="Cambria Math"/>
                          <w:szCs w:val="24"/>
                          <w:highlight w:val="green"/>
                          <w:lang w:val="en-GB"/>
                        </w:rPr>
                        <m:t>2</m:t>
                      </m:r>
                    </m:sup>
                  </m:sSup>
                  <m:r>
                    <w:rPr>
                      <w:rFonts w:ascii="Cambria Math" w:hAnsi="Cambria Math"/>
                      <w:szCs w:val="24"/>
                      <w:highlight w:val="green"/>
                      <w:lang w:val="en-GB"/>
                    </w:rPr>
                    <m:t>∙</m:t>
                  </m:r>
                  <m:sSub>
                    <m:sSubPr>
                      <m:ctrlPr>
                        <w:rPr>
                          <w:rFonts w:ascii="Cambria Math" w:hAnsi="Cambria Math"/>
                          <w:i/>
                          <w:szCs w:val="24"/>
                          <w:highlight w:val="green"/>
                          <w:lang w:val="en-GB"/>
                        </w:rPr>
                      </m:ctrlPr>
                    </m:sSubPr>
                    <m:e>
                      <m:r>
                        <w:rPr>
                          <w:rFonts w:ascii="Cambria Math" w:hAnsi="Cambria Math"/>
                          <w:szCs w:val="24"/>
                          <w:highlight w:val="green"/>
                          <w:lang w:val="en-GB"/>
                        </w:rPr>
                        <m:t>ρ</m:t>
                      </m:r>
                    </m:e>
                    <m:sub>
                      <m:r>
                        <w:rPr>
                          <w:rFonts w:ascii="Cambria Math" w:hAnsi="Cambria Math"/>
                          <w:szCs w:val="24"/>
                          <w:highlight w:val="green"/>
                          <w:lang w:val="en-GB"/>
                        </w:rPr>
                        <m:t>air,ref</m:t>
                      </m:r>
                    </m:sub>
                  </m:sSub>
                </m:e>
              </m:d>
            </m:den>
          </m:f>
        </m:oMath>
      </m:oMathPara>
    </w:p>
    <w:p w14:paraId="2C33BDFB" w14:textId="496D8330" w:rsidR="002F6B46" w:rsidRPr="00604387" w:rsidRDefault="00604387" w:rsidP="00604387">
      <w:pPr>
        <w:pStyle w:val="Listenabsatz"/>
        <w:numPr>
          <w:ilvl w:val="0"/>
          <w:numId w:val="22"/>
        </w:numPr>
        <w:overflowPunct w:val="0"/>
        <w:autoSpaceDE w:val="0"/>
        <w:autoSpaceDN w:val="0"/>
        <w:adjustRightInd w:val="0"/>
        <w:spacing w:before="0" w:after="240" w:line="300" w:lineRule="auto"/>
        <w:contextualSpacing w:val="0"/>
        <w:jc w:val="left"/>
        <w:textAlignment w:val="baseline"/>
        <w:rPr>
          <w:szCs w:val="24"/>
          <w:highlight w:val="green"/>
          <w:lang w:val="en-GB"/>
        </w:rPr>
      </w:pPr>
      <w:r w:rsidRPr="00604387">
        <w:rPr>
          <w:szCs w:val="24"/>
          <w:highlight w:val="green"/>
          <w:lang w:val="en-GB"/>
        </w:rPr>
        <w:t xml:space="preserve">The average value for </w:t>
      </w:r>
      <w:r w:rsidRPr="00604387">
        <w:rPr>
          <w:highlight w:val="green"/>
          <w:lang w:val="en-GB"/>
        </w:rPr>
        <w:t>C</w:t>
      </w:r>
      <w:r w:rsidRPr="00604387">
        <w:rPr>
          <w:highlight w:val="green"/>
          <w:vertAlign w:val="subscript"/>
          <w:lang w:val="en-GB"/>
        </w:rPr>
        <w:t>d</w:t>
      </w:r>
      <w:r w:rsidRPr="00604387">
        <w:rPr>
          <w:highlight w:val="green"/>
          <w:lang w:val="en-GB"/>
        </w:rPr>
        <w:t>(</w:t>
      </w:r>
      <w:r w:rsidRPr="00604387">
        <w:rPr>
          <w:szCs w:val="24"/>
          <w:highlight w:val="green"/>
          <w:lang w:val="en-GB"/>
        </w:rPr>
        <w:t>β</w:t>
      </w:r>
      <w:proofErr w:type="spellStart"/>
      <w:r w:rsidRPr="00604387">
        <w:rPr>
          <w:szCs w:val="24"/>
          <w:highlight w:val="green"/>
          <w:vertAlign w:val="subscript"/>
          <w:lang w:val="en-GB"/>
        </w:rPr>
        <w:t>avrg</w:t>
      </w:r>
      <w:proofErr w:type="spellEnd"/>
      <w:r w:rsidRPr="00604387">
        <w:rPr>
          <w:highlight w:val="green"/>
          <w:lang w:val="en-GB"/>
        </w:rPr>
        <w:t>)∙</w:t>
      </w:r>
      <w:proofErr w:type="spellStart"/>
      <w:r w:rsidRPr="00604387">
        <w:rPr>
          <w:highlight w:val="green"/>
          <w:lang w:val="en-GB"/>
        </w:rPr>
        <w:t>A</w:t>
      </w:r>
      <w:r w:rsidRPr="00604387">
        <w:rPr>
          <w:highlight w:val="green"/>
          <w:vertAlign w:val="subscript"/>
          <w:lang w:val="en-GB"/>
        </w:rPr>
        <w:t>fr</w:t>
      </w:r>
      <w:proofErr w:type="spellEnd"/>
      <w:r w:rsidRPr="00604387">
        <w:rPr>
          <w:highlight w:val="green"/>
          <w:lang w:val="en-GB"/>
        </w:rPr>
        <w:t xml:space="preserve"> [m²] for the particular combination of mea</w:t>
      </w:r>
      <w:r w:rsidRPr="00604387">
        <w:rPr>
          <w:highlight w:val="green"/>
          <w:lang w:val="en-GB"/>
        </w:rPr>
        <w:t>s</w:t>
      </w:r>
      <w:r w:rsidRPr="00604387">
        <w:rPr>
          <w:highlight w:val="green"/>
          <w:lang w:val="en-GB"/>
        </w:rPr>
        <w:t xml:space="preserve">urement and driving direction </w:t>
      </w:r>
      <w:r w:rsidRPr="00604387">
        <w:rPr>
          <w:szCs w:val="24"/>
          <w:highlight w:val="green"/>
          <w:lang w:val="en-GB"/>
        </w:rPr>
        <w:t xml:space="preserve">is calculated from the </w:t>
      </w:r>
      <w:r w:rsidRPr="00604387">
        <w:rPr>
          <w:highlight w:val="green"/>
          <w:lang w:val="en-GB"/>
        </w:rPr>
        <w:t>C</w:t>
      </w:r>
      <w:r w:rsidRPr="00604387">
        <w:rPr>
          <w:highlight w:val="green"/>
          <w:vertAlign w:val="subscript"/>
          <w:lang w:val="en-GB"/>
        </w:rPr>
        <w:t>d</w:t>
      </w:r>
      <w:r w:rsidRPr="00604387">
        <w:rPr>
          <w:highlight w:val="green"/>
          <w:lang w:val="en-GB"/>
        </w:rPr>
        <w:t>(</w:t>
      </w:r>
      <w:r w:rsidRPr="00604387">
        <w:rPr>
          <w:szCs w:val="24"/>
          <w:highlight w:val="green"/>
          <w:lang w:val="en-GB"/>
        </w:rPr>
        <w:t>β</w:t>
      </w:r>
      <w:proofErr w:type="spellStart"/>
      <w:r w:rsidRPr="00604387">
        <w:rPr>
          <w:szCs w:val="24"/>
          <w:highlight w:val="green"/>
          <w:vertAlign w:val="subscript"/>
          <w:lang w:val="en-GB"/>
        </w:rPr>
        <w:t>avrg</w:t>
      </w:r>
      <w:proofErr w:type="spellEnd"/>
      <w:r w:rsidRPr="00604387">
        <w:rPr>
          <w:highlight w:val="green"/>
          <w:lang w:val="en-GB"/>
        </w:rPr>
        <w:t>)∙</w:t>
      </w:r>
      <w:proofErr w:type="spellStart"/>
      <w:r w:rsidRPr="00604387">
        <w:rPr>
          <w:highlight w:val="green"/>
          <w:lang w:val="en-GB"/>
        </w:rPr>
        <w:t>A</w:t>
      </w:r>
      <w:r w:rsidRPr="00604387">
        <w:rPr>
          <w:highlight w:val="green"/>
          <w:vertAlign w:val="subscript"/>
          <w:lang w:val="en-GB"/>
        </w:rPr>
        <w:t>fr</w:t>
      </w:r>
      <w:proofErr w:type="spellEnd"/>
      <w:r w:rsidRPr="00604387">
        <w:rPr>
          <w:szCs w:val="24"/>
          <w:highlight w:val="green"/>
          <w:lang w:val="en-GB"/>
        </w:rPr>
        <w:t xml:space="preserve"> values of all used high speed datasets.</w:t>
      </w:r>
    </w:p>
    <w:p w14:paraId="436F660F" w14:textId="77777777" w:rsidR="00604387" w:rsidRDefault="00604387" w:rsidP="00604387">
      <w:pPr>
        <w:pStyle w:val="Listenabsatz"/>
        <w:numPr>
          <w:ilvl w:val="0"/>
          <w:numId w:val="22"/>
        </w:numPr>
        <w:overflowPunct w:val="0"/>
        <w:autoSpaceDE w:val="0"/>
        <w:autoSpaceDN w:val="0"/>
        <w:adjustRightInd w:val="0"/>
        <w:spacing w:before="0" w:after="240" w:line="300" w:lineRule="auto"/>
        <w:contextualSpacing w:val="0"/>
        <w:jc w:val="left"/>
        <w:textAlignment w:val="baseline"/>
        <w:rPr>
          <w:szCs w:val="24"/>
          <w:lang w:val="en-GB"/>
        </w:rPr>
      </w:pPr>
      <w:r>
        <w:rPr>
          <w:szCs w:val="24"/>
          <w:lang w:val="en-GB"/>
        </w:rPr>
        <w:t>The average absolute yaw angle β</w:t>
      </w:r>
      <w:proofErr w:type="spellStart"/>
      <w:r w:rsidRPr="00361CEB">
        <w:rPr>
          <w:szCs w:val="24"/>
          <w:vertAlign w:val="subscript"/>
          <w:lang w:val="en-GB"/>
        </w:rPr>
        <w:t>avrg</w:t>
      </w:r>
      <w:proofErr w:type="spellEnd"/>
      <w:r>
        <w:rPr>
          <w:szCs w:val="24"/>
          <w:lang w:val="en-GB"/>
        </w:rPr>
        <w:t xml:space="preserve"> is calculated from all high speed d</w:t>
      </w:r>
      <w:r>
        <w:rPr>
          <w:szCs w:val="24"/>
          <w:lang w:val="en-GB"/>
        </w:rPr>
        <w:t>a</w:t>
      </w:r>
      <w:r>
        <w:rPr>
          <w:szCs w:val="24"/>
          <w:lang w:val="en-GB"/>
        </w:rPr>
        <w:t>tasets</w:t>
      </w:r>
    </w:p>
    <w:p w14:paraId="74D1C8FE" w14:textId="7C4EC7AA" w:rsidR="00AC5E77" w:rsidRDefault="00AC5E77" w:rsidP="00604387">
      <w:pPr>
        <w:pStyle w:val="Listenabsatz"/>
        <w:numPr>
          <w:ilvl w:val="0"/>
          <w:numId w:val="22"/>
        </w:numPr>
        <w:overflowPunct w:val="0"/>
        <w:autoSpaceDE w:val="0"/>
        <w:autoSpaceDN w:val="0"/>
        <w:adjustRightInd w:val="0"/>
        <w:spacing w:before="0" w:after="240" w:line="300" w:lineRule="auto"/>
        <w:contextualSpacing w:val="0"/>
        <w:jc w:val="left"/>
        <w:textAlignment w:val="baseline"/>
        <w:rPr>
          <w:szCs w:val="24"/>
          <w:lang w:val="en-GB"/>
        </w:rPr>
      </w:pPr>
      <w:r>
        <w:rPr>
          <w:szCs w:val="24"/>
          <w:lang w:val="en-GB"/>
        </w:rPr>
        <w:t>The rolling resistance coefficient (RRC, unit [kg/t]) is calculated from</w:t>
      </w:r>
    </w:p>
    <w:p w14:paraId="05610FF5" w14:textId="173B6FA5" w:rsidR="00AC5E77" w:rsidRDefault="00AC5E77" w:rsidP="00604387">
      <w:pPr>
        <w:pStyle w:val="Listenabsatz"/>
        <w:overflowPunct w:val="0"/>
        <w:autoSpaceDE w:val="0"/>
        <w:autoSpaceDN w:val="0"/>
        <w:adjustRightInd w:val="0"/>
        <w:spacing w:before="0" w:after="240" w:line="300" w:lineRule="auto"/>
        <w:ind w:left="2127"/>
        <w:contextualSpacing w:val="0"/>
        <w:jc w:val="left"/>
        <w:textAlignment w:val="baseline"/>
        <w:rPr>
          <w:szCs w:val="24"/>
          <w:lang w:val="en-GB"/>
        </w:rPr>
      </w:pPr>
      <m:oMathPara>
        <m:oMath>
          <m:r>
            <w:rPr>
              <w:rFonts w:ascii="Cambria Math" w:hAnsi="Cambria Math"/>
              <w:szCs w:val="24"/>
              <w:lang w:val="en-GB"/>
            </w:rPr>
            <m:t>RRC=</m:t>
          </m:r>
          <m:f>
            <m:fPr>
              <m:ctrlPr>
                <w:rPr>
                  <w:rFonts w:ascii="Cambria Math" w:hAnsi="Cambria Math"/>
                  <w:i/>
                  <w:szCs w:val="24"/>
                  <w:lang w:val="en-GB"/>
                </w:rPr>
              </m:ctrlPr>
            </m:fPr>
            <m:num>
              <m:r>
                <w:rPr>
                  <w:rFonts w:ascii="Cambria Math" w:hAnsi="Cambria Math"/>
                  <w:szCs w:val="24"/>
                  <w:lang w:val="en-GB"/>
                </w:rPr>
                <m:t>1000∙</m:t>
              </m:r>
              <m:sSub>
                <m:sSubPr>
                  <m:ctrlPr>
                    <w:rPr>
                      <w:rFonts w:ascii="Cambria Math" w:hAnsi="Cambria Math"/>
                      <w:i/>
                      <w:szCs w:val="24"/>
                      <w:lang w:val="en-GB"/>
                    </w:rPr>
                  </m:ctrlPr>
                </m:sSubPr>
                <m:e>
                  <m:r>
                    <w:rPr>
                      <w:rFonts w:ascii="Cambria Math" w:hAnsi="Cambria Math"/>
                      <w:szCs w:val="24"/>
                      <w:lang w:val="en-GB"/>
                    </w:rPr>
                    <m:t>F</m:t>
                  </m:r>
                </m:e>
                <m:sub>
                  <m:r>
                    <w:rPr>
                      <w:rFonts w:ascii="Cambria Math" w:hAnsi="Cambria Math"/>
                      <w:szCs w:val="24"/>
                      <w:lang w:val="en-GB"/>
                    </w:rPr>
                    <m:t>0</m:t>
                  </m:r>
                </m:sub>
              </m:sSub>
            </m:num>
            <m:den>
              <m:sSub>
                <m:sSubPr>
                  <m:ctrlPr>
                    <w:rPr>
                      <w:rFonts w:ascii="Cambria Math" w:hAnsi="Cambria Math"/>
                      <w:i/>
                      <w:szCs w:val="24"/>
                      <w:lang w:val="en-GB"/>
                    </w:rPr>
                  </m:ctrlPr>
                </m:sSubPr>
                <m:e>
                  <m:r>
                    <w:rPr>
                      <w:rFonts w:ascii="Cambria Math" w:hAnsi="Cambria Math"/>
                      <w:szCs w:val="24"/>
                      <w:lang w:val="en-GB"/>
                    </w:rPr>
                    <m:t>m</m:t>
                  </m:r>
                </m:e>
                <m:sub>
                  <m:r>
                    <w:rPr>
                      <w:rFonts w:ascii="Cambria Math" w:hAnsi="Cambria Math"/>
                      <w:szCs w:val="24"/>
                      <w:lang w:val="en-GB"/>
                    </w:rPr>
                    <m:t>veh</m:t>
                  </m:r>
                </m:sub>
              </m:sSub>
              <m:r>
                <w:rPr>
                  <w:rFonts w:ascii="Cambria Math" w:hAnsi="Cambria Math"/>
                  <w:szCs w:val="24"/>
                  <w:lang w:val="en-GB"/>
                </w:rPr>
                <m:t>∙g</m:t>
              </m:r>
            </m:den>
          </m:f>
        </m:oMath>
      </m:oMathPara>
    </w:p>
    <w:p w14:paraId="0412A7AB" w14:textId="77777777" w:rsidR="004442DD" w:rsidRDefault="004442DD" w:rsidP="00604387">
      <w:pPr>
        <w:pStyle w:val="Listenabsatz"/>
        <w:spacing w:before="0" w:after="240"/>
        <w:ind w:left="0"/>
        <w:contextualSpacing w:val="0"/>
        <w:jc w:val="left"/>
        <w:rPr>
          <w:szCs w:val="24"/>
          <w:lang w:val="en-GB"/>
        </w:rPr>
      </w:pPr>
    </w:p>
    <w:p w14:paraId="205F3242" w14:textId="49E4E531" w:rsidR="00C731C0" w:rsidRPr="00465948" w:rsidRDefault="00465948" w:rsidP="00932E02">
      <w:pPr>
        <w:keepNext/>
        <w:spacing w:after="120"/>
        <w:jc w:val="left"/>
        <w:rPr>
          <w:i/>
          <w:u w:val="single"/>
          <w:lang w:val="en-GB"/>
        </w:rPr>
      </w:pPr>
      <w:r w:rsidRPr="00465948">
        <w:rPr>
          <w:i/>
          <w:u w:val="single"/>
          <w:lang w:val="en-GB"/>
        </w:rPr>
        <w:t>Step</w:t>
      </w:r>
      <w:r>
        <w:rPr>
          <w:i/>
          <w:u w:val="single"/>
          <w:lang w:val="en-GB"/>
        </w:rPr>
        <w:t> </w:t>
      </w:r>
      <w:r w:rsidRPr="00465948">
        <w:rPr>
          <w:i/>
          <w:u w:val="single"/>
          <w:lang w:val="en-GB"/>
        </w:rPr>
        <w:t>5: Determination of overall test result</w:t>
      </w:r>
    </w:p>
    <w:p w14:paraId="5AB707BD" w14:textId="61F25102" w:rsidR="004442DD" w:rsidRPr="00465948" w:rsidRDefault="004442DD" w:rsidP="00932E02">
      <w:pPr>
        <w:overflowPunct w:val="0"/>
        <w:autoSpaceDE w:val="0"/>
        <w:autoSpaceDN w:val="0"/>
        <w:adjustRightInd w:val="0"/>
        <w:spacing w:before="0" w:after="240" w:line="300" w:lineRule="auto"/>
        <w:jc w:val="left"/>
        <w:textAlignment w:val="baseline"/>
        <w:rPr>
          <w:szCs w:val="24"/>
          <w:lang w:val="en-GB"/>
        </w:rPr>
      </w:pPr>
      <w:r w:rsidRPr="00465948">
        <w:rPr>
          <w:szCs w:val="24"/>
          <w:lang w:val="en-GB"/>
        </w:rPr>
        <w:t>The result for overall “</w:t>
      </w:r>
      <w:proofErr w:type="gramStart"/>
      <w:r w:rsidRPr="00465948">
        <w:rPr>
          <w:lang w:val="en-GB"/>
        </w:rPr>
        <w:t>C</w:t>
      </w:r>
      <w:r w:rsidRPr="00465948">
        <w:rPr>
          <w:vertAlign w:val="subscript"/>
          <w:lang w:val="en-GB"/>
        </w:rPr>
        <w:t>d</w:t>
      </w:r>
      <w:r w:rsidRPr="00465948">
        <w:rPr>
          <w:lang w:val="en-GB"/>
        </w:rPr>
        <w:t>(</w:t>
      </w:r>
      <w:proofErr w:type="gramEnd"/>
      <w:r w:rsidRPr="00465948">
        <w:rPr>
          <w:szCs w:val="24"/>
          <w:lang w:val="en-GB"/>
        </w:rPr>
        <w:t>β</w:t>
      </w:r>
      <w:proofErr w:type="spellStart"/>
      <w:r w:rsidRPr="00465948">
        <w:rPr>
          <w:szCs w:val="24"/>
          <w:vertAlign w:val="subscript"/>
          <w:lang w:val="en-GB"/>
        </w:rPr>
        <w:t>avrg</w:t>
      </w:r>
      <w:proofErr w:type="spellEnd"/>
      <w:r w:rsidRPr="00465948">
        <w:rPr>
          <w:lang w:val="en-GB"/>
        </w:rPr>
        <w:t>)∙</w:t>
      </w:r>
      <w:proofErr w:type="spellStart"/>
      <w:r w:rsidRPr="00465948">
        <w:rPr>
          <w:lang w:val="en-GB"/>
        </w:rPr>
        <w:t>A</w:t>
      </w:r>
      <w:r w:rsidR="005D74B6">
        <w:rPr>
          <w:vertAlign w:val="subscript"/>
          <w:lang w:val="en-GB"/>
        </w:rPr>
        <w:t>f</w:t>
      </w:r>
      <w:r w:rsidRPr="00465948">
        <w:rPr>
          <w:vertAlign w:val="subscript"/>
          <w:lang w:val="en-GB"/>
        </w:rPr>
        <w:t>r</w:t>
      </w:r>
      <w:proofErr w:type="spellEnd"/>
      <w:r w:rsidRPr="00465948">
        <w:rPr>
          <w:lang w:val="en-GB"/>
        </w:rPr>
        <w:t xml:space="preserve">” and </w:t>
      </w:r>
      <w:r w:rsidRPr="00465948">
        <w:rPr>
          <w:szCs w:val="24"/>
          <w:lang w:val="en-GB"/>
        </w:rPr>
        <w:t xml:space="preserve">overall </w:t>
      </w:r>
      <w:r w:rsidRPr="00465948">
        <w:rPr>
          <w:lang w:val="en-GB"/>
        </w:rPr>
        <w:t>“</w:t>
      </w:r>
      <w:r w:rsidRPr="00465948">
        <w:rPr>
          <w:szCs w:val="24"/>
          <w:lang w:val="en-GB"/>
        </w:rPr>
        <w:t>β</w:t>
      </w:r>
      <w:proofErr w:type="spellStart"/>
      <w:r w:rsidRPr="00465948">
        <w:rPr>
          <w:szCs w:val="24"/>
          <w:vertAlign w:val="subscript"/>
          <w:lang w:val="en-GB"/>
        </w:rPr>
        <w:t>avrg</w:t>
      </w:r>
      <w:proofErr w:type="spellEnd"/>
      <w:r w:rsidRPr="00465948">
        <w:rPr>
          <w:szCs w:val="24"/>
          <w:lang w:val="en-GB"/>
        </w:rPr>
        <w:t xml:space="preserve">” </w:t>
      </w:r>
      <w:r w:rsidR="003439C2" w:rsidRPr="00465948">
        <w:rPr>
          <w:szCs w:val="24"/>
          <w:lang w:val="en-GB"/>
        </w:rPr>
        <w:t>is</w:t>
      </w:r>
      <w:r w:rsidRPr="00465948">
        <w:rPr>
          <w:szCs w:val="24"/>
          <w:lang w:val="en-GB"/>
        </w:rPr>
        <w:t xml:space="preserve"> calculated from the results for</w:t>
      </w:r>
      <w:r w:rsidRPr="00465948">
        <w:rPr>
          <w:lang w:val="en-GB"/>
        </w:rPr>
        <w:t xml:space="preserve"> </w:t>
      </w:r>
      <w:r w:rsidRPr="00465948">
        <w:rPr>
          <w:szCs w:val="24"/>
          <w:lang w:val="en-GB"/>
        </w:rPr>
        <w:t>all a</w:t>
      </w:r>
      <w:r w:rsidRPr="00465948">
        <w:rPr>
          <w:szCs w:val="24"/>
          <w:lang w:val="en-GB"/>
        </w:rPr>
        <w:t>p</w:t>
      </w:r>
      <w:r w:rsidRPr="00465948">
        <w:rPr>
          <w:szCs w:val="24"/>
          <w:lang w:val="en-GB"/>
        </w:rPr>
        <w:t>plicable combinations of measurement sections and driving directions by arithmetical avera</w:t>
      </w:r>
      <w:r w:rsidRPr="00465948">
        <w:rPr>
          <w:szCs w:val="24"/>
          <w:lang w:val="en-GB"/>
        </w:rPr>
        <w:t>g</w:t>
      </w:r>
      <w:r w:rsidRPr="00465948">
        <w:rPr>
          <w:szCs w:val="24"/>
          <w:lang w:val="en-GB"/>
        </w:rPr>
        <w:t>ing</w:t>
      </w:r>
      <w:r w:rsidR="003439C2" w:rsidRPr="00465948">
        <w:rPr>
          <w:szCs w:val="24"/>
          <w:lang w:val="en-GB"/>
        </w:rPr>
        <w:t>.</w:t>
      </w:r>
    </w:p>
    <w:p w14:paraId="3AB0B57A" w14:textId="21F48CD0" w:rsidR="004442DD" w:rsidRPr="00465948" w:rsidRDefault="004442DD" w:rsidP="00932E02">
      <w:pPr>
        <w:overflowPunct w:val="0"/>
        <w:autoSpaceDE w:val="0"/>
        <w:autoSpaceDN w:val="0"/>
        <w:adjustRightInd w:val="0"/>
        <w:spacing w:before="0" w:after="240" w:line="300" w:lineRule="auto"/>
        <w:jc w:val="left"/>
        <w:textAlignment w:val="baseline"/>
        <w:rPr>
          <w:szCs w:val="24"/>
          <w:lang w:val="en-GB"/>
        </w:rPr>
      </w:pPr>
      <w:r w:rsidRPr="00465948">
        <w:rPr>
          <w:szCs w:val="24"/>
          <w:lang w:val="en-GB"/>
        </w:rPr>
        <w:t xml:space="preserve">The final result for </w:t>
      </w:r>
      <w:proofErr w:type="spellStart"/>
      <w:r w:rsidRPr="00465948">
        <w:rPr>
          <w:lang w:val="en-GB"/>
        </w:rPr>
        <w:t>C</w:t>
      </w:r>
      <w:r w:rsidRPr="00465948">
        <w:rPr>
          <w:vertAlign w:val="subscript"/>
          <w:lang w:val="en-GB"/>
        </w:rPr>
        <w:t>d</w:t>
      </w:r>
      <w:r w:rsidRPr="00465948">
        <w:rPr>
          <w:lang w:val="en-GB"/>
        </w:rPr>
        <w:t>∙A</w:t>
      </w:r>
      <w:r w:rsidR="005D74B6">
        <w:rPr>
          <w:vertAlign w:val="subscript"/>
          <w:lang w:val="en-GB"/>
        </w:rPr>
        <w:t>f</w:t>
      </w:r>
      <w:r w:rsidRPr="00465948">
        <w:rPr>
          <w:vertAlign w:val="subscript"/>
          <w:lang w:val="en-GB"/>
        </w:rPr>
        <w:t>r</w:t>
      </w:r>
      <w:proofErr w:type="spellEnd"/>
      <w:r w:rsidRPr="00465948">
        <w:rPr>
          <w:lang w:val="en-GB"/>
        </w:rPr>
        <w:t xml:space="preserve"> [m²] for zero cross-wind conditions is then achieved performing the yaw angle correction as specified below:</w:t>
      </w:r>
    </w:p>
    <w:p w14:paraId="282EDEAA" w14:textId="39675263" w:rsidR="004442DD" w:rsidRDefault="00E661AF" w:rsidP="00932E02">
      <w:pPr>
        <w:pStyle w:val="Listenabsatz"/>
        <w:ind w:left="0"/>
        <w:jc w:val="left"/>
        <w:rPr>
          <w:szCs w:val="24"/>
          <w:lang w:val="en-GB"/>
        </w:rPr>
      </w:pPr>
      <m:oMathPara>
        <m:oMath>
          <m:sSub>
            <m:sSubPr>
              <m:ctrlPr>
                <w:rPr>
                  <w:rFonts w:ascii="Cambria Math" w:hAnsi="Cambria Math"/>
                  <w:i/>
                  <w:szCs w:val="24"/>
                  <w:lang w:val="en-GB"/>
                </w:rPr>
              </m:ctrlPr>
            </m:sSubPr>
            <m:e>
              <m:r>
                <w:rPr>
                  <w:rFonts w:ascii="Cambria Math" w:hAnsi="Cambria Math"/>
                  <w:szCs w:val="24"/>
                  <w:lang w:val="en-GB"/>
                </w:rPr>
                <m:t>C</m:t>
              </m:r>
            </m:e>
            <m:sub>
              <m:r>
                <w:rPr>
                  <w:rFonts w:ascii="Cambria Math" w:hAnsi="Cambria Math"/>
                  <w:szCs w:val="24"/>
                  <w:lang w:val="en-GB"/>
                </w:rPr>
                <m:t>d</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A</m:t>
              </m:r>
            </m:e>
            <m:sub>
              <m:r>
                <w:rPr>
                  <w:rFonts w:ascii="Cambria Math" w:hAnsi="Cambria Math"/>
                  <w:szCs w:val="24"/>
                  <w:lang w:val="en-GB"/>
                </w:rPr>
                <m:t>fr</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C</m:t>
              </m:r>
            </m:e>
            <m:sub>
              <m:r>
                <w:rPr>
                  <w:rFonts w:ascii="Cambria Math" w:hAnsi="Cambria Math"/>
                  <w:szCs w:val="24"/>
                  <w:lang w:val="en-GB"/>
                </w:rPr>
                <m:t>d</m:t>
              </m:r>
            </m:sub>
          </m:sSub>
          <m:d>
            <m:dPr>
              <m:ctrlPr>
                <w:rPr>
                  <w:rFonts w:ascii="Cambria Math" w:hAnsi="Cambria Math"/>
                  <w:i/>
                  <w:szCs w:val="24"/>
                  <w:lang w:val="en-GB"/>
                </w:rPr>
              </m:ctrlPr>
            </m:dPr>
            <m:e>
              <m:sSub>
                <m:sSubPr>
                  <m:ctrlPr>
                    <w:rPr>
                      <w:rFonts w:ascii="Cambria Math" w:hAnsi="Cambria Math"/>
                      <w:i/>
                      <w:szCs w:val="24"/>
                      <w:lang w:val="en-GB"/>
                    </w:rPr>
                  </m:ctrlPr>
                </m:sSubPr>
                <m:e>
                  <m:r>
                    <w:rPr>
                      <w:rFonts w:ascii="Cambria Math" w:hAnsi="Cambria Math"/>
                      <w:szCs w:val="24"/>
                      <w:lang w:val="en-GB"/>
                    </w:rPr>
                    <m:t>β</m:t>
                  </m:r>
                </m:e>
                <m:sub>
                  <m:r>
                    <w:rPr>
                      <w:rFonts w:ascii="Cambria Math" w:hAnsi="Cambria Math"/>
                      <w:szCs w:val="24"/>
                      <w:lang w:val="en-GB"/>
                    </w:rPr>
                    <m:t>avrg</m:t>
                  </m:r>
                </m:sub>
              </m:sSub>
            </m:e>
          </m:d>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A</m:t>
              </m:r>
            </m:e>
            <m:sub>
              <m:r>
                <w:rPr>
                  <w:rFonts w:ascii="Cambria Math" w:hAnsi="Cambria Math"/>
                  <w:szCs w:val="24"/>
                  <w:lang w:val="en-GB"/>
                </w:rPr>
                <m:t>fr</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C</m:t>
              </m:r>
            </m:e>
            <m:sub>
              <m:r>
                <w:rPr>
                  <w:rFonts w:ascii="Cambria Math" w:hAnsi="Cambria Math"/>
                  <w:szCs w:val="24"/>
                  <w:lang w:val="en-GB"/>
                </w:rPr>
                <m:t>d</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A</m:t>
              </m:r>
            </m:e>
            <m:sub>
              <m:r>
                <w:rPr>
                  <w:rFonts w:ascii="Cambria Math" w:hAnsi="Cambria Math"/>
                  <w:szCs w:val="24"/>
                  <w:lang w:val="en-GB"/>
                </w:rPr>
                <m:t>fr</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β</m:t>
              </m:r>
            </m:e>
            <m:sub>
              <m:r>
                <w:rPr>
                  <w:rFonts w:ascii="Cambria Math" w:hAnsi="Cambria Math"/>
                  <w:szCs w:val="24"/>
                  <w:lang w:val="en-GB"/>
                </w:rPr>
                <m:t>avrg</m:t>
              </m:r>
            </m:sub>
          </m:sSub>
          <m:r>
            <w:rPr>
              <w:rFonts w:ascii="Cambria Math" w:hAnsi="Cambria Math"/>
              <w:szCs w:val="24"/>
              <w:lang w:val="en-GB"/>
            </w:rPr>
            <m:t>)</m:t>
          </m:r>
        </m:oMath>
      </m:oMathPara>
    </w:p>
    <w:p w14:paraId="2920F554" w14:textId="77777777" w:rsidR="004442DD" w:rsidRDefault="004442DD" w:rsidP="00932E02">
      <w:pPr>
        <w:pStyle w:val="Listenabsatz"/>
        <w:ind w:left="0"/>
        <w:jc w:val="left"/>
        <w:rPr>
          <w:szCs w:val="24"/>
          <w:lang w:val="en-GB"/>
        </w:rPr>
      </w:pPr>
      <w:proofErr w:type="gramStart"/>
      <w:r>
        <w:rPr>
          <w:szCs w:val="24"/>
          <w:lang w:val="en-GB"/>
        </w:rPr>
        <w:t>where</w:t>
      </w:r>
      <w:proofErr w:type="gramEnd"/>
      <w:r>
        <w:rPr>
          <w:szCs w:val="24"/>
          <w:lang w:val="en-GB"/>
        </w:rPr>
        <w:t>:</w:t>
      </w:r>
    </w:p>
    <w:p w14:paraId="70705B9F" w14:textId="3762C929" w:rsidR="004442DD" w:rsidRDefault="00E661AF" w:rsidP="00932E02">
      <w:pPr>
        <w:pStyle w:val="Listenabsatz"/>
        <w:ind w:left="2835" w:hanging="2126"/>
        <w:jc w:val="left"/>
        <w:rPr>
          <w:szCs w:val="24"/>
          <w:vertAlign w:val="subscript"/>
          <w:lang w:val="en-GB"/>
        </w:rPr>
      </w:pPr>
      <m:oMath>
        <m:sSub>
          <m:sSubPr>
            <m:ctrlPr>
              <w:rPr>
                <w:rFonts w:ascii="Cambria Math" w:hAnsi="Cambria Math"/>
                <w:i/>
                <w:szCs w:val="24"/>
                <w:lang w:val="en-GB"/>
              </w:rPr>
            </m:ctrlPr>
          </m:sSubPr>
          <m:e>
            <m:r>
              <w:rPr>
                <w:rFonts w:ascii="Cambria Math" w:hAnsi="Cambria Math"/>
                <w:szCs w:val="24"/>
                <w:lang w:val="en-GB"/>
              </w:rPr>
              <m:t>C</m:t>
            </m:r>
          </m:e>
          <m:sub>
            <m:r>
              <w:rPr>
                <w:rFonts w:ascii="Cambria Math" w:hAnsi="Cambria Math"/>
                <w:szCs w:val="24"/>
                <w:lang w:val="en-GB"/>
              </w:rPr>
              <m:t>d</m:t>
            </m:r>
          </m:sub>
        </m:sSub>
        <m:d>
          <m:dPr>
            <m:ctrlPr>
              <w:rPr>
                <w:rFonts w:ascii="Cambria Math" w:hAnsi="Cambria Math"/>
                <w:i/>
                <w:szCs w:val="24"/>
                <w:lang w:val="en-GB"/>
              </w:rPr>
            </m:ctrlPr>
          </m:dPr>
          <m:e>
            <m:sSub>
              <m:sSubPr>
                <m:ctrlPr>
                  <w:rPr>
                    <w:rFonts w:ascii="Cambria Math" w:hAnsi="Cambria Math"/>
                    <w:i/>
                    <w:szCs w:val="24"/>
                    <w:lang w:val="en-GB"/>
                  </w:rPr>
                </m:ctrlPr>
              </m:sSubPr>
              <m:e>
                <m:r>
                  <w:rPr>
                    <w:rFonts w:ascii="Cambria Math" w:hAnsi="Cambria Math"/>
                    <w:szCs w:val="24"/>
                    <w:lang w:val="en-GB"/>
                  </w:rPr>
                  <m:t>β</m:t>
                </m:r>
              </m:e>
              <m:sub>
                <m:r>
                  <w:rPr>
                    <w:rFonts w:ascii="Cambria Math" w:hAnsi="Cambria Math"/>
                    <w:szCs w:val="24"/>
                    <w:lang w:val="en-GB"/>
                  </w:rPr>
                  <m:t>avrg</m:t>
                </m:r>
              </m:sub>
            </m:sSub>
          </m:e>
        </m:d>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A</m:t>
            </m:r>
          </m:e>
          <m:sub>
            <m:r>
              <w:rPr>
                <w:rFonts w:ascii="Cambria Math" w:hAnsi="Cambria Math"/>
                <w:szCs w:val="24"/>
                <w:lang w:val="en-GB"/>
              </w:rPr>
              <m:t>fr</m:t>
            </m:r>
          </m:sub>
        </m:sSub>
      </m:oMath>
      <w:r w:rsidR="005D74B6">
        <w:rPr>
          <w:szCs w:val="24"/>
          <w:lang w:val="en-GB"/>
        </w:rPr>
        <w:t xml:space="preserve">    </w:t>
      </w:r>
      <w:r w:rsidR="004442DD">
        <w:rPr>
          <w:szCs w:val="24"/>
          <w:lang w:val="en-GB"/>
        </w:rPr>
        <w:t>=</w:t>
      </w:r>
      <w:r w:rsidR="004442DD">
        <w:rPr>
          <w:szCs w:val="24"/>
          <w:lang w:val="en-GB"/>
        </w:rPr>
        <w:tab/>
        <w:t xml:space="preserve">average result for product of air drag coefficient and </w:t>
      </w:r>
      <w:r w:rsidR="005D74B6">
        <w:rPr>
          <w:szCs w:val="24"/>
          <w:lang w:val="en-GB"/>
        </w:rPr>
        <w:t>frontal</w:t>
      </w:r>
      <w:r w:rsidR="004442DD">
        <w:rPr>
          <w:szCs w:val="24"/>
          <w:lang w:val="en-GB"/>
        </w:rPr>
        <w:t xml:space="preserve"> area from constant speed tests comprising an average absolute yaw angle of β</w:t>
      </w:r>
      <w:proofErr w:type="spellStart"/>
      <w:r w:rsidR="004442DD" w:rsidRPr="00420D26">
        <w:rPr>
          <w:szCs w:val="24"/>
          <w:vertAlign w:val="subscript"/>
          <w:lang w:val="en-GB"/>
        </w:rPr>
        <w:t>avrg</w:t>
      </w:r>
      <w:proofErr w:type="spellEnd"/>
    </w:p>
    <w:p w14:paraId="2177E73D" w14:textId="0FD68398" w:rsidR="004442DD" w:rsidRPr="00CF39A2" w:rsidRDefault="004442DD" w:rsidP="00932E02">
      <w:pPr>
        <w:pStyle w:val="Listenabsatz"/>
        <w:ind w:left="2835" w:hanging="2126"/>
        <w:jc w:val="left"/>
        <w:rPr>
          <w:szCs w:val="24"/>
          <w:lang w:val="en-GB"/>
        </w:rPr>
      </w:pPr>
      <m:oMath>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C</m:t>
            </m:r>
          </m:e>
          <m:sub>
            <m:r>
              <w:rPr>
                <w:rFonts w:ascii="Cambria Math" w:hAnsi="Cambria Math"/>
                <w:szCs w:val="24"/>
                <w:lang w:val="en-GB"/>
              </w:rPr>
              <m:t>d</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A</m:t>
            </m:r>
          </m:e>
          <m:sub>
            <m:r>
              <w:rPr>
                <w:rFonts w:ascii="Cambria Math" w:hAnsi="Cambria Math"/>
                <w:szCs w:val="24"/>
                <w:lang w:val="en-GB"/>
              </w:rPr>
              <m:t>fr</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β</m:t>
            </m:r>
          </m:e>
          <m:sub>
            <m:r>
              <w:rPr>
                <w:rFonts w:ascii="Cambria Math" w:hAnsi="Cambria Math"/>
                <w:szCs w:val="24"/>
                <w:lang w:val="en-GB"/>
              </w:rPr>
              <m:t>avrg</m:t>
            </m:r>
          </m:sub>
        </m:sSub>
        <m:r>
          <w:rPr>
            <w:rFonts w:ascii="Cambria Math" w:hAnsi="Cambria Math"/>
            <w:szCs w:val="24"/>
            <w:lang w:val="en-GB"/>
          </w:rPr>
          <m:t>)</m:t>
        </m:r>
      </m:oMath>
      <w:r w:rsidR="005D74B6">
        <w:rPr>
          <w:szCs w:val="24"/>
          <w:lang w:val="en-GB"/>
        </w:rPr>
        <w:t xml:space="preserve">   </w:t>
      </w:r>
      <w:r>
        <w:rPr>
          <w:szCs w:val="24"/>
          <w:lang w:val="en-GB"/>
        </w:rPr>
        <w:t xml:space="preserve">= </w:t>
      </w:r>
      <w:r>
        <w:rPr>
          <w:szCs w:val="24"/>
          <w:lang w:val="en-GB"/>
        </w:rPr>
        <w:tab/>
        <w:t xml:space="preserve">yaw angle correction applying the generic curve for </w:t>
      </w:r>
      <m:oMath>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C</m:t>
            </m:r>
          </m:e>
          <m:sub>
            <m:r>
              <w:rPr>
                <w:rFonts w:ascii="Cambria Math" w:hAnsi="Cambria Math"/>
                <w:szCs w:val="24"/>
                <w:lang w:val="en-GB"/>
              </w:rPr>
              <m:t>d</m:t>
            </m:r>
          </m:sub>
        </m:sSub>
        <m:r>
          <w:rPr>
            <w:rFonts w:ascii="Cambria Math" w:hAnsi="Cambria Math"/>
            <w:szCs w:val="24"/>
            <w:lang w:val="en-GB"/>
          </w:rPr>
          <m:t>∙</m:t>
        </m:r>
        <m:sSub>
          <m:sSubPr>
            <m:ctrlPr>
              <w:rPr>
                <w:rFonts w:ascii="Cambria Math" w:hAnsi="Cambria Math"/>
                <w:i/>
                <w:szCs w:val="24"/>
                <w:lang w:val="en-GB"/>
              </w:rPr>
            </m:ctrlPr>
          </m:sSubPr>
          <m:e>
            <m:r>
              <w:rPr>
                <w:rFonts w:ascii="Cambria Math" w:hAnsi="Cambria Math"/>
                <w:szCs w:val="24"/>
                <w:lang w:val="en-GB"/>
              </w:rPr>
              <m:t>A</m:t>
            </m:r>
          </m:e>
          <m:sub>
            <m:r>
              <w:rPr>
                <w:rFonts w:ascii="Cambria Math" w:hAnsi="Cambria Math"/>
                <w:szCs w:val="24"/>
                <w:lang w:val="en-GB"/>
              </w:rPr>
              <m:t>fr</m:t>
            </m:r>
          </m:sub>
        </m:sSub>
      </m:oMath>
      <w:r>
        <w:rPr>
          <w:szCs w:val="24"/>
          <w:lang w:val="en-GB"/>
        </w:rPr>
        <w:t xml:space="preserve"> as a function yaw angle for the value of β</w:t>
      </w:r>
      <w:proofErr w:type="spellStart"/>
      <w:r w:rsidRPr="00420D26">
        <w:rPr>
          <w:szCs w:val="24"/>
          <w:vertAlign w:val="subscript"/>
          <w:lang w:val="en-GB"/>
        </w:rPr>
        <w:t>avrg</w:t>
      </w:r>
      <w:proofErr w:type="spellEnd"/>
      <w:r>
        <w:rPr>
          <w:szCs w:val="24"/>
          <w:lang w:val="en-GB"/>
        </w:rPr>
        <w:t>. In this correction the applicable generic curve for the particular vehicle class and v</w:t>
      </w:r>
      <w:r>
        <w:rPr>
          <w:szCs w:val="24"/>
          <w:lang w:val="en-GB"/>
        </w:rPr>
        <w:t>e</w:t>
      </w:r>
      <w:r>
        <w:rPr>
          <w:szCs w:val="24"/>
          <w:lang w:val="en-GB"/>
        </w:rPr>
        <w:t xml:space="preserve">hicle configuration (rigid or with trailer) </w:t>
      </w:r>
      <w:r w:rsidR="003439C2">
        <w:rPr>
          <w:szCs w:val="24"/>
          <w:lang w:val="en-GB"/>
        </w:rPr>
        <w:t>is</w:t>
      </w:r>
      <w:r>
        <w:rPr>
          <w:szCs w:val="24"/>
          <w:lang w:val="en-GB"/>
        </w:rPr>
        <w:t xml:space="preserve"> used. </w:t>
      </w:r>
    </w:p>
    <w:p w14:paraId="0FEEC809" w14:textId="77777777" w:rsidR="004442DD" w:rsidRPr="00361CEB" w:rsidRDefault="004442DD" w:rsidP="00932E02">
      <w:pPr>
        <w:pStyle w:val="Listenabsatz"/>
        <w:ind w:left="0" w:hanging="705"/>
        <w:jc w:val="left"/>
        <w:rPr>
          <w:szCs w:val="24"/>
          <w:lang w:val="en-GB"/>
        </w:rPr>
      </w:pPr>
    </w:p>
    <w:p w14:paraId="567CAF93" w14:textId="20BB6CA2" w:rsidR="004442DD" w:rsidRPr="00361CEB" w:rsidRDefault="004442DD" w:rsidP="00932E02">
      <w:pPr>
        <w:pStyle w:val="Listenabsatz"/>
        <w:ind w:left="0" w:hanging="1"/>
        <w:jc w:val="left"/>
        <w:rPr>
          <w:szCs w:val="24"/>
          <w:lang w:val="en-GB"/>
        </w:rPr>
      </w:pPr>
      <w:r>
        <w:rPr>
          <w:szCs w:val="24"/>
          <w:lang w:val="en-GB"/>
        </w:rPr>
        <w:t>During the pilot phase also an alternative method for yaw angle correction will be calculated by VECTO-CSE (yaw angle correction performed for each combination of measurement se</w:t>
      </w:r>
      <w:r>
        <w:rPr>
          <w:szCs w:val="24"/>
          <w:lang w:val="en-GB"/>
        </w:rPr>
        <w:t>c</w:t>
      </w:r>
      <w:r>
        <w:rPr>
          <w:szCs w:val="24"/>
          <w:lang w:val="en-GB"/>
        </w:rPr>
        <w:t>tion and driving direction before averaging of final result).</w:t>
      </w:r>
      <w:r w:rsidR="003439C2">
        <w:rPr>
          <w:szCs w:val="24"/>
          <w:lang w:val="en-GB"/>
        </w:rPr>
        <w:t>The according results can be ident</w:t>
      </w:r>
      <w:r w:rsidR="003439C2">
        <w:rPr>
          <w:szCs w:val="24"/>
          <w:lang w:val="en-GB"/>
        </w:rPr>
        <w:t>i</w:t>
      </w:r>
      <w:r w:rsidR="003439C2">
        <w:rPr>
          <w:szCs w:val="24"/>
          <w:lang w:val="en-GB"/>
        </w:rPr>
        <w:t xml:space="preserve">fied in the result files labelled with “Option 2”. </w:t>
      </w:r>
    </w:p>
    <w:p w14:paraId="2BB5EF62" w14:textId="77777777" w:rsidR="004442DD" w:rsidRDefault="004442DD" w:rsidP="00932E02">
      <w:pPr>
        <w:jc w:val="left"/>
        <w:rPr>
          <w:lang w:val="en-GB"/>
        </w:rPr>
      </w:pPr>
    </w:p>
    <w:p w14:paraId="7DAD5D56" w14:textId="77777777" w:rsidR="004442DD" w:rsidRDefault="004442DD" w:rsidP="00932E02">
      <w:pPr>
        <w:pStyle w:val="berschrift1"/>
        <w:jc w:val="left"/>
        <w:rPr>
          <w:lang w:val="en-GB"/>
        </w:rPr>
      </w:pPr>
      <w:bookmarkStart w:id="37" w:name="_Toc384988742"/>
      <w:bookmarkStart w:id="38" w:name="_Toc425145117"/>
      <w:r>
        <w:rPr>
          <w:lang w:val="en-GB"/>
        </w:rPr>
        <w:t>Output files</w:t>
      </w:r>
      <w:bookmarkEnd w:id="37"/>
      <w:bookmarkEnd w:id="38"/>
    </w:p>
    <w:p w14:paraId="7EE2AB2B" w14:textId="117FADD5" w:rsidR="004442DD" w:rsidRDefault="000B0C73" w:rsidP="00932E02">
      <w:pPr>
        <w:jc w:val="left"/>
        <w:rPr>
          <w:lang w:val="en-GB"/>
        </w:rPr>
      </w:pPr>
      <w:r>
        <w:rPr>
          <w:lang w:val="en-GB"/>
        </w:rPr>
        <w:t xml:space="preserve">The overall results of the test evaluation (list of parameters see </w:t>
      </w:r>
      <w:r>
        <w:rPr>
          <w:lang w:val="en-GB"/>
        </w:rPr>
        <w:fldChar w:fldCharType="begin"/>
      </w:r>
      <w:r>
        <w:rPr>
          <w:lang w:val="en-GB"/>
        </w:rPr>
        <w:instrText xml:space="preserve"> REF _Ref385277627 \h </w:instrText>
      </w:r>
      <w:r>
        <w:rPr>
          <w:lang w:val="en-GB"/>
        </w:rPr>
      </w:r>
      <w:r>
        <w:rPr>
          <w:lang w:val="en-GB"/>
        </w:rPr>
        <w:fldChar w:fldCharType="separate"/>
      </w:r>
      <w:r w:rsidR="00D03398" w:rsidRPr="0022289D">
        <w:rPr>
          <w:lang w:val="en-GB"/>
        </w:rPr>
        <w:t xml:space="preserve">Table </w:t>
      </w:r>
      <w:r w:rsidR="00D03398">
        <w:rPr>
          <w:noProof/>
          <w:lang w:val="en-GB"/>
        </w:rPr>
        <w:t>5</w:t>
      </w:r>
      <w:r>
        <w:rPr>
          <w:lang w:val="en-GB"/>
        </w:rPr>
        <w:fldChar w:fldCharType="end"/>
      </w:r>
      <w:r>
        <w:rPr>
          <w:lang w:val="en-GB"/>
        </w:rPr>
        <w:t>) are written by VE</w:t>
      </w:r>
      <w:r>
        <w:rPr>
          <w:lang w:val="en-GB"/>
        </w:rPr>
        <w:t>C</w:t>
      </w:r>
      <w:r>
        <w:rPr>
          <w:lang w:val="en-GB"/>
        </w:rPr>
        <w:t xml:space="preserve">TO CSE into the job-file. Additionally interim results are provided by VECTO-CSE on three different levels of detail which are written into </w:t>
      </w:r>
      <w:r w:rsidR="004442DD">
        <w:rPr>
          <w:lang w:val="en-GB"/>
        </w:rPr>
        <w:t>three kinds of output files:</w:t>
      </w:r>
    </w:p>
    <w:p w14:paraId="58CD8549" w14:textId="77777777" w:rsidR="004442DD" w:rsidRDefault="004442DD" w:rsidP="00405EDE">
      <w:pPr>
        <w:pStyle w:val="Listenabsatz"/>
        <w:numPr>
          <w:ilvl w:val="0"/>
          <w:numId w:val="15"/>
        </w:numPr>
        <w:jc w:val="left"/>
        <w:rPr>
          <w:lang w:val="en-GB"/>
        </w:rPr>
      </w:pPr>
      <w:r>
        <w:rPr>
          <w:lang w:val="en-GB"/>
        </w:rPr>
        <w:t>The “CSE main result file” comprising overall results</w:t>
      </w:r>
    </w:p>
    <w:p w14:paraId="5F7F1450" w14:textId="77777777" w:rsidR="004442DD" w:rsidRDefault="004442DD" w:rsidP="00405EDE">
      <w:pPr>
        <w:pStyle w:val="Listenabsatz"/>
        <w:numPr>
          <w:ilvl w:val="0"/>
          <w:numId w:val="15"/>
        </w:numPr>
        <w:jc w:val="left"/>
        <w:rPr>
          <w:lang w:val="en-GB"/>
        </w:rPr>
      </w:pPr>
      <w:r>
        <w:rPr>
          <w:lang w:val="en-GB"/>
        </w:rPr>
        <w:t>The “MS files” with</w:t>
      </w:r>
      <w:r w:rsidRPr="00E87B15">
        <w:rPr>
          <w:lang w:val="en-GB"/>
        </w:rPr>
        <w:t xml:space="preserve"> </w:t>
      </w:r>
      <w:r>
        <w:rPr>
          <w:lang w:val="en-GB"/>
        </w:rPr>
        <w:t>the results</w:t>
      </w:r>
      <w:r w:rsidRPr="00E87B15">
        <w:rPr>
          <w:lang w:val="en-GB"/>
        </w:rPr>
        <w:t xml:space="preserve"> for </w:t>
      </w:r>
      <w:r>
        <w:rPr>
          <w:lang w:val="en-GB"/>
        </w:rPr>
        <w:t xml:space="preserve">all single recorded </w:t>
      </w:r>
      <w:r w:rsidRPr="00E87B15">
        <w:rPr>
          <w:lang w:val="en-GB"/>
        </w:rPr>
        <w:t>measurement sectio</w:t>
      </w:r>
      <w:r>
        <w:rPr>
          <w:lang w:val="en-GB"/>
        </w:rPr>
        <w:t>n</w:t>
      </w:r>
      <w:r w:rsidRPr="00E87B15">
        <w:rPr>
          <w:lang w:val="en-GB"/>
        </w:rPr>
        <w:t xml:space="preserve">s </w:t>
      </w:r>
      <w:r>
        <w:rPr>
          <w:lang w:val="en-GB"/>
        </w:rPr>
        <w:t>differe</w:t>
      </w:r>
      <w:r>
        <w:rPr>
          <w:lang w:val="en-GB"/>
        </w:rPr>
        <w:t>n</w:t>
      </w:r>
      <w:r>
        <w:rPr>
          <w:lang w:val="en-GB"/>
        </w:rPr>
        <w:t>tiated by driving direction if applicable</w:t>
      </w:r>
    </w:p>
    <w:p w14:paraId="293B3641" w14:textId="265E5F3F" w:rsidR="004442DD" w:rsidRPr="00E87B15" w:rsidRDefault="004442DD" w:rsidP="00405EDE">
      <w:pPr>
        <w:pStyle w:val="Listenabsatz"/>
        <w:numPr>
          <w:ilvl w:val="0"/>
          <w:numId w:val="15"/>
        </w:numPr>
        <w:jc w:val="left"/>
        <w:rPr>
          <w:lang w:val="en-GB"/>
        </w:rPr>
      </w:pPr>
      <w:r w:rsidRPr="00E87B15">
        <w:rPr>
          <w:lang w:val="en-GB"/>
        </w:rPr>
        <w:t xml:space="preserve">Each a </w:t>
      </w:r>
      <w:r>
        <w:rPr>
          <w:lang w:val="en-GB"/>
        </w:rPr>
        <w:t>“</w:t>
      </w:r>
      <w:r w:rsidRPr="00E87B15">
        <w:rPr>
          <w:lang w:val="en-GB"/>
        </w:rPr>
        <w:t>Hz file</w:t>
      </w:r>
      <w:r>
        <w:rPr>
          <w:lang w:val="en-GB"/>
        </w:rPr>
        <w:t>”</w:t>
      </w:r>
      <w:r w:rsidRPr="00E87B15">
        <w:rPr>
          <w:lang w:val="en-GB"/>
        </w:rPr>
        <w:t xml:space="preserve"> </w:t>
      </w:r>
      <w:r w:rsidR="00AF3338">
        <w:rPr>
          <w:lang w:val="en-GB"/>
        </w:rPr>
        <w:t>(</w:t>
      </w:r>
      <w:r w:rsidR="001414CA">
        <w:rPr>
          <w:lang w:val="en-GB"/>
        </w:rPr>
        <w:t>either in 1Hz or in 100Hz</w:t>
      </w:r>
      <w:r w:rsidR="00AF3338">
        <w:rPr>
          <w:lang w:val="en-GB"/>
        </w:rPr>
        <w:t xml:space="preserve">, depending on the settings) </w:t>
      </w:r>
      <w:r w:rsidRPr="00E87B15">
        <w:rPr>
          <w:lang w:val="en-GB"/>
        </w:rPr>
        <w:t>for the calibr</w:t>
      </w:r>
      <w:r w:rsidRPr="00E87B15">
        <w:rPr>
          <w:lang w:val="en-GB"/>
        </w:rPr>
        <w:t>a</w:t>
      </w:r>
      <w:r w:rsidRPr="00E87B15">
        <w:rPr>
          <w:lang w:val="en-GB"/>
        </w:rPr>
        <w:t xml:space="preserve">tion run, the two low speed runs and the high speed </w:t>
      </w:r>
      <w:r w:rsidR="0025734C">
        <w:rPr>
          <w:lang w:val="en-GB"/>
        </w:rPr>
        <w:t>test</w:t>
      </w:r>
      <w:r w:rsidRPr="00E87B15">
        <w:rPr>
          <w:lang w:val="en-GB"/>
        </w:rPr>
        <w:t xml:space="preserve"> with all input data as well as all calculated values averaged to </w:t>
      </w:r>
      <w:r w:rsidR="00AF3338">
        <w:rPr>
          <w:lang w:val="en-GB"/>
        </w:rPr>
        <w:t>the specified frequency</w:t>
      </w:r>
    </w:p>
    <w:p w14:paraId="5F9D1262" w14:textId="14E450C6" w:rsidR="004442DD" w:rsidRDefault="004442DD" w:rsidP="00932E02">
      <w:pPr>
        <w:jc w:val="left"/>
        <w:rPr>
          <w:lang w:val="en-GB"/>
        </w:rPr>
      </w:pPr>
      <w:r>
        <w:rPr>
          <w:lang w:val="en-GB"/>
        </w:rPr>
        <w:t xml:space="preserve">The sections below give detailed explanations on the result files. All result files are written to the </w:t>
      </w:r>
      <w:r w:rsidR="00AF3338">
        <w:rPr>
          <w:lang w:val="en-GB"/>
        </w:rPr>
        <w:t>sub</w:t>
      </w:r>
      <w:r>
        <w:rPr>
          <w:lang w:val="en-GB"/>
        </w:rPr>
        <w:t xml:space="preserve">folder </w:t>
      </w:r>
      <w:r w:rsidR="00AF3338">
        <w:rPr>
          <w:lang w:val="en-GB"/>
        </w:rPr>
        <w:t xml:space="preserve">“\Results” </w:t>
      </w:r>
      <w:r>
        <w:rPr>
          <w:lang w:val="en-GB"/>
        </w:rPr>
        <w:t xml:space="preserve">of the </w:t>
      </w:r>
      <w:r w:rsidR="00AF3338">
        <w:rPr>
          <w:lang w:val="en-GB"/>
        </w:rPr>
        <w:t xml:space="preserve">folder of the </w:t>
      </w:r>
      <w:r w:rsidR="008F712F">
        <w:rPr>
          <w:lang w:val="en-GB"/>
        </w:rPr>
        <w:t>job-file in the CSV-format.</w:t>
      </w:r>
    </w:p>
    <w:p w14:paraId="3F6B98E9" w14:textId="77777777" w:rsidR="00DC4900" w:rsidRDefault="00DC4900" w:rsidP="00932E02">
      <w:pPr>
        <w:jc w:val="left"/>
        <w:rPr>
          <w:lang w:val="en-GB"/>
        </w:rPr>
      </w:pPr>
    </w:p>
    <w:p w14:paraId="580C196E" w14:textId="6338633B" w:rsidR="002F6B46" w:rsidRDefault="002F6B46" w:rsidP="00932E02">
      <w:pPr>
        <w:jc w:val="left"/>
        <w:rPr>
          <w:lang w:val="en-GB"/>
        </w:rPr>
      </w:pPr>
      <w:r>
        <w:rPr>
          <w:lang w:val="en-GB"/>
        </w:rPr>
        <w:br w:type="page"/>
      </w:r>
    </w:p>
    <w:p w14:paraId="0543B936" w14:textId="77777777" w:rsidR="002F6B46" w:rsidRDefault="002F6B46" w:rsidP="00932E02">
      <w:pPr>
        <w:jc w:val="left"/>
        <w:rPr>
          <w:lang w:val="en-GB"/>
        </w:rPr>
      </w:pPr>
    </w:p>
    <w:p w14:paraId="27D73157" w14:textId="77777777" w:rsidR="004442DD" w:rsidRPr="0027712E" w:rsidRDefault="004442DD" w:rsidP="00932E02">
      <w:pPr>
        <w:pStyle w:val="berschrift2"/>
        <w:jc w:val="left"/>
        <w:rPr>
          <w:lang w:val="en-GB"/>
        </w:rPr>
      </w:pPr>
      <w:bookmarkStart w:id="39" w:name="_Toc425145118"/>
      <w:r w:rsidRPr="00E87B15">
        <w:rPr>
          <w:lang w:val="en-GB"/>
        </w:rPr>
        <w:t>The CSE main result file</w:t>
      </w:r>
      <w:bookmarkEnd w:id="39"/>
    </w:p>
    <w:p w14:paraId="058C9420" w14:textId="77777777" w:rsidR="004442DD" w:rsidRPr="005E4E77" w:rsidRDefault="004442DD" w:rsidP="00932E02">
      <w:pPr>
        <w:jc w:val="left"/>
        <w:rPr>
          <w:i/>
          <w:lang w:val="en-GB"/>
        </w:rPr>
      </w:pPr>
      <w:r w:rsidRPr="005E4E77">
        <w:rPr>
          <w:i/>
          <w:lang w:val="en-GB"/>
        </w:rPr>
        <w:t>Filename = filename of the job-file + “CSE.csv”</w:t>
      </w:r>
    </w:p>
    <w:p w14:paraId="7D1B47F8" w14:textId="271AE516" w:rsidR="004442DD" w:rsidRPr="00921F64" w:rsidRDefault="004442DD" w:rsidP="00932E02">
      <w:pPr>
        <w:jc w:val="left"/>
        <w:rPr>
          <w:lang w:val="en-GB"/>
        </w:rPr>
      </w:pPr>
      <w:r>
        <w:rPr>
          <w:lang w:val="en-GB"/>
        </w:rPr>
        <w:fldChar w:fldCharType="begin"/>
      </w:r>
      <w:r>
        <w:rPr>
          <w:lang w:val="en-GB"/>
        </w:rPr>
        <w:instrText xml:space="preserve"> REF _Ref385277627 \h </w:instrText>
      </w:r>
      <w:r w:rsidR="00932E02">
        <w:rPr>
          <w:lang w:val="en-GB"/>
        </w:rPr>
        <w:instrText xml:space="preserve"> \* MERGEFORMAT </w:instrText>
      </w:r>
      <w:r>
        <w:rPr>
          <w:lang w:val="en-GB"/>
        </w:rPr>
      </w:r>
      <w:r>
        <w:rPr>
          <w:lang w:val="en-GB"/>
        </w:rPr>
        <w:fldChar w:fldCharType="separate"/>
      </w:r>
      <w:r w:rsidR="00D03398" w:rsidRPr="0022289D">
        <w:rPr>
          <w:lang w:val="en-GB"/>
        </w:rPr>
        <w:t xml:space="preserve">Table </w:t>
      </w:r>
      <w:r w:rsidR="00D03398">
        <w:rPr>
          <w:noProof/>
          <w:lang w:val="en-GB"/>
        </w:rPr>
        <w:t>5</w:t>
      </w:r>
      <w:r>
        <w:rPr>
          <w:lang w:val="en-GB"/>
        </w:rPr>
        <w:fldChar w:fldCharType="end"/>
      </w:r>
      <w:r>
        <w:rPr>
          <w:lang w:val="en-GB"/>
        </w:rPr>
        <w:t xml:space="preserve"> and </w:t>
      </w:r>
      <w:r>
        <w:rPr>
          <w:lang w:val="en-GB"/>
        </w:rPr>
        <w:fldChar w:fldCharType="begin"/>
      </w:r>
      <w:r>
        <w:rPr>
          <w:lang w:val="en-GB"/>
        </w:rPr>
        <w:instrText xml:space="preserve"> REF _Ref385277629 \h </w:instrText>
      </w:r>
      <w:r w:rsidR="00932E02">
        <w:rPr>
          <w:lang w:val="en-GB"/>
        </w:rPr>
        <w:instrText xml:space="preserve"> \* MERGEFORMAT </w:instrText>
      </w:r>
      <w:r>
        <w:rPr>
          <w:lang w:val="en-GB"/>
        </w:rPr>
      </w:r>
      <w:r>
        <w:rPr>
          <w:lang w:val="en-GB"/>
        </w:rPr>
        <w:fldChar w:fldCharType="separate"/>
      </w:r>
      <w:r w:rsidR="00D03398" w:rsidRPr="00593D76">
        <w:rPr>
          <w:lang w:val="en-GB"/>
        </w:rPr>
        <w:t xml:space="preserve">Table </w:t>
      </w:r>
      <w:r w:rsidR="00D03398">
        <w:rPr>
          <w:noProof/>
          <w:lang w:val="en-GB"/>
        </w:rPr>
        <w:t>6</w:t>
      </w:r>
      <w:r>
        <w:rPr>
          <w:lang w:val="en-GB"/>
        </w:rPr>
        <w:fldChar w:fldCharType="end"/>
      </w:r>
      <w:r>
        <w:rPr>
          <w:lang w:val="en-GB"/>
        </w:rPr>
        <w:t xml:space="preserve"> show the results as provided by the CSE main result file. O</w:t>
      </w:r>
      <w:r w:rsidRPr="00A82D43">
        <w:rPr>
          <w:lang w:val="en-GB"/>
        </w:rPr>
        <w:t>nly data from "used" datasets are included in the analysis</w:t>
      </w:r>
      <w:r>
        <w:rPr>
          <w:lang w:val="en-GB"/>
        </w:rPr>
        <w:t xml:space="preserve"> and provided in the CSE main result file</w:t>
      </w:r>
    </w:p>
    <w:p w14:paraId="1AA4E5B7" w14:textId="77777777" w:rsidR="004442DD" w:rsidRPr="0027712E" w:rsidRDefault="004442DD" w:rsidP="00932E02">
      <w:pPr>
        <w:pStyle w:val="Beschriftung"/>
        <w:keepNext/>
        <w:jc w:val="left"/>
        <w:rPr>
          <w:lang w:val="en-GB"/>
        </w:rPr>
      </w:pPr>
      <w:bookmarkStart w:id="40" w:name="_Ref385277627"/>
      <w:r w:rsidRPr="0022289D">
        <w:rPr>
          <w:lang w:val="en-GB"/>
        </w:rPr>
        <w:t xml:space="preserve">Table </w:t>
      </w:r>
      <w:r>
        <w:fldChar w:fldCharType="begin"/>
      </w:r>
      <w:r w:rsidRPr="0022289D">
        <w:rPr>
          <w:lang w:val="en-GB"/>
        </w:rPr>
        <w:instrText xml:space="preserve"> SEQ Table \* ARABIC </w:instrText>
      </w:r>
      <w:r>
        <w:fldChar w:fldCharType="separate"/>
      </w:r>
      <w:r w:rsidR="00D03398">
        <w:rPr>
          <w:noProof/>
          <w:lang w:val="en-GB"/>
        </w:rPr>
        <w:t>5</w:t>
      </w:r>
      <w:r>
        <w:rPr>
          <w:noProof/>
        </w:rPr>
        <w:fldChar w:fldCharType="end"/>
      </w:r>
      <w:bookmarkEnd w:id="40"/>
      <w:r w:rsidRPr="0022289D">
        <w:rPr>
          <w:lang w:val="en-GB"/>
        </w:rPr>
        <w:t xml:space="preserve">: </w:t>
      </w:r>
      <w:r w:rsidRPr="0027712E">
        <w:rPr>
          <w:b w:val="0"/>
          <w:lang w:val="en-GB"/>
        </w:rPr>
        <w:t>Overall results provided in the CSE main result file</w:t>
      </w:r>
    </w:p>
    <w:tbl>
      <w:tblPr>
        <w:tblStyle w:val="Tabellenraster"/>
        <w:tblW w:w="0" w:type="auto"/>
        <w:tblLook w:val="04A0" w:firstRow="1" w:lastRow="0" w:firstColumn="1" w:lastColumn="0" w:noHBand="0" w:noVBand="1"/>
      </w:tblPr>
      <w:tblGrid>
        <w:gridCol w:w="1774"/>
        <w:gridCol w:w="864"/>
        <w:gridCol w:w="6648"/>
      </w:tblGrid>
      <w:tr w:rsidR="004442DD" w:rsidRPr="0027712E" w14:paraId="4FCF7945" w14:textId="77777777" w:rsidTr="000F01AE">
        <w:trPr>
          <w:trHeight w:val="300"/>
          <w:tblHeader/>
        </w:trPr>
        <w:tc>
          <w:tcPr>
            <w:tcW w:w="2580" w:type="dxa"/>
            <w:noWrap/>
            <w:hideMark/>
          </w:tcPr>
          <w:p w14:paraId="430D5142" w14:textId="77777777" w:rsidR="004442DD" w:rsidRPr="0027712E" w:rsidRDefault="004442DD" w:rsidP="00932E02">
            <w:pPr>
              <w:jc w:val="left"/>
              <w:rPr>
                <w:b/>
                <w:bCs/>
                <w:lang w:val="en-GB"/>
              </w:rPr>
            </w:pPr>
            <w:r w:rsidRPr="0027712E">
              <w:rPr>
                <w:b/>
                <w:bCs/>
                <w:lang w:val="en-GB"/>
              </w:rPr>
              <w:t>quantity</w:t>
            </w:r>
          </w:p>
        </w:tc>
        <w:tc>
          <w:tcPr>
            <w:tcW w:w="1200" w:type="dxa"/>
            <w:noWrap/>
            <w:hideMark/>
          </w:tcPr>
          <w:p w14:paraId="70F31828" w14:textId="77777777" w:rsidR="004442DD" w:rsidRPr="0027712E" w:rsidRDefault="004442DD" w:rsidP="00932E02">
            <w:pPr>
              <w:jc w:val="left"/>
              <w:rPr>
                <w:b/>
                <w:bCs/>
                <w:lang w:val="en-GB"/>
              </w:rPr>
            </w:pPr>
            <w:r w:rsidRPr="0027712E">
              <w:rPr>
                <w:b/>
                <w:bCs/>
                <w:lang w:val="en-GB"/>
              </w:rPr>
              <w:t>unit</w:t>
            </w:r>
          </w:p>
        </w:tc>
        <w:tc>
          <w:tcPr>
            <w:tcW w:w="9980" w:type="dxa"/>
            <w:noWrap/>
            <w:hideMark/>
          </w:tcPr>
          <w:p w14:paraId="38F2A5CD" w14:textId="77777777" w:rsidR="004442DD" w:rsidRPr="0027712E" w:rsidRDefault="004442DD" w:rsidP="00932E02">
            <w:pPr>
              <w:jc w:val="left"/>
              <w:rPr>
                <w:b/>
                <w:bCs/>
                <w:lang w:val="en-GB"/>
              </w:rPr>
            </w:pPr>
            <w:r w:rsidRPr="0027712E">
              <w:rPr>
                <w:b/>
                <w:bCs/>
                <w:lang w:val="en-GB"/>
              </w:rPr>
              <w:t>description</w:t>
            </w:r>
          </w:p>
        </w:tc>
      </w:tr>
      <w:tr w:rsidR="004442DD" w:rsidRPr="00E661AF" w14:paraId="6062F790" w14:textId="77777777" w:rsidTr="000F01AE">
        <w:trPr>
          <w:trHeight w:val="600"/>
        </w:trPr>
        <w:tc>
          <w:tcPr>
            <w:tcW w:w="2580" w:type="dxa"/>
            <w:noWrap/>
            <w:hideMark/>
          </w:tcPr>
          <w:p w14:paraId="656C3710" w14:textId="249A0B47" w:rsidR="004442DD" w:rsidRPr="0027712E" w:rsidRDefault="00603933" w:rsidP="00932E02">
            <w:pPr>
              <w:jc w:val="left"/>
              <w:rPr>
                <w:lang w:val="en-GB"/>
              </w:rPr>
            </w:pPr>
            <w:proofErr w:type="spellStart"/>
            <w:r>
              <w:rPr>
                <w:lang w:val="en-GB"/>
              </w:rPr>
              <w:t>fv_veh</w:t>
            </w:r>
            <w:proofErr w:type="spellEnd"/>
          </w:p>
        </w:tc>
        <w:tc>
          <w:tcPr>
            <w:tcW w:w="1200" w:type="dxa"/>
            <w:noWrap/>
            <w:hideMark/>
          </w:tcPr>
          <w:p w14:paraId="03894957" w14:textId="77777777" w:rsidR="004442DD" w:rsidRPr="0027712E" w:rsidRDefault="004442DD" w:rsidP="00932E02">
            <w:pPr>
              <w:jc w:val="left"/>
              <w:rPr>
                <w:lang w:val="en-GB"/>
              </w:rPr>
            </w:pPr>
            <w:r w:rsidRPr="0027712E">
              <w:rPr>
                <w:lang w:val="en-GB"/>
              </w:rPr>
              <w:t>[-]</w:t>
            </w:r>
          </w:p>
        </w:tc>
        <w:tc>
          <w:tcPr>
            <w:tcW w:w="9980" w:type="dxa"/>
            <w:hideMark/>
          </w:tcPr>
          <w:p w14:paraId="44CF50FE" w14:textId="77777777" w:rsidR="004442DD" w:rsidRPr="0027712E" w:rsidRDefault="004442DD" w:rsidP="00932E02">
            <w:pPr>
              <w:jc w:val="left"/>
              <w:rPr>
                <w:lang w:val="en-GB"/>
              </w:rPr>
            </w:pPr>
            <w:r w:rsidRPr="005E4E77">
              <w:rPr>
                <w:lang w:val="en-GB"/>
              </w:rPr>
              <w:t>calibration factor for CAN vehicle speed (if DGPS option is used in the calibration run: determined based on DGPS velocity si</w:t>
            </w:r>
            <w:r w:rsidRPr="005E4E77">
              <w:rPr>
                <w:lang w:val="en-GB"/>
              </w:rPr>
              <w:t>g</w:t>
            </w:r>
            <w:r w:rsidRPr="005E4E77">
              <w:rPr>
                <w:lang w:val="en-GB"/>
              </w:rPr>
              <w:t>nal)</w:t>
            </w:r>
            <w:r w:rsidRPr="005E4E77">
              <w:rPr>
                <w:rStyle w:val="Funotenzeichen"/>
                <w:lang w:val="en-GB"/>
              </w:rPr>
              <w:footnoteReference w:id="8"/>
            </w:r>
          </w:p>
        </w:tc>
      </w:tr>
      <w:tr w:rsidR="004442DD" w:rsidRPr="0027712E" w14:paraId="4C8790D4" w14:textId="77777777" w:rsidTr="000F01AE">
        <w:trPr>
          <w:trHeight w:val="600"/>
        </w:trPr>
        <w:tc>
          <w:tcPr>
            <w:tcW w:w="2580" w:type="dxa"/>
            <w:noWrap/>
            <w:hideMark/>
          </w:tcPr>
          <w:p w14:paraId="4FC0409A" w14:textId="77777777" w:rsidR="004442DD" w:rsidRPr="0027712E" w:rsidRDefault="004442DD" w:rsidP="00932E02">
            <w:pPr>
              <w:jc w:val="left"/>
              <w:rPr>
                <w:lang w:val="en-GB"/>
              </w:rPr>
            </w:pPr>
            <w:r w:rsidRPr="0027712E">
              <w:rPr>
                <w:lang w:val="en-GB"/>
              </w:rPr>
              <w:t>fv_veh_opt2</w:t>
            </w:r>
          </w:p>
        </w:tc>
        <w:tc>
          <w:tcPr>
            <w:tcW w:w="1200" w:type="dxa"/>
            <w:noWrap/>
            <w:hideMark/>
          </w:tcPr>
          <w:p w14:paraId="1D7B465D" w14:textId="77777777" w:rsidR="004442DD" w:rsidRPr="0027712E" w:rsidRDefault="004442DD" w:rsidP="00932E02">
            <w:pPr>
              <w:jc w:val="left"/>
              <w:rPr>
                <w:lang w:val="en-GB"/>
              </w:rPr>
            </w:pPr>
            <w:r w:rsidRPr="0027712E">
              <w:rPr>
                <w:lang w:val="en-GB"/>
              </w:rPr>
              <w:t>[-]</w:t>
            </w:r>
          </w:p>
        </w:tc>
        <w:tc>
          <w:tcPr>
            <w:tcW w:w="9980" w:type="dxa"/>
            <w:hideMark/>
          </w:tcPr>
          <w:p w14:paraId="1D471F46" w14:textId="77777777" w:rsidR="004442DD" w:rsidRPr="0027712E" w:rsidRDefault="004442DD" w:rsidP="00932E02">
            <w:pPr>
              <w:jc w:val="left"/>
              <w:rPr>
                <w:lang w:val="en-GB"/>
              </w:rPr>
            </w:pPr>
            <w:proofErr w:type="gramStart"/>
            <w:r w:rsidRPr="0027712E">
              <w:rPr>
                <w:lang w:val="en-GB"/>
              </w:rPr>
              <w:t>only</w:t>
            </w:r>
            <w:proofErr w:type="gramEnd"/>
            <w:r w:rsidRPr="0027712E">
              <w:rPr>
                <w:lang w:val="en-GB"/>
              </w:rPr>
              <w:t xml:space="preserve"> if DGPS option is used in the calibration run: calibration fa</w:t>
            </w:r>
            <w:r w:rsidRPr="0027712E">
              <w:rPr>
                <w:lang w:val="en-GB"/>
              </w:rPr>
              <w:t>c</w:t>
            </w:r>
            <w:r w:rsidRPr="0027712E">
              <w:rPr>
                <w:lang w:val="en-GB"/>
              </w:rPr>
              <w:t>tor for CAN vehicle speed based on DGPS position signal. This value is not used in the further analysis</w:t>
            </w:r>
          </w:p>
        </w:tc>
      </w:tr>
      <w:tr w:rsidR="004442DD" w:rsidRPr="00E661AF" w14:paraId="4A110389" w14:textId="77777777" w:rsidTr="000F01AE">
        <w:trPr>
          <w:trHeight w:val="300"/>
        </w:trPr>
        <w:tc>
          <w:tcPr>
            <w:tcW w:w="2580" w:type="dxa"/>
            <w:noWrap/>
            <w:hideMark/>
          </w:tcPr>
          <w:p w14:paraId="07CBEB09" w14:textId="77777777" w:rsidR="004442DD" w:rsidRPr="0027712E" w:rsidRDefault="004442DD" w:rsidP="00932E02">
            <w:pPr>
              <w:jc w:val="left"/>
              <w:rPr>
                <w:lang w:val="en-GB"/>
              </w:rPr>
            </w:pPr>
            <w:proofErr w:type="spellStart"/>
            <w:r w:rsidRPr="0027712E">
              <w:rPr>
                <w:lang w:val="en-GB"/>
              </w:rPr>
              <w:t>fv_pe</w:t>
            </w:r>
            <w:proofErr w:type="spellEnd"/>
          </w:p>
        </w:tc>
        <w:tc>
          <w:tcPr>
            <w:tcW w:w="1200" w:type="dxa"/>
            <w:noWrap/>
            <w:hideMark/>
          </w:tcPr>
          <w:p w14:paraId="35047FD4" w14:textId="77777777" w:rsidR="004442DD" w:rsidRPr="0027712E" w:rsidRDefault="004442DD" w:rsidP="00932E02">
            <w:pPr>
              <w:jc w:val="left"/>
              <w:rPr>
                <w:lang w:val="en-GB"/>
              </w:rPr>
            </w:pPr>
            <w:r w:rsidRPr="0027712E">
              <w:rPr>
                <w:lang w:val="en-GB"/>
              </w:rPr>
              <w:t>[-]</w:t>
            </w:r>
          </w:p>
        </w:tc>
        <w:tc>
          <w:tcPr>
            <w:tcW w:w="9980" w:type="dxa"/>
            <w:hideMark/>
          </w:tcPr>
          <w:p w14:paraId="08A8AD67" w14:textId="77777777" w:rsidR="004442DD" w:rsidRPr="0027712E" w:rsidRDefault="004442DD" w:rsidP="00932E02">
            <w:pPr>
              <w:jc w:val="left"/>
              <w:rPr>
                <w:lang w:val="en-GB"/>
              </w:rPr>
            </w:pPr>
            <w:r w:rsidRPr="0027712E">
              <w:rPr>
                <w:lang w:val="en-GB"/>
              </w:rPr>
              <w:t>position error correction factor for measured air speed</w:t>
            </w:r>
          </w:p>
        </w:tc>
      </w:tr>
      <w:tr w:rsidR="004442DD" w:rsidRPr="00E661AF" w14:paraId="78C0E74A" w14:textId="77777777" w:rsidTr="000F01AE">
        <w:trPr>
          <w:trHeight w:val="300"/>
        </w:trPr>
        <w:tc>
          <w:tcPr>
            <w:tcW w:w="2580" w:type="dxa"/>
            <w:noWrap/>
            <w:hideMark/>
          </w:tcPr>
          <w:p w14:paraId="09C184AD" w14:textId="77777777" w:rsidR="004442DD" w:rsidRPr="0027712E" w:rsidRDefault="004442DD" w:rsidP="00932E02">
            <w:pPr>
              <w:jc w:val="left"/>
              <w:rPr>
                <w:lang w:val="en-GB"/>
              </w:rPr>
            </w:pPr>
            <w:proofErr w:type="spellStart"/>
            <w:r w:rsidRPr="0027712E">
              <w:rPr>
                <w:lang w:val="en-GB"/>
              </w:rPr>
              <w:t>fa_pe</w:t>
            </w:r>
            <w:proofErr w:type="spellEnd"/>
          </w:p>
        </w:tc>
        <w:tc>
          <w:tcPr>
            <w:tcW w:w="1200" w:type="dxa"/>
            <w:noWrap/>
            <w:hideMark/>
          </w:tcPr>
          <w:p w14:paraId="600B9585" w14:textId="77777777" w:rsidR="004442DD" w:rsidRPr="0027712E" w:rsidRDefault="004442DD" w:rsidP="00932E02">
            <w:pPr>
              <w:jc w:val="left"/>
              <w:rPr>
                <w:lang w:val="en-GB"/>
              </w:rPr>
            </w:pPr>
            <w:r w:rsidRPr="0027712E">
              <w:rPr>
                <w:lang w:val="en-GB"/>
              </w:rPr>
              <w:t>[-]</w:t>
            </w:r>
          </w:p>
        </w:tc>
        <w:tc>
          <w:tcPr>
            <w:tcW w:w="9980" w:type="dxa"/>
            <w:hideMark/>
          </w:tcPr>
          <w:p w14:paraId="377403C1" w14:textId="77777777" w:rsidR="004442DD" w:rsidRPr="0027712E" w:rsidRDefault="004442DD" w:rsidP="00932E02">
            <w:pPr>
              <w:jc w:val="left"/>
              <w:rPr>
                <w:lang w:val="en-GB"/>
              </w:rPr>
            </w:pPr>
            <w:r w:rsidRPr="0027712E">
              <w:rPr>
                <w:lang w:val="en-GB"/>
              </w:rPr>
              <w:t>position error correction factor for measured air inflow angle (b</w:t>
            </w:r>
            <w:r w:rsidRPr="0027712E">
              <w:rPr>
                <w:lang w:val="en-GB"/>
              </w:rPr>
              <w:t>e</w:t>
            </w:r>
            <w:r w:rsidRPr="0027712E">
              <w:rPr>
                <w:lang w:val="en-GB"/>
              </w:rPr>
              <w:t>ta)</w:t>
            </w:r>
          </w:p>
        </w:tc>
      </w:tr>
      <w:tr w:rsidR="004442DD" w:rsidRPr="00E661AF" w14:paraId="59E2F6D2" w14:textId="77777777" w:rsidTr="000F01AE">
        <w:trPr>
          <w:trHeight w:val="300"/>
        </w:trPr>
        <w:tc>
          <w:tcPr>
            <w:tcW w:w="2580" w:type="dxa"/>
            <w:noWrap/>
            <w:hideMark/>
          </w:tcPr>
          <w:p w14:paraId="1B75FC78" w14:textId="77777777" w:rsidR="004442DD" w:rsidRPr="0027712E" w:rsidRDefault="004442DD" w:rsidP="00932E02">
            <w:pPr>
              <w:jc w:val="left"/>
              <w:rPr>
                <w:lang w:val="en-GB"/>
              </w:rPr>
            </w:pPr>
            <w:proofErr w:type="spellStart"/>
            <w:r w:rsidRPr="0027712E">
              <w:rPr>
                <w:lang w:val="en-GB"/>
              </w:rPr>
              <w:t>beta_ame</w:t>
            </w:r>
            <w:proofErr w:type="spellEnd"/>
          </w:p>
        </w:tc>
        <w:tc>
          <w:tcPr>
            <w:tcW w:w="1200" w:type="dxa"/>
            <w:noWrap/>
            <w:hideMark/>
          </w:tcPr>
          <w:p w14:paraId="1863415E" w14:textId="77777777" w:rsidR="004442DD" w:rsidRPr="0027712E" w:rsidRDefault="004442DD" w:rsidP="00932E02">
            <w:pPr>
              <w:jc w:val="left"/>
              <w:rPr>
                <w:lang w:val="en-GB"/>
              </w:rPr>
            </w:pPr>
            <w:r w:rsidRPr="0027712E">
              <w:rPr>
                <w:lang w:val="en-GB"/>
              </w:rPr>
              <w:t>[°]</w:t>
            </w:r>
          </w:p>
        </w:tc>
        <w:tc>
          <w:tcPr>
            <w:tcW w:w="9980" w:type="dxa"/>
            <w:hideMark/>
          </w:tcPr>
          <w:p w14:paraId="32CF6859" w14:textId="77777777" w:rsidR="004442DD" w:rsidRPr="0027712E" w:rsidRDefault="004442DD" w:rsidP="00932E02">
            <w:pPr>
              <w:jc w:val="left"/>
              <w:rPr>
                <w:lang w:val="en-GB"/>
              </w:rPr>
            </w:pPr>
            <w:r w:rsidRPr="0027712E">
              <w:rPr>
                <w:lang w:val="en-GB"/>
              </w:rPr>
              <w:t>misalignment correction for measured air inflow angle (beta)</w:t>
            </w:r>
          </w:p>
        </w:tc>
      </w:tr>
      <w:tr w:rsidR="004442DD" w:rsidRPr="00E661AF" w14:paraId="18AE59DA" w14:textId="77777777" w:rsidTr="000F01AE">
        <w:trPr>
          <w:trHeight w:val="300"/>
        </w:trPr>
        <w:tc>
          <w:tcPr>
            <w:tcW w:w="2580" w:type="dxa"/>
            <w:noWrap/>
            <w:hideMark/>
          </w:tcPr>
          <w:p w14:paraId="7323C3FB" w14:textId="57E66E77" w:rsidR="004442DD" w:rsidRPr="0027712E" w:rsidRDefault="004442DD" w:rsidP="00932E02">
            <w:pPr>
              <w:jc w:val="left"/>
              <w:rPr>
                <w:lang w:val="en-GB"/>
              </w:rPr>
            </w:pPr>
            <w:proofErr w:type="spellStart"/>
            <w:r w:rsidRPr="008C2B42">
              <w:rPr>
                <w:lang w:val="en-GB"/>
              </w:rPr>
              <w:t>CdxA</w:t>
            </w:r>
            <w:proofErr w:type="spellEnd"/>
            <w:r w:rsidR="00290937" w:rsidRPr="008C2B42">
              <w:rPr>
                <w:lang w:val="en-GB"/>
              </w:rPr>
              <w:t>(ß)</w:t>
            </w:r>
          </w:p>
        </w:tc>
        <w:tc>
          <w:tcPr>
            <w:tcW w:w="1200" w:type="dxa"/>
            <w:noWrap/>
            <w:hideMark/>
          </w:tcPr>
          <w:p w14:paraId="3E227164" w14:textId="77777777" w:rsidR="004442DD" w:rsidRPr="0027712E" w:rsidRDefault="004442DD" w:rsidP="00932E02">
            <w:pPr>
              <w:jc w:val="left"/>
              <w:rPr>
                <w:lang w:val="en-GB"/>
              </w:rPr>
            </w:pPr>
            <w:r w:rsidRPr="0027712E">
              <w:rPr>
                <w:lang w:val="en-GB"/>
              </w:rPr>
              <w:t>[m²]</w:t>
            </w:r>
          </w:p>
        </w:tc>
        <w:tc>
          <w:tcPr>
            <w:tcW w:w="9980" w:type="dxa"/>
            <w:hideMark/>
          </w:tcPr>
          <w:p w14:paraId="4A64D0E2" w14:textId="7E732A77" w:rsidR="004442DD" w:rsidRPr="0027712E" w:rsidRDefault="004442DD" w:rsidP="00932E02">
            <w:pPr>
              <w:jc w:val="left"/>
              <w:rPr>
                <w:lang w:val="en-GB"/>
              </w:rPr>
            </w:pPr>
            <w:r w:rsidRPr="0027712E">
              <w:rPr>
                <w:lang w:val="en-GB"/>
              </w:rPr>
              <w:t>average Cd*A (β) of all combinations of MS ID and direction ID</w:t>
            </w:r>
            <w:r w:rsidR="00603933">
              <w:rPr>
                <w:lang w:val="en-GB"/>
              </w:rPr>
              <w:t xml:space="preserve"> (before yaw angle correction)</w:t>
            </w:r>
          </w:p>
        </w:tc>
      </w:tr>
      <w:tr w:rsidR="004442DD" w:rsidRPr="00E661AF" w14:paraId="245812A5" w14:textId="77777777" w:rsidTr="000F01AE">
        <w:trPr>
          <w:trHeight w:val="300"/>
        </w:trPr>
        <w:tc>
          <w:tcPr>
            <w:tcW w:w="2580" w:type="dxa"/>
            <w:noWrap/>
            <w:hideMark/>
          </w:tcPr>
          <w:p w14:paraId="73B9BB50" w14:textId="777BAE91" w:rsidR="004442DD" w:rsidRPr="0027712E" w:rsidRDefault="004442DD" w:rsidP="00932E02">
            <w:pPr>
              <w:jc w:val="left"/>
              <w:rPr>
                <w:lang w:val="en-GB"/>
              </w:rPr>
            </w:pPr>
            <w:r w:rsidRPr="0027712E">
              <w:rPr>
                <w:lang w:val="en-GB"/>
              </w:rPr>
              <w:t>beta</w:t>
            </w:r>
          </w:p>
        </w:tc>
        <w:tc>
          <w:tcPr>
            <w:tcW w:w="1200" w:type="dxa"/>
            <w:noWrap/>
            <w:hideMark/>
          </w:tcPr>
          <w:p w14:paraId="3753D1F7" w14:textId="77777777" w:rsidR="004442DD" w:rsidRPr="0027712E" w:rsidRDefault="004442DD" w:rsidP="00932E02">
            <w:pPr>
              <w:jc w:val="left"/>
              <w:rPr>
                <w:lang w:val="en-GB"/>
              </w:rPr>
            </w:pPr>
            <w:r w:rsidRPr="0027712E">
              <w:rPr>
                <w:lang w:val="en-GB"/>
              </w:rPr>
              <w:t>[°]</w:t>
            </w:r>
          </w:p>
        </w:tc>
        <w:tc>
          <w:tcPr>
            <w:tcW w:w="9980" w:type="dxa"/>
            <w:hideMark/>
          </w:tcPr>
          <w:p w14:paraId="25AACBC5" w14:textId="77777777" w:rsidR="004442DD" w:rsidRPr="0027712E" w:rsidRDefault="004442DD" w:rsidP="00932E02">
            <w:pPr>
              <w:jc w:val="left"/>
              <w:rPr>
                <w:lang w:val="en-GB"/>
              </w:rPr>
            </w:pPr>
            <w:r w:rsidRPr="0027712E">
              <w:rPr>
                <w:lang w:val="en-GB"/>
              </w:rPr>
              <w:t xml:space="preserve">average </w:t>
            </w:r>
            <w:r>
              <w:rPr>
                <w:lang w:val="en-GB"/>
              </w:rPr>
              <w:t xml:space="preserve">absolute </w:t>
            </w:r>
            <w:r w:rsidRPr="0027712E">
              <w:rPr>
                <w:lang w:val="en-GB"/>
              </w:rPr>
              <w:t>β of all combinations of MS ID and direction ID</w:t>
            </w:r>
          </w:p>
        </w:tc>
      </w:tr>
      <w:tr w:rsidR="004442DD" w:rsidRPr="00E661AF" w14:paraId="70DCE4AB" w14:textId="77777777" w:rsidTr="000F01AE">
        <w:trPr>
          <w:trHeight w:val="300"/>
        </w:trPr>
        <w:tc>
          <w:tcPr>
            <w:tcW w:w="2580" w:type="dxa"/>
            <w:noWrap/>
            <w:hideMark/>
          </w:tcPr>
          <w:p w14:paraId="61D001C1" w14:textId="18CE2029" w:rsidR="004442DD" w:rsidRPr="0027712E" w:rsidRDefault="004442DD" w:rsidP="00932E02">
            <w:pPr>
              <w:jc w:val="left"/>
              <w:rPr>
                <w:lang w:val="en-GB"/>
              </w:rPr>
            </w:pPr>
            <w:proofErr w:type="spellStart"/>
            <w:r w:rsidRPr="0027712E">
              <w:rPr>
                <w:lang w:val="en-GB"/>
              </w:rPr>
              <w:t>del</w:t>
            </w:r>
            <w:r w:rsidR="00603933">
              <w:rPr>
                <w:lang w:val="en-GB"/>
              </w:rPr>
              <w:t>ta_CdxA</w:t>
            </w:r>
            <w:proofErr w:type="spellEnd"/>
          </w:p>
        </w:tc>
        <w:tc>
          <w:tcPr>
            <w:tcW w:w="1200" w:type="dxa"/>
            <w:noWrap/>
            <w:hideMark/>
          </w:tcPr>
          <w:p w14:paraId="03E043B3" w14:textId="77777777" w:rsidR="004442DD" w:rsidRPr="0027712E" w:rsidRDefault="004442DD" w:rsidP="00932E02">
            <w:pPr>
              <w:jc w:val="left"/>
              <w:rPr>
                <w:lang w:val="en-GB"/>
              </w:rPr>
            </w:pPr>
            <w:r w:rsidRPr="0027712E">
              <w:rPr>
                <w:lang w:val="en-GB"/>
              </w:rPr>
              <w:t>[m²]</w:t>
            </w:r>
          </w:p>
        </w:tc>
        <w:tc>
          <w:tcPr>
            <w:tcW w:w="9980" w:type="dxa"/>
            <w:hideMark/>
          </w:tcPr>
          <w:p w14:paraId="4D91E3CC" w14:textId="77777777" w:rsidR="004442DD" w:rsidRPr="0027712E" w:rsidRDefault="004442DD" w:rsidP="00932E02">
            <w:pPr>
              <w:jc w:val="left"/>
              <w:rPr>
                <w:lang w:val="en-GB"/>
              </w:rPr>
            </w:pPr>
            <w:r w:rsidRPr="0027712E">
              <w:rPr>
                <w:lang w:val="en-GB"/>
              </w:rPr>
              <w:t xml:space="preserve">β-influence on </w:t>
            </w:r>
            <w:proofErr w:type="spellStart"/>
            <w:r w:rsidRPr="0027712E">
              <w:rPr>
                <w:lang w:val="en-GB"/>
              </w:rPr>
              <w:t>CdxA</w:t>
            </w:r>
            <w:proofErr w:type="spellEnd"/>
            <w:r w:rsidRPr="0027712E">
              <w:rPr>
                <w:lang w:val="en-GB"/>
              </w:rPr>
              <w:t xml:space="preserve"> calculated with beta_ave_Opt1 and the g</w:t>
            </w:r>
            <w:r w:rsidRPr="0027712E">
              <w:rPr>
                <w:lang w:val="en-GB"/>
              </w:rPr>
              <w:t>e</w:t>
            </w:r>
            <w:r w:rsidRPr="0027712E">
              <w:rPr>
                <w:lang w:val="en-GB"/>
              </w:rPr>
              <w:t>neric drag curve</w:t>
            </w:r>
          </w:p>
        </w:tc>
      </w:tr>
      <w:tr w:rsidR="004442DD" w:rsidRPr="00E661AF" w14:paraId="4A931F77" w14:textId="77777777" w:rsidTr="000F01AE">
        <w:trPr>
          <w:trHeight w:val="600"/>
        </w:trPr>
        <w:tc>
          <w:tcPr>
            <w:tcW w:w="2580" w:type="dxa"/>
            <w:noWrap/>
            <w:hideMark/>
          </w:tcPr>
          <w:p w14:paraId="653D72F9" w14:textId="7284F706" w:rsidR="004442DD" w:rsidRPr="0027712E" w:rsidRDefault="004442DD" w:rsidP="00932E02">
            <w:pPr>
              <w:jc w:val="left"/>
              <w:rPr>
                <w:lang w:val="en-GB"/>
              </w:rPr>
            </w:pPr>
            <w:proofErr w:type="spellStart"/>
            <w:r w:rsidRPr="0027712E">
              <w:rPr>
                <w:lang w:val="en-GB"/>
              </w:rPr>
              <w:t>CdxA</w:t>
            </w:r>
            <w:proofErr w:type="spellEnd"/>
            <w:r w:rsidRPr="0027712E">
              <w:rPr>
                <w:lang w:val="en-GB"/>
              </w:rPr>
              <w:t>(0)</w:t>
            </w:r>
          </w:p>
        </w:tc>
        <w:tc>
          <w:tcPr>
            <w:tcW w:w="1200" w:type="dxa"/>
            <w:noWrap/>
            <w:hideMark/>
          </w:tcPr>
          <w:p w14:paraId="0170A83B" w14:textId="77777777" w:rsidR="004442DD" w:rsidRPr="0027712E" w:rsidRDefault="004442DD" w:rsidP="00932E02">
            <w:pPr>
              <w:jc w:val="left"/>
              <w:rPr>
                <w:lang w:val="en-GB"/>
              </w:rPr>
            </w:pPr>
            <w:r w:rsidRPr="0027712E">
              <w:rPr>
                <w:lang w:val="en-GB"/>
              </w:rPr>
              <w:t>[m²]</w:t>
            </w:r>
          </w:p>
        </w:tc>
        <w:tc>
          <w:tcPr>
            <w:tcW w:w="9980" w:type="dxa"/>
            <w:hideMark/>
          </w:tcPr>
          <w:p w14:paraId="59F296E1" w14:textId="48BC152B" w:rsidR="004442DD" w:rsidRPr="0027712E" w:rsidRDefault="004442DD" w:rsidP="00932E02">
            <w:pPr>
              <w:jc w:val="left"/>
              <w:rPr>
                <w:lang w:val="en-GB"/>
              </w:rPr>
            </w:pPr>
            <w:proofErr w:type="spellStart"/>
            <w:r w:rsidRPr="0027712E">
              <w:rPr>
                <w:lang w:val="en-GB"/>
              </w:rPr>
              <w:t>CdxA</w:t>
            </w:r>
            <w:proofErr w:type="spellEnd"/>
            <w:r w:rsidRPr="0027712E">
              <w:rPr>
                <w:lang w:val="en-GB"/>
              </w:rPr>
              <w:t xml:space="preserve"> value for zero cross-wind conditions (= CdxA_ave_Opt1 - delta_CdxA_Opt1) FINAL RESULT</w:t>
            </w:r>
          </w:p>
        </w:tc>
      </w:tr>
      <w:tr w:rsidR="004442DD" w:rsidRPr="00E661AF" w14:paraId="3FF6DBC7" w14:textId="77777777" w:rsidTr="000F01AE">
        <w:trPr>
          <w:trHeight w:val="600"/>
        </w:trPr>
        <w:tc>
          <w:tcPr>
            <w:tcW w:w="2580" w:type="dxa"/>
            <w:noWrap/>
            <w:hideMark/>
          </w:tcPr>
          <w:p w14:paraId="092AE27D" w14:textId="77777777" w:rsidR="004442DD" w:rsidRPr="0027712E" w:rsidRDefault="004442DD" w:rsidP="00932E02">
            <w:pPr>
              <w:jc w:val="left"/>
              <w:rPr>
                <w:lang w:val="en-GB"/>
              </w:rPr>
            </w:pPr>
            <w:proofErr w:type="spellStart"/>
            <w:r w:rsidRPr="0027712E">
              <w:rPr>
                <w:lang w:val="en-GB"/>
              </w:rPr>
              <w:t>CdxA</w:t>
            </w:r>
            <w:proofErr w:type="spellEnd"/>
            <w:r w:rsidRPr="0027712E">
              <w:rPr>
                <w:lang w:val="en-GB"/>
              </w:rPr>
              <w:t>(0)_Opt2</w:t>
            </w:r>
          </w:p>
        </w:tc>
        <w:tc>
          <w:tcPr>
            <w:tcW w:w="1200" w:type="dxa"/>
            <w:noWrap/>
            <w:hideMark/>
          </w:tcPr>
          <w:p w14:paraId="4D3F891C" w14:textId="77777777" w:rsidR="004442DD" w:rsidRPr="0027712E" w:rsidRDefault="004442DD" w:rsidP="00932E02">
            <w:pPr>
              <w:jc w:val="left"/>
              <w:rPr>
                <w:lang w:val="en-GB"/>
              </w:rPr>
            </w:pPr>
            <w:r w:rsidRPr="0027712E">
              <w:rPr>
                <w:lang w:val="en-GB"/>
              </w:rPr>
              <w:t>[m²]</w:t>
            </w:r>
          </w:p>
        </w:tc>
        <w:tc>
          <w:tcPr>
            <w:tcW w:w="9980" w:type="dxa"/>
            <w:hideMark/>
          </w:tcPr>
          <w:p w14:paraId="197BDDC0" w14:textId="5C7F498E" w:rsidR="004442DD" w:rsidRPr="0027712E" w:rsidRDefault="004442DD" w:rsidP="00D97713">
            <w:pPr>
              <w:jc w:val="left"/>
              <w:rPr>
                <w:lang w:val="en-GB"/>
              </w:rPr>
            </w:pPr>
            <w:proofErr w:type="spellStart"/>
            <w:r w:rsidRPr="0027712E">
              <w:rPr>
                <w:lang w:val="en-GB"/>
              </w:rPr>
              <w:t>CdxA</w:t>
            </w:r>
            <w:proofErr w:type="spellEnd"/>
            <w:r w:rsidRPr="0027712E">
              <w:rPr>
                <w:lang w:val="en-GB"/>
              </w:rPr>
              <w:t xml:space="preserve"> value for zero cross-wind conditions (average of </w:t>
            </w:r>
            <w:proofErr w:type="spellStart"/>
            <w:r w:rsidRPr="0027712E">
              <w:rPr>
                <w:lang w:val="en-GB"/>
              </w:rPr>
              <w:t>CdxA</w:t>
            </w:r>
            <w:proofErr w:type="spellEnd"/>
            <w:r w:rsidRPr="0027712E">
              <w:rPr>
                <w:lang w:val="en-GB"/>
              </w:rPr>
              <w:t xml:space="preserve">(0) for all combinations of MS ID and direction ID) </w:t>
            </w:r>
          </w:p>
        </w:tc>
      </w:tr>
      <w:tr w:rsidR="004442DD" w:rsidRPr="00E661AF" w14:paraId="496D16E0" w14:textId="77777777" w:rsidTr="000F01AE">
        <w:trPr>
          <w:trHeight w:val="600"/>
        </w:trPr>
        <w:tc>
          <w:tcPr>
            <w:tcW w:w="2580" w:type="dxa"/>
            <w:noWrap/>
            <w:hideMark/>
          </w:tcPr>
          <w:p w14:paraId="7C5A30A4" w14:textId="77777777" w:rsidR="004442DD" w:rsidRPr="0027712E" w:rsidRDefault="004442DD" w:rsidP="00932E02">
            <w:pPr>
              <w:keepNext/>
              <w:jc w:val="left"/>
              <w:rPr>
                <w:lang w:val="en-GB"/>
              </w:rPr>
            </w:pPr>
            <w:r w:rsidRPr="0027712E">
              <w:rPr>
                <w:lang w:val="en-GB"/>
              </w:rPr>
              <w:t>Validity criteria</w:t>
            </w:r>
          </w:p>
        </w:tc>
        <w:tc>
          <w:tcPr>
            <w:tcW w:w="1200" w:type="dxa"/>
            <w:noWrap/>
            <w:hideMark/>
          </w:tcPr>
          <w:p w14:paraId="2B08EB21" w14:textId="77777777" w:rsidR="004442DD" w:rsidRPr="0027712E" w:rsidRDefault="004442DD" w:rsidP="00932E02">
            <w:pPr>
              <w:keepNext/>
              <w:jc w:val="left"/>
              <w:rPr>
                <w:lang w:val="en-GB"/>
              </w:rPr>
            </w:pPr>
            <w:r w:rsidRPr="0027712E">
              <w:rPr>
                <w:lang w:val="en-GB"/>
              </w:rPr>
              <w:t>[-]</w:t>
            </w:r>
          </w:p>
        </w:tc>
        <w:tc>
          <w:tcPr>
            <w:tcW w:w="9980" w:type="dxa"/>
            <w:hideMark/>
          </w:tcPr>
          <w:p w14:paraId="10312BE1" w14:textId="3703E088" w:rsidR="004442DD" w:rsidRPr="0027712E" w:rsidRDefault="004442DD" w:rsidP="00932E02">
            <w:pPr>
              <w:keepNext/>
              <w:jc w:val="left"/>
              <w:rPr>
                <w:lang w:val="en-GB"/>
              </w:rPr>
            </w:pPr>
            <w:r w:rsidRPr="0027712E">
              <w:rPr>
                <w:lang w:val="en-GB"/>
              </w:rPr>
              <w:t>particular error messages on single validity criteria (ambient co</w:t>
            </w:r>
            <w:r w:rsidRPr="0027712E">
              <w:rPr>
                <w:lang w:val="en-GB"/>
              </w:rPr>
              <w:t>n</w:t>
            </w:r>
            <w:r w:rsidRPr="0027712E">
              <w:rPr>
                <w:lang w:val="en-GB"/>
              </w:rPr>
              <w:t>ditions, tire temperature conditions)</w:t>
            </w:r>
          </w:p>
        </w:tc>
      </w:tr>
    </w:tbl>
    <w:p w14:paraId="79137BCB" w14:textId="2F0702CB" w:rsidR="002F6B46" w:rsidRDefault="002F6B46" w:rsidP="00932E02">
      <w:pPr>
        <w:jc w:val="left"/>
        <w:rPr>
          <w:lang w:val="en-GB"/>
        </w:rPr>
      </w:pPr>
    </w:p>
    <w:p w14:paraId="3B02FB3D" w14:textId="77777777" w:rsidR="002F6B46" w:rsidRDefault="002F6B46" w:rsidP="00932E02">
      <w:pPr>
        <w:jc w:val="left"/>
        <w:rPr>
          <w:lang w:val="en-GB"/>
        </w:rPr>
      </w:pPr>
      <w:r>
        <w:rPr>
          <w:lang w:val="en-GB"/>
        </w:rPr>
        <w:br w:type="page"/>
      </w:r>
    </w:p>
    <w:p w14:paraId="2F92D520" w14:textId="77777777" w:rsidR="004442DD" w:rsidRDefault="004442DD" w:rsidP="00932E02">
      <w:pPr>
        <w:jc w:val="left"/>
        <w:rPr>
          <w:lang w:val="en-GB"/>
        </w:rPr>
      </w:pPr>
    </w:p>
    <w:p w14:paraId="7D22CB7A" w14:textId="459D76EF" w:rsidR="00882ED2" w:rsidRDefault="004442DD" w:rsidP="008C2B42">
      <w:pPr>
        <w:pStyle w:val="Beschriftung"/>
        <w:keepNext/>
        <w:jc w:val="left"/>
        <w:rPr>
          <w:lang w:val="en-GB"/>
        </w:rPr>
      </w:pPr>
      <w:bookmarkStart w:id="41" w:name="_Ref385277629"/>
      <w:r w:rsidRPr="00593D76">
        <w:rPr>
          <w:lang w:val="en-GB"/>
        </w:rPr>
        <w:t xml:space="preserve">Table </w:t>
      </w:r>
      <w:r w:rsidRPr="00593D76">
        <w:rPr>
          <w:lang w:val="en-GB"/>
        </w:rPr>
        <w:fldChar w:fldCharType="begin"/>
      </w:r>
      <w:r w:rsidRPr="00593D76">
        <w:rPr>
          <w:lang w:val="en-GB"/>
        </w:rPr>
        <w:instrText xml:space="preserve"> SEQ Table \* ARABIC </w:instrText>
      </w:r>
      <w:r w:rsidRPr="00593D76">
        <w:rPr>
          <w:lang w:val="en-GB"/>
        </w:rPr>
        <w:fldChar w:fldCharType="separate"/>
      </w:r>
      <w:r w:rsidR="00D03398">
        <w:rPr>
          <w:noProof/>
          <w:lang w:val="en-GB"/>
        </w:rPr>
        <w:t>6</w:t>
      </w:r>
      <w:r w:rsidRPr="00593D76">
        <w:rPr>
          <w:lang w:val="en-GB"/>
        </w:rPr>
        <w:fldChar w:fldCharType="end"/>
      </w:r>
      <w:bookmarkEnd w:id="41"/>
      <w:r w:rsidRPr="00593D76">
        <w:rPr>
          <w:lang w:val="en-GB"/>
        </w:rPr>
        <w:t xml:space="preserve">: </w:t>
      </w:r>
      <w:r w:rsidRPr="00593D76">
        <w:rPr>
          <w:b w:val="0"/>
          <w:lang w:val="en-GB"/>
        </w:rPr>
        <w:t>Results provided per combination of measurement section and driving directions</w:t>
      </w:r>
    </w:p>
    <w:tbl>
      <w:tblPr>
        <w:tblStyle w:val="Tabellenraster"/>
        <w:tblW w:w="0" w:type="auto"/>
        <w:tblLook w:val="04A0" w:firstRow="1" w:lastRow="0" w:firstColumn="1" w:lastColumn="0" w:noHBand="0" w:noVBand="1"/>
      </w:tblPr>
      <w:tblGrid>
        <w:gridCol w:w="2231"/>
        <w:gridCol w:w="1303"/>
        <w:gridCol w:w="5752"/>
      </w:tblGrid>
      <w:tr w:rsidR="003C63DC" w:rsidRPr="00290937" w14:paraId="4731BFEC" w14:textId="77777777" w:rsidTr="00D97713">
        <w:trPr>
          <w:trHeight w:val="300"/>
          <w:tblHeader/>
        </w:trPr>
        <w:tc>
          <w:tcPr>
            <w:tcW w:w="2227" w:type="dxa"/>
            <w:noWrap/>
            <w:hideMark/>
          </w:tcPr>
          <w:p w14:paraId="6A323B51" w14:textId="77777777" w:rsidR="00290937" w:rsidRPr="008C2B42" w:rsidRDefault="00290937" w:rsidP="00E00F6D">
            <w:pPr>
              <w:jc w:val="left"/>
              <w:rPr>
                <w:b/>
                <w:highlight w:val="green"/>
                <w:lang w:val="en-GB"/>
              </w:rPr>
            </w:pPr>
            <w:r w:rsidRPr="008C2B42">
              <w:rPr>
                <w:b/>
                <w:highlight w:val="green"/>
                <w:lang w:val="en-GB"/>
              </w:rPr>
              <w:t>quantity</w:t>
            </w:r>
          </w:p>
        </w:tc>
        <w:tc>
          <w:tcPr>
            <w:tcW w:w="1300" w:type="dxa"/>
            <w:noWrap/>
            <w:hideMark/>
          </w:tcPr>
          <w:p w14:paraId="241A709D" w14:textId="77777777" w:rsidR="00290937" w:rsidRPr="008C2B42" w:rsidRDefault="00290937" w:rsidP="00E00F6D">
            <w:pPr>
              <w:jc w:val="left"/>
              <w:rPr>
                <w:b/>
                <w:highlight w:val="green"/>
                <w:lang w:val="en-GB"/>
              </w:rPr>
            </w:pPr>
            <w:r w:rsidRPr="008C2B42">
              <w:rPr>
                <w:b/>
                <w:highlight w:val="green"/>
                <w:lang w:val="en-GB"/>
              </w:rPr>
              <w:t>unit</w:t>
            </w:r>
          </w:p>
        </w:tc>
        <w:tc>
          <w:tcPr>
            <w:tcW w:w="5759" w:type="dxa"/>
            <w:noWrap/>
            <w:hideMark/>
          </w:tcPr>
          <w:p w14:paraId="255EF6E0" w14:textId="77777777" w:rsidR="00290937" w:rsidRPr="008C2B42" w:rsidRDefault="00290937" w:rsidP="00E00F6D">
            <w:pPr>
              <w:jc w:val="left"/>
              <w:rPr>
                <w:b/>
                <w:highlight w:val="green"/>
                <w:lang w:val="en-GB"/>
              </w:rPr>
            </w:pPr>
            <w:r w:rsidRPr="008C2B42">
              <w:rPr>
                <w:b/>
                <w:highlight w:val="green"/>
                <w:lang w:val="en-GB"/>
              </w:rPr>
              <w:t>description</w:t>
            </w:r>
          </w:p>
        </w:tc>
      </w:tr>
      <w:tr w:rsidR="003C63DC" w:rsidRPr="00E661AF" w14:paraId="7C6663D7" w14:textId="77777777" w:rsidTr="00D97713">
        <w:trPr>
          <w:trHeight w:val="300"/>
        </w:trPr>
        <w:tc>
          <w:tcPr>
            <w:tcW w:w="2227" w:type="dxa"/>
            <w:noWrap/>
            <w:hideMark/>
          </w:tcPr>
          <w:p w14:paraId="5A9CA4B0" w14:textId="77777777" w:rsidR="00290937" w:rsidRPr="008C2B42" w:rsidRDefault="00290937" w:rsidP="00E00F6D">
            <w:pPr>
              <w:jc w:val="left"/>
              <w:rPr>
                <w:highlight w:val="green"/>
                <w:lang w:val="en-GB"/>
              </w:rPr>
            </w:pPr>
            <w:proofErr w:type="spellStart"/>
            <w:r w:rsidRPr="008C2B42">
              <w:rPr>
                <w:highlight w:val="green"/>
                <w:lang w:val="en-GB"/>
              </w:rPr>
              <w:t>SecID</w:t>
            </w:r>
            <w:proofErr w:type="spellEnd"/>
          </w:p>
        </w:tc>
        <w:tc>
          <w:tcPr>
            <w:tcW w:w="1300" w:type="dxa"/>
            <w:noWrap/>
            <w:hideMark/>
          </w:tcPr>
          <w:p w14:paraId="4666D99D" w14:textId="77777777" w:rsidR="00290937" w:rsidRPr="008C2B42" w:rsidRDefault="00290937" w:rsidP="00E00F6D">
            <w:pPr>
              <w:jc w:val="left"/>
              <w:rPr>
                <w:highlight w:val="green"/>
                <w:lang w:val="en-GB"/>
              </w:rPr>
            </w:pPr>
            <w:r w:rsidRPr="008C2B42">
              <w:rPr>
                <w:highlight w:val="green"/>
                <w:lang w:val="en-GB"/>
              </w:rPr>
              <w:t>[-]</w:t>
            </w:r>
          </w:p>
        </w:tc>
        <w:tc>
          <w:tcPr>
            <w:tcW w:w="5759" w:type="dxa"/>
            <w:noWrap/>
            <w:hideMark/>
          </w:tcPr>
          <w:p w14:paraId="72B74887" w14:textId="77777777" w:rsidR="00290937" w:rsidRPr="008C2B42" w:rsidRDefault="00290937" w:rsidP="00E00F6D">
            <w:pPr>
              <w:jc w:val="left"/>
              <w:rPr>
                <w:highlight w:val="green"/>
                <w:lang w:val="en-GB"/>
              </w:rPr>
            </w:pPr>
            <w:r w:rsidRPr="008C2B42">
              <w:rPr>
                <w:highlight w:val="green"/>
                <w:lang w:val="en-GB"/>
              </w:rPr>
              <w:t>measurement section ID as specified in the *.</w:t>
            </w:r>
            <w:proofErr w:type="spellStart"/>
            <w:r w:rsidRPr="008C2B42">
              <w:rPr>
                <w:highlight w:val="green"/>
                <w:lang w:val="en-GB"/>
              </w:rPr>
              <w:t>csms</w:t>
            </w:r>
            <w:proofErr w:type="spellEnd"/>
            <w:r w:rsidRPr="008C2B42">
              <w:rPr>
                <w:highlight w:val="green"/>
                <w:lang w:val="en-GB"/>
              </w:rPr>
              <w:t>-file</w:t>
            </w:r>
          </w:p>
        </w:tc>
      </w:tr>
      <w:tr w:rsidR="003C63DC" w:rsidRPr="00E661AF" w14:paraId="77D6030B" w14:textId="77777777" w:rsidTr="00D97713">
        <w:trPr>
          <w:trHeight w:val="300"/>
        </w:trPr>
        <w:tc>
          <w:tcPr>
            <w:tcW w:w="2227" w:type="dxa"/>
            <w:noWrap/>
            <w:hideMark/>
          </w:tcPr>
          <w:p w14:paraId="7F113898" w14:textId="77777777" w:rsidR="00290937" w:rsidRPr="008C2B42" w:rsidRDefault="00290937" w:rsidP="00E00F6D">
            <w:pPr>
              <w:jc w:val="left"/>
              <w:rPr>
                <w:highlight w:val="green"/>
                <w:lang w:val="en-GB"/>
              </w:rPr>
            </w:pPr>
            <w:proofErr w:type="spellStart"/>
            <w:r w:rsidRPr="008C2B42">
              <w:rPr>
                <w:highlight w:val="green"/>
                <w:lang w:val="en-GB"/>
              </w:rPr>
              <w:t>DirID</w:t>
            </w:r>
            <w:proofErr w:type="spellEnd"/>
          </w:p>
        </w:tc>
        <w:tc>
          <w:tcPr>
            <w:tcW w:w="1300" w:type="dxa"/>
            <w:noWrap/>
            <w:hideMark/>
          </w:tcPr>
          <w:p w14:paraId="52B52B69" w14:textId="77777777" w:rsidR="00290937" w:rsidRPr="008C2B42" w:rsidRDefault="00290937" w:rsidP="00E00F6D">
            <w:pPr>
              <w:jc w:val="left"/>
              <w:rPr>
                <w:highlight w:val="green"/>
                <w:lang w:val="en-GB"/>
              </w:rPr>
            </w:pPr>
            <w:r w:rsidRPr="008C2B42">
              <w:rPr>
                <w:highlight w:val="green"/>
                <w:lang w:val="en-GB"/>
              </w:rPr>
              <w:t>[-]</w:t>
            </w:r>
          </w:p>
        </w:tc>
        <w:tc>
          <w:tcPr>
            <w:tcW w:w="5759" w:type="dxa"/>
            <w:noWrap/>
            <w:hideMark/>
          </w:tcPr>
          <w:p w14:paraId="0B4F2F4B" w14:textId="77777777" w:rsidR="00290937" w:rsidRPr="008C2B42" w:rsidRDefault="00290937" w:rsidP="00E00F6D">
            <w:pPr>
              <w:jc w:val="left"/>
              <w:rPr>
                <w:highlight w:val="green"/>
                <w:lang w:val="en-GB"/>
              </w:rPr>
            </w:pPr>
            <w:r w:rsidRPr="008C2B42">
              <w:rPr>
                <w:highlight w:val="green"/>
                <w:lang w:val="en-GB"/>
              </w:rPr>
              <w:t>driving direction ID as specified in the *.</w:t>
            </w:r>
            <w:proofErr w:type="spellStart"/>
            <w:r w:rsidRPr="008C2B42">
              <w:rPr>
                <w:highlight w:val="green"/>
                <w:lang w:val="en-GB"/>
              </w:rPr>
              <w:t>csms</w:t>
            </w:r>
            <w:proofErr w:type="spellEnd"/>
            <w:r w:rsidRPr="008C2B42">
              <w:rPr>
                <w:highlight w:val="green"/>
                <w:lang w:val="en-GB"/>
              </w:rPr>
              <w:t>-file</w:t>
            </w:r>
          </w:p>
        </w:tc>
      </w:tr>
      <w:tr w:rsidR="003C63DC" w:rsidRPr="00E661AF" w14:paraId="065F5C29" w14:textId="77777777" w:rsidTr="00D97713">
        <w:trPr>
          <w:trHeight w:val="300"/>
        </w:trPr>
        <w:tc>
          <w:tcPr>
            <w:tcW w:w="2227" w:type="dxa"/>
            <w:noWrap/>
            <w:hideMark/>
          </w:tcPr>
          <w:p w14:paraId="39754975" w14:textId="3638F252" w:rsidR="00290937" w:rsidRPr="008C2B42" w:rsidRDefault="00290937" w:rsidP="00E00F6D">
            <w:pPr>
              <w:jc w:val="left"/>
              <w:rPr>
                <w:highlight w:val="green"/>
                <w:lang w:val="en-GB"/>
              </w:rPr>
            </w:pPr>
            <w:r w:rsidRPr="008C2B42">
              <w:rPr>
                <w:highlight w:val="green"/>
                <w:lang w:val="en-GB"/>
              </w:rPr>
              <w:t>F0_</w:t>
            </w:r>
            <w:r w:rsidR="00671873" w:rsidRPr="008C2B42">
              <w:rPr>
                <w:highlight w:val="green"/>
                <w:lang w:val="en-GB"/>
              </w:rPr>
              <w:t>singleMS</w:t>
            </w:r>
          </w:p>
        </w:tc>
        <w:tc>
          <w:tcPr>
            <w:tcW w:w="1300" w:type="dxa"/>
            <w:noWrap/>
            <w:hideMark/>
          </w:tcPr>
          <w:p w14:paraId="638FEAA3" w14:textId="77777777" w:rsidR="00290937" w:rsidRPr="008C2B42" w:rsidRDefault="00290937" w:rsidP="00E00F6D">
            <w:pPr>
              <w:jc w:val="left"/>
              <w:rPr>
                <w:highlight w:val="green"/>
                <w:lang w:val="en-GB"/>
              </w:rPr>
            </w:pPr>
            <w:r w:rsidRPr="008C2B42">
              <w:rPr>
                <w:highlight w:val="green"/>
                <w:lang w:val="en-GB"/>
              </w:rPr>
              <w:t>[N]</w:t>
            </w:r>
          </w:p>
        </w:tc>
        <w:tc>
          <w:tcPr>
            <w:tcW w:w="5759" w:type="dxa"/>
            <w:noWrap/>
            <w:hideMark/>
          </w:tcPr>
          <w:p w14:paraId="232966F4" w14:textId="77777777" w:rsidR="00290937" w:rsidRPr="008C2B42" w:rsidRDefault="00290937" w:rsidP="00E00F6D">
            <w:pPr>
              <w:jc w:val="left"/>
              <w:rPr>
                <w:highlight w:val="green"/>
                <w:lang w:val="en-GB"/>
              </w:rPr>
            </w:pPr>
            <w:r w:rsidRPr="008C2B42">
              <w:rPr>
                <w:highlight w:val="green"/>
                <w:lang w:val="en-GB"/>
              </w:rPr>
              <w:t>result for F0 from linear regression</w:t>
            </w:r>
          </w:p>
        </w:tc>
      </w:tr>
      <w:tr w:rsidR="003C63DC" w:rsidRPr="00E661AF" w14:paraId="4C550233" w14:textId="77777777" w:rsidTr="00D97713">
        <w:trPr>
          <w:trHeight w:val="300"/>
        </w:trPr>
        <w:tc>
          <w:tcPr>
            <w:tcW w:w="2227" w:type="dxa"/>
            <w:noWrap/>
            <w:hideMark/>
          </w:tcPr>
          <w:p w14:paraId="17D4083E" w14:textId="5F74BCE3" w:rsidR="00290937" w:rsidRPr="008C2B42" w:rsidRDefault="00290937" w:rsidP="00671873">
            <w:pPr>
              <w:jc w:val="left"/>
              <w:rPr>
                <w:highlight w:val="green"/>
                <w:lang w:val="en-GB"/>
              </w:rPr>
            </w:pPr>
            <w:r w:rsidRPr="008C2B42">
              <w:rPr>
                <w:highlight w:val="green"/>
                <w:lang w:val="en-GB"/>
              </w:rPr>
              <w:t>F0_</w:t>
            </w:r>
            <w:r w:rsidR="00671873" w:rsidRPr="008C2B42">
              <w:rPr>
                <w:highlight w:val="green"/>
                <w:lang w:val="en-GB"/>
              </w:rPr>
              <w:t>singleMS_</w:t>
            </w:r>
            <w:r w:rsidRPr="008C2B42">
              <w:rPr>
                <w:highlight w:val="green"/>
                <w:lang w:val="en-GB"/>
              </w:rPr>
              <w:t>LS1</w:t>
            </w:r>
          </w:p>
        </w:tc>
        <w:tc>
          <w:tcPr>
            <w:tcW w:w="1300" w:type="dxa"/>
            <w:noWrap/>
            <w:hideMark/>
          </w:tcPr>
          <w:p w14:paraId="3C4D01E0" w14:textId="77777777" w:rsidR="00290937" w:rsidRPr="008C2B42" w:rsidRDefault="00290937" w:rsidP="00E00F6D">
            <w:pPr>
              <w:jc w:val="left"/>
              <w:rPr>
                <w:highlight w:val="green"/>
                <w:lang w:val="en-GB"/>
              </w:rPr>
            </w:pPr>
            <w:r w:rsidRPr="008C2B42">
              <w:rPr>
                <w:highlight w:val="green"/>
                <w:lang w:val="en-GB"/>
              </w:rPr>
              <w:t>[N]</w:t>
            </w:r>
          </w:p>
        </w:tc>
        <w:tc>
          <w:tcPr>
            <w:tcW w:w="5759" w:type="dxa"/>
            <w:noWrap/>
            <w:hideMark/>
          </w:tcPr>
          <w:p w14:paraId="714DAF8F" w14:textId="77777777" w:rsidR="00290937" w:rsidRPr="008C2B42" w:rsidRDefault="00290937" w:rsidP="00E00F6D">
            <w:pPr>
              <w:jc w:val="left"/>
              <w:rPr>
                <w:highlight w:val="green"/>
                <w:lang w:val="en-GB"/>
              </w:rPr>
            </w:pPr>
            <w:r w:rsidRPr="008C2B42">
              <w:rPr>
                <w:highlight w:val="green"/>
                <w:lang w:val="en-GB"/>
              </w:rPr>
              <w:t>result for F0 from linear regression (low speed data only from first test)</w:t>
            </w:r>
          </w:p>
        </w:tc>
      </w:tr>
      <w:tr w:rsidR="003C63DC" w:rsidRPr="00E661AF" w14:paraId="682CA40B" w14:textId="77777777" w:rsidTr="00D97713">
        <w:trPr>
          <w:trHeight w:val="300"/>
        </w:trPr>
        <w:tc>
          <w:tcPr>
            <w:tcW w:w="2227" w:type="dxa"/>
            <w:noWrap/>
            <w:hideMark/>
          </w:tcPr>
          <w:p w14:paraId="20A12A2C" w14:textId="2FADAB26" w:rsidR="00290937" w:rsidRPr="008C2B42" w:rsidRDefault="00290937" w:rsidP="00671873">
            <w:pPr>
              <w:jc w:val="left"/>
              <w:rPr>
                <w:highlight w:val="green"/>
                <w:lang w:val="en-GB"/>
              </w:rPr>
            </w:pPr>
            <w:r w:rsidRPr="008C2B42">
              <w:rPr>
                <w:highlight w:val="green"/>
                <w:lang w:val="en-GB"/>
              </w:rPr>
              <w:t>F0_</w:t>
            </w:r>
            <w:r w:rsidR="00671873" w:rsidRPr="008C2B42">
              <w:rPr>
                <w:highlight w:val="green"/>
                <w:lang w:val="en-GB"/>
              </w:rPr>
              <w:t>singleMS_</w:t>
            </w:r>
            <w:r w:rsidRPr="008C2B42">
              <w:rPr>
                <w:highlight w:val="green"/>
                <w:lang w:val="en-GB"/>
              </w:rPr>
              <w:t>LS2</w:t>
            </w:r>
          </w:p>
        </w:tc>
        <w:tc>
          <w:tcPr>
            <w:tcW w:w="1300" w:type="dxa"/>
            <w:noWrap/>
            <w:hideMark/>
          </w:tcPr>
          <w:p w14:paraId="61DB9A1F" w14:textId="77777777" w:rsidR="00290937" w:rsidRPr="008C2B42" w:rsidRDefault="00290937" w:rsidP="00E00F6D">
            <w:pPr>
              <w:jc w:val="left"/>
              <w:rPr>
                <w:highlight w:val="green"/>
                <w:lang w:val="en-GB"/>
              </w:rPr>
            </w:pPr>
            <w:r w:rsidRPr="008C2B42">
              <w:rPr>
                <w:highlight w:val="green"/>
                <w:lang w:val="en-GB"/>
              </w:rPr>
              <w:t>[N]</w:t>
            </w:r>
          </w:p>
        </w:tc>
        <w:tc>
          <w:tcPr>
            <w:tcW w:w="5759" w:type="dxa"/>
            <w:noWrap/>
            <w:hideMark/>
          </w:tcPr>
          <w:p w14:paraId="40B483AF" w14:textId="77777777" w:rsidR="00290937" w:rsidRPr="008C2B42" w:rsidRDefault="00290937" w:rsidP="00E00F6D">
            <w:pPr>
              <w:jc w:val="left"/>
              <w:rPr>
                <w:highlight w:val="green"/>
                <w:lang w:val="en-GB"/>
              </w:rPr>
            </w:pPr>
            <w:r w:rsidRPr="008C2B42">
              <w:rPr>
                <w:highlight w:val="green"/>
                <w:lang w:val="en-GB"/>
              </w:rPr>
              <w:t>result for F0 from linear regression (low speed data only from second test)</w:t>
            </w:r>
          </w:p>
        </w:tc>
      </w:tr>
      <w:tr w:rsidR="003C63DC" w:rsidRPr="00E661AF" w14:paraId="1FED1446" w14:textId="77777777" w:rsidTr="00D97713">
        <w:trPr>
          <w:trHeight w:val="300"/>
        </w:trPr>
        <w:tc>
          <w:tcPr>
            <w:tcW w:w="2227" w:type="dxa"/>
            <w:noWrap/>
            <w:hideMark/>
          </w:tcPr>
          <w:p w14:paraId="4FF35A17" w14:textId="348B907F" w:rsidR="00290937" w:rsidRPr="008C2B42" w:rsidRDefault="00290937" w:rsidP="00E00F6D">
            <w:pPr>
              <w:jc w:val="left"/>
              <w:rPr>
                <w:highlight w:val="green"/>
                <w:lang w:val="en-GB"/>
              </w:rPr>
            </w:pPr>
            <w:proofErr w:type="spellStart"/>
            <w:r w:rsidRPr="008C2B42">
              <w:rPr>
                <w:highlight w:val="green"/>
                <w:lang w:val="en-GB"/>
              </w:rPr>
              <w:t>CdxA</w:t>
            </w:r>
            <w:proofErr w:type="spellEnd"/>
            <w:r w:rsidR="00671873" w:rsidRPr="008C2B42">
              <w:rPr>
                <w:highlight w:val="green"/>
                <w:lang w:val="en-GB"/>
              </w:rPr>
              <w:t>(ß)</w:t>
            </w:r>
          </w:p>
        </w:tc>
        <w:tc>
          <w:tcPr>
            <w:tcW w:w="1300" w:type="dxa"/>
            <w:noWrap/>
            <w:hideMark/>
          </w:tcPr>
          <w:p w14:paraId="45D3FF78" w14:textId="77777777" w:rsidR="00290937" w:rsidRPr="008C2B42" w:rsidRDefault="00290937" w:rsidP="00E00F6D">
            <w:pPr>
              <w:jc w:val="left"/>
              <w:rPr>
                <w:highlight w:val="green"/>
                <w:lang w:val="en-GB"/>
              </w:rPr>
            </w:pPr>
            <w:r w:rsidRPr="008C2B42">
              <w:rPr>
                <w:highlight w:val="green"/>
                <w:lang w:val="en-GB"/>
              </w:rPr>
              <w:t>[m2]</w:t>
            </w:r>
          </w:p>
        </w:tc>
        <w:tc>
          <w:tcPr>
            <w:tcW w:w="5759" w:type="dxa"/>
            <w:noWrap/>
            <w:hideMark/>
          </w:tcPr>
          <w:p w14:paraId="70FC73A2" w14:textId="208BCC75" w:rsidR="00290937" w:rsidRPr="008C2B42" w:rsidRDefault="00290937" w:rsidP="00671873">
            <w:pPr>
              <w:jc w:val="left"/>
              <w:rPr>
                <w:highlight w:val="green"/>
                <w:lang w:val="en-GB"/>
              </w:rPr>
            </w:pPr>
            <w:proofErr w:type="spellStart"/>
            <w:r w:rsidRPr="008C2B42">
              <w:rPr>
                <w:highlight w:val="green"/>
                <w:lang w:val="en-GB"/>
              </w:rPr>
              <w:t>CdxA</w:t>
            </w:r>
            <w:proofErr w:type="spellEnd"/>
            <w:r w:rsidRPr="008C2B42">
              <w:rPr>
                <w:highlight w:val="green"/>
                <w:lang w:val="en-GB"/>
              </w:rPr>
              <w:t xml:space="preserve"> (β) (= 2* </w:t>
            </w:r>
            <w:r w:rsidR="00671873" w:rsidRPr="008C2B42">
              <w:rPr>
                <w:highlight w:val="green"/>
                <w:lang w:val="en-GB"/>
              </w:rPr>
              <w:t>(F</w:t>
            </w:r>
            <w:r w:rsidR="00671873" w:rsidRPr="008C2B42">
              <w:rPr>
                <w:highlight w:val="green"/>
                <w:vertAlign w:val="subscript"/>
                <w:lang w:val="en-GB"/>
              </w:rPr>
              <w:t>res,ref</w:t>
            </w:r>
            <w:r w:rsidR="00671873" w:rsidRPr="008C2B42">
              <w:rPr>
                <w:highlight w:val="green"/>
                <w:lang w:val="en-GB"/>
              </w:rPr>
              <w:t>-F</w:t>
            </w:r>
            <w:r w:rsidR="00671873" w:rsidRPr="008C2B42">
              <w:rPr>
                <w:highlight w:val="green"/>
                <w:vertAlign w:val="subscript"/>
                <w:lang w:val="en-GB"/>
              </w:rPr>
              <w:t>0</w:t>
            </w:r>
            <w:r w:rsidR="00671873" w:rsidRPr="008C2B42">
              <w:rPr>
                <w:highlight w:val="green"/>
                <w:lang w:val="en-GB"/>
              </w:rPr>
              <w:t>)</w:t>
            </w:r>
            <w:r w:rsidRPr="008C2B42">
              <w:rPr>
                <w:highlight w:val="green"/>
                <w:lang w:val="en-GB"/>
              </w:rPr>
              <w:t xml:space="preserve">/ </w:t>
            </w:r>
            <w:r w:rsidR="00671873" w:rsidRPr="008C2B42">
              <w:rPr>
                <w:highlight w:val="green"/>
                <w:lang w:val="en-GB"/>
              </w:rPr>
              <w:t>(v</w:t>
            </w:r>
            <w:r w:rsidR="00671873" w:rsidRPr="008C2B42">
              <w:rPr>
                <w:highlight w:val="green"/>
                <w:vertAlign w:val="subscript"/>
                <w:lang w:val="en-GB"/>
              </w:rPr>
              <w:t>air</w:t>
            </w:r>
            <w:r w:rsidR="00671873" w:rsidRPr="008C2B42">
              <w:rPr>
                <w:highlight w:val="green"/>
                <w:vertAlign w:val="superscript"/>
                <w:lang w:val="en-GB"/>
              </w:rPr>
              <w:t>2</w:t>
            </w:r>
            <w:r w:rsidR="00671873" w:rsidRPr="008C2B42">
              <w:rPr>
                <w:highlight w:val="green"/>
                <w:lang w:val="en-GB"/>
              </w:rPr>
              <w:t xml:space="preserve"> * </w:t>
            </w:r>
            <w:proofErr w:type="spellStart"/>
            <w:r w:rsidRPr="008C2B42">
              <w:rPr>
                <w:highlight w:val="green"/>
                <w:lang w:val="en-GB"/>
              </w:rPr>
              <w:t>rho_air</w:t>
            </w:r>
            <w:proofErr w:type="spellEnd"/>
            <w:r w:rsidRPr="008C2B42">
              <w:rPr>
                <w:highlight w:val="green"/>
                <w:lang w:val="en-GB"/>
              </w:rPr>
              <w:t>)</w:t>
            </w:r>
          </w:p>
        </w:tc>
      </w:tr>
      <w:tr w:rsidR="003C63DC" w:rsidRPr="00E661AF" w14:paraId="506A3DD4" w14:textId="77777777" w:rsidTr="00D97713">
        <w:trPr>
          <w:trHeight w:val="300"/>
        </w:trPr>
        <w:tc>
          <w:tcPr>
            <w:tcW w:w="2227" w:type="dxa"/>
            <w:noWrap/>
            <w:hideMark/>
          </w:tcPr>
          <w:p w14:paraId="652F9606" w14:textId="77777777" w:rsidR="00290937" w:rsidRPr="008C2B42" w:rsidRDefault="00290937" w:rsidP="00E00F6D">
            <w:pPr>
              <w:jc w:val="left"/>
              <w:rPr>
                <w:highlight w:val="green"/>
                <w:lang w:val="en-GB"/>
              </w:rPr>
            </w:pPr>
            <w:r w:rsidRPr="008C2B42">
              <w:rPr>
                <w:highlight w:val="green"/>
                <w:lang w:val="en-GB"/>
              </w:rPr>
              <w:t>CdxA0</w:t>
            </w:r>
          </w:p>
        </w:tc>
        <w:tc>
          <w:tcPr>
            <w:tcW w:w="1300" w:type="dxa"/>
            <w:noWrap/>
            <w:hideMark/>
          </w:tcPr>
          <w:p w14:paraId="6D9B40CA" w14:textId="77777777" w:rsidR="00290937" w:rsidRPr="008C2B42" w:rsidRDefault="00290937" w:rsidP="00E00F6D">
            <w:pPr>
              <w:jc w:val="left"/>
              <w:rPr>
                <w:highlight w:val="green"/>
                <w:lang w:val="en-GB"/>
              </w:rPr>
            </w:pPr>
            <w:r w:rsidRPr="008C2B42">
              <w:rPr>
                <w:highlight w:val="green"/>
                <w:lang w:val="en-GB"/>
              </w:rPr>
              <w:t>[m2]</w:t>
            </w:r>
          </w:p>
        </w:tc>
        <w:tc>
          <w:tcPr>
            <w:tcW w:w="5759" w:type="dxa"/>
            <w:noWrap/>
            <w:hideMark/>
          </w:tcPr>
          <w:p w14:paraId="781172B3" w14:textId="77777777" w:rsidR="00290937" w:rsidRPr="008C2B42" w:rsidRDefault="00290937" w:rsidP="00E00F6D">
            <w:pPr>
              <w:jc w:val="left"/>
              <w:rPr>
                <w:highlight w:val="green"/>
                <w:lang w:val="en-GB"/>
              </w:rPr>
            </w:pPr>
            <w:proofErr w:type="spellStart"/>
            <w:r w:rsidRPr="008C2B42">
              <w:rPr>
                <w:highlight w:val="green"/>
                <w:lang w:val="en-GB"/>
              </w:rPr>
              <w:t>CdxA</w:t>
            </w:r>
            <w:proofErr w:type="spellEnd"/>
            <w:r w:rsidRPr="008C2B42">
              <w:rPr>
                <w:highlight w:val="green"/>
                <w:lang w:val="en-GB"/>
              </w:rPr>
              <w:t xml:space="preserve"> converted to zero cross-wind</w:t>
            </w:r>
          </w:p>
        </w:tc>
      </w:tr>
      <w:tr w:rsidR="003C63DC" w:rsidRPr="00290937" w14:paraId="0AE61406" w14:textId="77777777" w:rsidTr="00D97713">
        <w:trPr>
          <w:trHeight w:val="300"/>
        </w:trPr>
        <w:tc>
          <w:tcPr>
            <w:tcW w:w="2227" w:type="dxa"/>
            <w:noWrap/>
            <w:hideMark/>
          </w:tcPr>
          <w:p w14:paraId="16D2D126" w14:textId="77777777" w:rsidR="00290937" w:rsidRPr="008C2B42" w:rsidRDefault="00290937" w:rsidP="00E00F6D">
            <w:pPr>
              <w:jc w:val="left"/>
              <w:rPr>
                <w:highlight w:val="green"/>
                <w:lang w:val="en-GB"/>
              </w:rPr>
            </w:pPr>
            <w:proofErr w:type="spellStart"/>
            <w:r w:rsidRPr="008C2B42">
              <w:rPr>
                <w:highlight w:val="green"/>
                <w:lang w:val="en-GB"/>
              </w:rPr>
              <w:t>delta_CdxA</w:t>
            </w:r>
            <w:proofErr w:type="spellEnd"/>
          </w:p>
        </w:tc>
        <w:tc>
          <w:tcPr>
            <w:tcW w:w="1300" w:type="dxa"/>
            <w:noWrap/>
            <w:hideMark/>
          </w:tcPr>
          <w:p w14:paraId="30AE5E32" w14:textId="77777777" w:rsidR="00290937" w:rsidRPr="008C2B42" w:rsidRDefault="00290937" w:rsidP="00E00F6D">
            <w:pPr>
              <w:jc w:val="left"/>
              <w:rPr>
                <w:highlight w:val="green"/>
                <w:lang w:val="en-GB"/>
              </w:rPr>
            </w:pPr>
            <w:r w:rsidRPr="008C2B42">
              <w:rPr>
                <w:highlight w:val="green"/>
                <w:lang w:val="en-GB"/>
              </w:rPr>
              <w:t>[m2]</w:t>
            </w:r>
          </w:p>
        </w:tc>
        <w:tc>
          <w:tcPr>
            <w:tcW w:w="5759" w:type="dxa"/>
            <w:noWrap/>
            <w:hideMark/>
          </w:tcPr>
          <w:p w14:paraId="2C607144" w14:textId="77777777" w:rsidR="00290937" w:rsidRPr="008C2B42" w:rsidRDefault="00290937" w:rsidP="00E00F6D">
            <w:pPr>
              <w:jc w:val="left"/>
              <w:rPr>
                <w:highlight w:val="green"/>
                <w:lang w:val="en-GB"/>
              </w:rPr>
            </w:pPr>
            <w:r w:rsidRPr="008C2B42">
              <w:rPr>
                <w:highlight w:val="green"/>
                <w:lang w:val="en-GB"/>
              </w:rPr>
              <w:t>cross-wind correction</w:t>
            </w:r>
          </w:p>
        </w:tc>
      </w:tr>
      <w:tr w:rsidR="003C63DC" w:rsidRPr="00E661AF" w14:paraId="20FEE9D6" w14:textId="77777777" w:rsidTr="00D97713">
        <w:trPr>
          <w:trHeight w:val="300"/>
        </w:trPr>
        <w:tc>
          <w:tcPr>
            <w:tcW w:w="2227" w:type="dxa"/>
            <w:noWrap/>
            <w:hideMark/>
          </w:tcPr>
          <w:p w14:paraId="379AE73F" w14:textId="77777777" w:rsidR="00290937" w:rsidRPr="008C2B42" w:rsidRDefault="00290937" w:rsidP="00E00F6D">
            <w:pPr>
              <w:jc w:val="left"/>
              <w:rPr>
                <w:highlight w:val="green"/>
                <w:lang w:val="en-GB"/>
              </w:rPr>
            </w:pPr>
            <w:proofErr w:type="spellStart"/>
            <w:r w:rsidRPr="008C2B42">
              <w:rPr>
                <w:highlight w:val="green"/>
                <w:lang w:val="en-GB"/>
              </w:rPr>
              <w:t>beta_abs_HS</w:t>
            </w:r>
            <w:proofErr w:type="spellEnd"/>
          </w:p>
        </w:tc>
        <w:tc>
          <w:tcPr>
            <w:tcW w:w="1300" w:type="dxa"/>
            <w:noWrap/>
            <w:hideMark/>
          </w:tcPr>
          <w:p w14:paraId="4CA63726" w14:textId="77777777" w:rsidR="00290937" w:rsidRPr="008C2B42" w:rsidRDefault="00290937" w:rsidP="00E00F6D">
            <w:pPr>
              <w:jc w:val="left"/>
              <w:rPr>
                <w:highlight w:val="green"/>
                <w:lang w:val="en-GB"/>
              </w:rPr>
            </w:pPr>
            <w:r w:rsidRPr="008C2B42">
              <w:rPr>
                <w:highlight w:val="green"/>
                <w:lang w:val="en-GB"/>
              </w:rPr>
              <w:t>[°]</w:t>
            </w:r>
          </w:p>
        </w:tc>
        <w:tc>
          <w:tcPr>
            <w:tcW w:w="5759" w:type="dxa"/>
            <w:noWrap/>
            <w:hideMark/>
          </w:tcPr>
          <w:p w14:paraId="4F3A720A" w14:textId="77777777" w:rsidR="00290937" w:rsidRPr="008C2B42" w:rsidRDefault="00290937" w:rsidP="00E00F6D">
            <w:pPr>
              <w:jc w:val="left"/>
              <w:rPr>
                <w:highlight w:val="green"/>
                <w:lang w:val="en-GB"/>
              </w:rPr>
            </w:pPr>
            <w:r w:rsidRPr="008C2B42">
              <w:rPr>
                <w:highlight w:val="green"/>
                <w:lang w:val="en-GB"/>
              </w:rPr>
              <w:t>average absolute beta from high speed dataset</w:t>
            </w:r>
          </w:p>
          <w:p w14:paraId="1F9E8FCA" w14:textId="1035C81F" w:rsidR="00D97713" w:rsidRPr="008C2B42" w:rsidRDefault="00D97713" w:rsidP="00E00F6D">
            <w:pPr>
              <w:jc w:val="left"/>
              <w:rPr>
                <w:highlight w:val="green"/>
                <w:lang w:val="en-GB"/>
              </w:rPr>
            </w:pPr>
            <w:r w:rsidRPr="008C2B42">
              <w:rPr>
                <w:highlight w:val="green"/>
                <w:lang w:val="en-GB"/>
              </w:rPr>
              <w:t>(0° refers to air flow from front!)</w:t>
            </w:r>
          </w:p>
        </w:tc>
      </w:tr>
      <w:tr w:rsidR="003C63DC" w:rsidRPr="00290937" w14:paraId="3F23C684" w14:textId="77777777" w:rsidTr="00D97713">
        <w:trPr>
          <w:trHeight w:val="300"/>
        </w:trPr>
        <w:tc>
          <w:tcPr>
            <w:tcW w:w="2227" w:type="dxa"/>
            <w:noWrap/>
            <w:hideMark/>
          </w:tcPr>
          <w:p w14:paraId="2750D135" w14:textId="34FD0222" w:rsidR="00290937" w:rsidRPr="008C2B42" w:rsidRDefault="00290937" w:rsidP="00E00F6D">
            <w:pPr>
              <w:jc w:val="left"/>
              <w:rPr>
                <w:highlight w:val="green"/>
                <w:lang w:val="en-GB"/>
              </w:rPr>
            </w:pPr>
            <w:proofErr w:type="spellStart"/>
            <w:r w:rsidRPr="008C2B42">
              <w:rPr>
                <w:highlight w:val="green"/>
                <w:lang w:val="en-GB"/>
              </w:rPr>
              <w:t>RRC</w:t>
            </w:r>
            <w:r w:rsidR="00671873" w:rsidRPr="008C2B42">
              <w:rPr>
                <w:highlight w:val="green"/>
                <w:lang w:val="en-GB"/>
              </w:rPr>
              <w:t>_singleMS</w:t>
            </w:r>
            <w:proofErr w:type="spellEnd"/>
          </w:p>
        </w:tc>
        <w:tc>
          <w:tcPr>
            <w:tcW w:w="1300" w:type="dxa"/>
            <w:noWrap/>
            <w:hideMark/>
          </w:tcPr>
          <w:p w14:paraId="62769806" w14:textId="77777777" w:rsidR="00290937" w:rsidRPr="008C2B42" w:rsidRDefault="00290937" w:rsidP="00E00F6D">
            <w:pPr>
              <w:jc w:val="left"/>
              <w:rPr>
                <w:highlight w:val="green"/>
                <w:lang w:val="en-GB"/>
              </w:rPr>
            </w:pPr>
            <w:r w:rsidRPr="008C2B42">
              <w:rPr>
                <w:highlight w:val="green"/>
                <w:lang w:val="en-GB"/>
              </w:rPr>
              <w:t>[kg/t]</w:t>
            </w:r>
          </w:p>
        </w:tc>
        <w:tc>
          <w:tcPr>
            <w:tcW w:w="5759" w:type="dxa"/>
            <w:noWrap/>
            <w:hideMark/>
          </w:tcPr>
          <w:p w14:paraId="7AB2F9BD" w14:textId="77777777" w:rsidR="00290937" w:rsidRPr="008C2B42" w:rsidRDefault="00290937" w:rsidP="00E00F6D">
            <w:pPr>
              <w:jc w:val="left"/>
              <w:rPr>
                <w:highlight w:val="green"/>
                <w:lang w:val="en-GB"/>
              </w:rPr>
            </w:pPr>
            <w:r w:rsidRPr="008C2B42">
              <w:rPr>
                <w:highlight w:val="green"/>
                <w:lang w:val="en-GB"/>
              </w:rPr>
              <w:t>rolling resistance coefficient</w:t>
            </w:r>
          </w:p>
        </w:tc>
      </w:tr>
      <w:tr w:rsidR="003C63DC" w:rsidRPr="00E661AF" w14:paraId="401190B0" w14:textId="77777777" w:rsidTr="00D97713">
        <w:trPr>
          <w:trHeight w:val="300"/>
        </w:trPr>
        <w:tc>
          <w:tcPr>
            <w:tcW w:w="2227" w:type="dxa"/>
            <w:noWrap/>
            <w:hideMark/>
          </w:tcPr>
          <w:p w14:paraId="5A837D5C" w14:textId="50DE905E" w:rsidR="00290937" w:rsidRPr="008C2B42" w:rsidRDefault="00290937" w:rsidP="00E00F6D">
            <w:pPr>
              <w:jc w:val="left"/>
              <w:rPr>
                <w:highlight w:val="green"/>
                <w:lang w:val="en-GB"/>
              </w:rPr>
            </w:pPr>
            <w:r w:rsidRPr="008C2B42">
              <w:rPr>
                <w:highlight w:val="green"/>
                <w:lang w:val="en-GB"/>
              </w:rPr>
              <w:t>RRC</w:t>
            </w:r>
            <w:r w:rsidR="00671873" w:rsidRPr="008C2B42">
              <w:rPr>
                <w:highlight w:val="green"/>
                <w:lang w:val="en-GB"/>
              </w:rPr>
              <w:t>_singleMS_</w:t>
            </w:r>
            <w:r w:rsidRPr="008C2B42">
              <w:rPr>
                <w:highlight w:val="green"/>
                <w:lang w:val="en-GB"/>
              </w:rPr>
              <w:t>LS1</w:t>
            </w:r>
          </w:p>
        </w:tc>
        <w:tc>
          <w:tcPr>
            <w:tcW w:w="1300" w:type="dxa"/>
            <w:noWrap/>
            <w:hideMark/>
          </w:tcPr>
          <w:p w14:paraId="016D103C" w14:textId="77777777" w:rsidR="00290937" w:rsidRPr="008C2B42" w:rsidRDefault="00290937" w:rsidP="00E00F6D">
            <w:pPr>
              <w:jc w:val="left"/>
              <w:rPr>
                <w:highlight w:val="green"/>
                <w:lang w:val="en-GB"/>
              </w:rPr>
            </w:pPr>
            <w:r w:rsidRPr="008C2B42">
              <w:rPr>
                <w:highlight w:val="green"/>
                <w:lang w:val="en-GB"/>
              </w:rPr>
              <w:t>[kg/t]</w:t>
            </w:r>
          </w:p>
        </w:tc>
        <w:tc>
          <w:tcPr>
            <w:tcW w:w="5759" w:type="dxa"/>
            <w:noWrap/>
            <w:hideMark/>
          </w:tcPr>
          <w:p w14:paraId="50149128" w14:textId="77777777" w:rsidR="00290937" w:rsidRPr="008C2B42" w:rsidRDefault="00290937" w:rsidP="00E00F6D">
            <w:pPr>
              <w:jc w:val="left"/>
              <w:rPr>
                <w:highlight w:val="green"/>
                <w:lang w:val="en-GB"/>
              </w:rPr>
            </w:pPr>
            <w:r w:rsidRPr="008C2B42">
              <w:rPr>
                <w:highlight w:val="green"/>
                <w:lang w:val="en-GB"/>
              </w:rPr>
              <w:t>rolling resistance coefficient (low speed data only from first test)</w:t>
            </w:r>
          </w:p>
        </w:tc>
      </w:tr>
      <w:tr w:rsidR="003C63DC" w:rsidRPr="00E661AF" w14:paraId="202941F2" w14:textId="77777777" w:rsidTr="00D97713">
        <w:trPr>
          <w:trHeight w:val="300"/>
        </w:trPr>
        <w:tc>
          <w:tcPr>
            <w:tcW w:w="2227" w:type="dxa"/>
            <w:noWrap/>
            <w:hideMark/>
          </w:tcPr>
          <w:p w14:paraId="7CE8771E" w14:textId="79F11026" w:rsidR="00290937" w:rsidRPr="008C2B42" w:rsidRDefault="00290937" w:rsidP="00E00F6D">
            <w:pPr>
              <w:jc w:val="left"/>
              <w:rPr>
                <w:highlight w:val="green"/>
                <w:lang w:val="en-GB"/>
              </w:rPr>
            </w:pPr>
            <w:r w:rsidRPr="008C2B42">
              <w:rPr>
                <w:highlight w:val="green"/>
                <w:lang w:val="en-GB"/>
              </w:rPr>
              <w:t>RRC</w:t>
            </w:r>
            <w:r w:rsidR="00671873" w:rsidRPr="008C2B42">
              <w:rPr>
                <w:highlight w:val="green"/>
                <w:lang w:val="en-GB"/>
              </w:rPr>
              <w:t>_singleMS_</w:t>
            </w:r>
            <w:r w:rsidRPr="008C2B42">
              <w:rPr>
                <w:highlight w:val="green"/>
                <w:lang w:val="en-GB"/>
              </w:rPr>
              <w:t>LS2</w:t>
            </w:r>
          </w:p>
        </w:tc>
        <w:tc>
          <w:tcPr>
            <w:tcW w:w="1300" w:type="dxa"/>
            <w:noWrap/>
            <w:hideMark/>
          </w:tcPr>
          <w:p w14:paraId="7D2EA92A" w14:textId="77777777" w:rsidR="00290937" w:rsidRPr="008C2B42" w:rsidRDefault="00290937" w:rsidP="00E00F6D">
            <w:pPr>
              <w:jc w:val="left"/>
              <w:rPr>
                <w:highlight w:val="green"/>
                <w:lang w:val="en-GB"/>
              </w:rPr>
            </w:pPr>
            <w:r w:rsidRPr="008C2B42">
              <w:rPr>
                <w:highlight w:val="green"/>
                <w:lang w:val="en-GB"/>
              </w:rPr>
              <w:t>[kg/t]</w:t>
            </w:r>
          </w:p>
        </w:tc>
        <w:tc>
          <w:tcPr>
            <w:tcW w:w="5759" w:type="dxa"/>
            <w:noWrap/>
            <w:hideMark/>
          </w:tcPr>
          <w:p w14:paraId="021CA66D" w14:textId="77777777" w:rsidR="00290937" w:rsidRPr="008C2B42" w:rsidRDefault="00290937" w:rsidP="00E00F6D">
            <w:pPr>
              <w:jc w:val="left"/>
              <w:rPr>
                <w:highlight w:val="green"/>
                <w:lang w:val="en-GB"/>
              </w:rPr>
            </w:pPr>
            <w:r w:rsidRPr="008C2B42">
              <w:rPr>
                <w:highlight w:val="green"/>
                <w:lang w:val="en-GB"/>
              </w:rPr>
              <w:t>rolling resistance coefficient (low speed data only from second test)</w:t>
            </w:r>
          </w:p>
        </w:tc>
      </w:tr>
      <w:tr w:rsidR="003C63DC" w:rsidRPr="00E661AF" w14:paraId="2940C8AA" w14:textId="77777777" w:rsidTr="00D97713">
        <w:trPr>
          <w:trHeight w:val="300"/>
        </w:trPr>
        <w:tc>
          <w:tcPr>
            <w:tcW w:w="2227" w:type="dxa"/>
            <w:noWrap/>
            <w:hideMark/>
          </w:tcPr>
          <w:p w14:paraId="69D3AA0B" w14:textId="0BBC4644" w:rsidR="00290937" w:rsidRPr="008C2B42" w:rsidRDefault="00671873" w:rsidP="00E00F6D">
            <w:pPr>
              <w:jc w:val="left"/>
              <w:rPr>
                <w:highlight w:val="green"/>
                <w:lang w:val="en-GB"/>
              </w:rPr>
            </w:pPr>
            <w:proofErr w:type="spellStart"/>
            <w:r w:rsidRPr="008C2B42">
              <w:rPr>
                <w:highlight w:val="green"/>
                <w:lang w:val="en-GB"/>
              </w:rPr>
              <w:t>V</w:t>
            </w:r>
            <w:r w:rsidR="00290937" w:rsidRPr="008C2B42">
              <w:rPr>
                <w:highlight w:val="green"/>
                <w:lang w:val="en-GB"/>
              </w:rPr>
              <w:t>alid</w:t>
            </w:r>
            <w:r w:rsidRPr="008C2B42">
              <w:rPr>
                <w:highlight w:val="green"/>
                <w:lang w:val="en-GB"/>
              </w:rPr>
              <w:t>_RRC</w:t>
            </w:r>
            <w:proofErr w:type="spellEnd"/>
          </w:p>
        </w:tc>
        <w:tc>
          <w:tcPr>
            <w:tcW w:w="1300" w:type="dxa"/>
            <w:noWrap/>
            <w:hideMark/>
          </w:tcPr>
          <w:p w14:paraId="782F63A0" w14:textId="77777777" w:rsidR="00290937" w:rsidRPr="008C2B42" w:rsidRDefault="00290937" w:rsidP="00E00F6D">
            <w:pPr>
              <w:jc w:val="left"/>
              <w:rPr>
                <w:highlight w:val="green"/>
                <w:lang w:val="en-GB"/>
              </w:rPr>
            </w:pPr>
            <w:r w:rsidRPr="008C2B42">
              <w:rPr>
                <w:highlight w:val="green"/>
                <w:lang w:val="en-GB"/>
              </w:rPr>
              <w:t>[-]</w:t>
            </w:r>
          </w:p>
        </w:tc>
        <w:tc>
          <w:tcPr>
            <w:tcW w:w="5759" w:type="dxa"/>
            <w:noWrap/>
            <w:hideMark/>
          </w:tcPr>
          <w:p w14:paraId="4D0DE616" w14:textId="77777777" w:rsidR="00290937" w:rsidRPr="008C2B42" w:rsidRDefault="00290937" w:rsidP="00E00F6D">
            <w:pPr>
              <w:jc w:val="left"/>
              <w:rPr>
                <w:highlight w:val="green"/>
                <w:lang w:val="en-GB"/>
              </w:rPr>
            </w:pPr>
            <w:r w:rsidRPr="008C2B42">
              <w:rPr>
                <w:highlight w:val="green"/>
                <w:lang w:val="en-GB"/>
              </w:rPr>
              <w:t>Validity criteria for maximum difference of RRC from the two low speed runs passed (=1) or failed (=0)</w:t>
            </w:r>
          </w:p>
        </w:tc>
      </w:tr>
      <w:tr w:rsidR="003C63DC" w:rsidRPr="00E661AF" w14:paraId="664BB32C" w14:textId="77777777" w:rsidTr="00D97713">
        <w:trPr>
          <w:trHeight w:val="300"/>
        </w:trPr>
        <w:tc>
          <w:tcPr>
            <w:tcW w:w="2227" w:type="dxa"/>
            <w:noWrap/>
            <w:hideMark/>
          </w:tcPr>
          <w:p w14:paraId="355EE019" w14:textId="50E05B2B" w:rsidR="00290937" w:rsidRPr="008C2B42" w:rsidRDefault="00290937" w:rsidP="00E00F6D">
            <w:pPr>
              <w:jc w:val="left"/>
              <w:rPr>
                <w:highlight w:val="green"/>
                <w:lang w:val="en-GB"/>
              </w:rPr>
            </w:pPr>
            <w:proofErr w:type="spellStart"/>
            <w:r w:rsidRPr="008C2B42">
              <w:rPr>
                <w:highlight w:val="green"/>
                <w:lang w:val="en-GB"/>
              </w:rPr>
              <w:t>t_tire</w:t>
            </w:r>
            <w:r w:rsidR="00671873" w:rsidRPr="008C2B42">
              <w:rPr>
                <w:highlight w:val="green"/>
                <w:lang w:val="en-GB"/>
              </w:rPr>
              <w:t>_ave</w:t>
            </w:r>
            <w:r w:rsidRPr="008C2B42">
              <w:rPr>
                <w:highlight w:val="green"/>
                <w:lang w:val="en-GB"/>
              </w:rPr>
              <w:t>_LS_min</w:t>
            </w:r>
            <w:proofErr w:type="spellEnd"/>
          </w:p>
        </w:tc>
        <w:tc>
          <w:tcPr>
            <w:tcW w:w="1300" w:type="dxa"/>
            <w:noWrap/>
            <w:hideMark/>
          </w:tcPr>
          <w:p w14:paraId="13C7FDB8" w14:textId="77777777" w:rsidR="00290937" w:rsidRPr="008C2B42" w:rsidRDefault="00290937" w:rsidP="00E00F6D">
            <w:pPr>
              <w:jc w:val="left"/>
              <w:rPr>
                <w:highlight w:val="green"/>
                <w:lang w:val="en-GB"/>
              </w:rPr>
            </w:pPr>
            <w:r w:rsidRPr="008C2B42">
              <w:rPr>
                <w:highlight w:val="green"/>
                <w:lang w:val="en-GB"/>
              </w:rPr>
              <w:t>[°]</w:t>
            </w:r>
          </w:p>
        </w:tc>
        <w:tc>
          <w:tcPr>
            <w:tcW w:w="5759" w:type="dxa"/>
            <w:noWrap/>
            <w:hideMark/>
          </w:tcPr>
          <w:p w14:paraId="7A5D3F20" w14:textId="77777777" w:rsidR="00290937" w:rsidRPr="008C2B42" w:rsidRDefault="00290937" w:rsidP="00E00F6D">
            <w:pPr>
              <w:jc w:val="left"/>
              <w:rPr>
                <w:highlight w:val="green"/>
                <w:lang w:val="en-GB"/>
              </w:rPr>
            </w:pPr>
            <w:r w:rsidRPr="008C2B42">
              <w:rPr>
                <w:highlight w:val="green"/>
                <w:lang w:val="en-GB"/>
              </w:rPr>
              <w:t>minimum tire temperature during low speed tests</w:t>
            </w:r>
          </w:p>
        </w:tc>
      </w:tr>
      <w:tr w:rsidR="003C63DC" w:rsidRPr="00E661AF" w14:paraId="3FB27CE2" w14:textId="77777777" w:rsidTr="00D97713">
        <w:trPr>
          <w:trHeight w:val="300"/>
        </w:trPr>
        <w:tc>
          <w:tcPr>
            <w:tcW w:w="2227" w:type="dxa"/>
            <w:noWrap/>
            <w:hideMark/>
          </w:tcPr>
          <w:p w14:paraId="01258544" w14:textId="72952E5C" w:rsidR="00290937" w:rsidRPr="008C2B42" w:rsidRDefault="00290937" w:rsidP="00E00F6D">
            <w:pPr>
              <w:jc w:val="left"/>
              <w:rPr>
                <w:highlight w:val="green"/>
                <w:lang w:val="en-GB"/>
              </w:rPr>
            </w:pPr>
            <w:proofErr w:type="spellStart"/>
            <w:r w:rsidRPr="008C2B42">
              <w:rPr>
                <w:highlight w:val="green"/>
                <w:lang w:val="en-GB"/>
              </w:rPr>
              <w:t>t_tire</w:t>
            </w:r>
            <w:r w:rsidR="00671873" w:rsidRPr="008C2B42">
              <w:rPr>
                <w:highlight w:val="green"/>
                <w:lang w:val="en-GB"/>
              </w:rPr>
              <w:t>_ave</w:t>
            </w:r>
            <w:r w:rsidRPr="008C2B42">
              <w:rPr>
                <w:highlight w:val="green"/>
                <w:lang w:val="en-GB"/>
              </w:rPr>
              <w:t>_LS_max</w:t>
            </w:r>
            <w:proofErr w:type="spellEnd"/>
          </w:p>
        </w:tc>
        <w:tc>
          <w:tcPr>
            <w:tcW w:w="1300" w:type="dxa"/>
            <w:noWrap/>
            <w:hideMark/>
          </w:tcPr>
          <w:p w14:paraId="177632DC" w14:textId="77777777" w:rsidR="00290937" w:rsidRPr="008C2B42" w:rsidRDefault="00290937" w:rsidP="00E00F6D">
            <w:pPr>
              <w:jc w:val="left"/>
              <w:rPr>
                <w:highlight w:val="green"/>
                <w:lang w:val="en-GB"/>
              </w:rPr>
            </w:pPr>
            <w:r w:rsidRPr="008C2B42">
              <w:rPr>
                <w:highlight w:val="green"/>
                <w:lang w:val="en-GB"/>
              </w:rPr>
              <w:t>[°]</w:t>
            </w:r>
          </w:p>
        </w:tc>
        <w:tc>
          <w:tcPr>
            <w:tcW w:w="5759" w:type="dxa"/>
            <w:noWrap/>
            <w:hideMark/>
          </w:tcPr>
          <w:p w14:paraId="2C89DB65" w14:textId="77777777" w:rsidR="00290937" w:rsidRPr="008C2B42" w:rsidRDefault="00290937" w:rsidP="00E00F6D">
            <w:pPr>
              <w:jc w:val="left"/>
              <w:rPr>
                <w:highlight w:val="green"/>
                <w:lang w:val="en-GB"/>
              </w:rPr>
            </w:pPr>
            <w:r w:rsidRPr="008C2B42">
              <w:rPr>
                <w:highlight w:val="green"/>
                <w:lang w:val="en-GB"/>
              </w:rPr>
              <w:t>maximum tire temperature during low speed tests</w:t>
            </w:r>
          </w:p>
        </w:tc>
      </w:tr>
      <w:tr w:rsidR="003C63DC" w:rsidRPr="00E661AF" w14:paraId="138AAD0A" w14:textId="77777777" w:rsidTr="00D97713">
        <w:trPr>
          <w:trHeight w:val="300"/>
        </w:trPr>
        <w:tc>
          <w:tcPr>
            <w:tcW w:w="2227" w:type="dxa"/>
            <w:noWrap/>
            <w:hideMark/>
          </w:tcPr>
          <w:p w14:paraId="3D6DBB5D" w14:textId="023A0815" w:rsidR="00290937" w:rsidRPr="008C2B42" w:rsidRDefault="00290937" w:rsidP="00E00F6D">
            <w:pPr>
              <w:jc w:val="left"/>
              <w:rPr>
                <w:highlight w:val="green"/>
                <w:lang w:val="en-GB"/>
              </w:rPr>
            </w:pPr>
            <w:proofErr w:type="spellStart"/>
            <w:r w:rsidRPr="008C2B42">
              <w:rPr>
                <w:highlight w:val="green"/>
                <w:lang w:val="en-GB"/>
              </w:rPr>
              <w:t>t_tire</w:t>
            </w:r>
            <w:r w:rsidR="00671873" w:rsidRPr="008C2B42">
              <w:rPr>
                <w:highlight w:val="green"/>
                <w:lang w:val="en-GB"/>
              </w:rPr>
              <w:t>_ave_</w:t>
            </w:r>
            <w:r w:rsidRPr="008C2B42">
              <w:rPr>
                <w:highlight w:val="green"/>
                <w:lang w:val="en-GB"/>
              </w:rPr>
              <w:t>HS_min</w:t>
            </w:r>
            <w:proofErr w:type="spellEnd"/>
          </w:p>
        </w:tc>
        <w:tc>
          <w:tcPr>
            <w:tcW w:w="1300" w:type="dxa"/>
            <w:noWrap/>
            <w:hideMark/>
          </w:tcPr>
          <w:p w14:paraId="35B9A512" w14:textId="77777777" w:rsidR="00290937" w:rsidRPr="008C2B42" w:rsidRDefault="00290937" w:rsidP="00E00F6D">
            <w:pPr>
              <w:jc w:val="left"/>
              <w:rPr>
                <w:highlight w:val="green"/>
                <w:lang w:val="en-GB"/>
              </w:rPr>
            </w:pPr>
            <w:r w:rsidRPr="008C2B42">
              <w:rPr>
                <w:highlight w:val="green"/>
                <w:lang w:val="en-GB"/>
              </w:rPr>
              <w:t>[°]</w:t>
            </w:r>
          </w:p>
        </w:tc>
        <w:tc>
          <w:tcPr>
            <w:tcW w:w="5759" w:type="dxa"/>
            <w:noWrap/>
            <w:hideMark/>
          </w:tcPr>
          <w:p w14:paraId="2DFE658D" w14:textId="77777777" w:rsidR="00290937" w:rsidRPr="008C2B42" w:rsidRDefault="00290937" w:rsidP="00E00F6D">
            <w:pPr>
              <w:jc w:val="left"/>
              <w:rPr>
                <w:highlight w:val="green"/>
                <w:lang w:val="en-GB"/>
              </w:rPr>
            </w:pPr>
            <w:r w:rsidRPr="008C2B42">
              <w:rPr>
                <w:highlight w:val="green"/>
                <w:lang w:val="en-GB"/>
              </w:rPr>
              <w:t>minimum tire temperature during high speed tests</w:t>
            </w:r>
          </w:p>
        </w:tc>
      </w:tr>
      <w:tr w:rsidR="003C63DC" w:rsidRPr="00E661AF" w14:paraId="3FF0278F" w14:textId="77777777" w:rsidTr="00D97713">
        <w:trPr>
          <w:trHeight w:val="300"/>
        </w:trPr>
        <w:tc>
          <w:tcPr>
            <w:tcW w:w="2227" w:type="dxa"/>
            <w:noWrap/>
            <w:hideMark/>
          </w:tcPr>
          <w:p w14:paraId="4A1D11CE" w14:textId="57563371" w:rsidR="00290937" w:rsidRPr="008C2B42" w:rsidRDefault="00290937" w:rsidP="00E00F6D">
            <w:pPr>
              <w:jc w:val="left"/>
              <w:rPr>
                <w:highlight w:val="green"/>
                <w:lang w:val="en-GB"/>
              </w:rPr>
            </w:pPr>
            <w:proofErr w:type="spellStart"/>
            <w:r w:rsidRPr="008C2B42">
              <w:rPr>
                <w:highlight w:val="green"/>
                <w:lang w:val="en-GB"/>
              </w:rPr>
              <w:t>t_tire</w:t>
            </w:r>
            <w:r w:rsidR="00671873" w:rsidRPr="008C2B42">
              <w:rPr>
                <w:highlight w:val="green"/>
                <w:lang w:val="en-GB"/>
              </w:rPr>
              <w:t>_ave_</w:t>
            </w:r>
            <w:r w:rsidRPr="008C2B42">
              <w:rPr>
                <w:highlight w:val="green"/>
                <w:lang w:val="en-GB"/>
              </w:rPr>
              <w:t>HS_max</w:t>
            </w:r>
            <w:proofErr w:type="spellEnd"/>
          </w:p>
        </w:tc>
        <w:tc>
          <w:tcPr>
            <w:tcW w:w="1300" w:type="dxa"/>
            <w:noWrap/>
            <w:hideMark/>
          </w:tcPr>
          <w:p w14:paraId="5840D604" w14:textId="77777777" w:rsidR="00290937" w:rsidRPr="008C2B42" w:rsidRDefault="00290937" w:rsidP="00E00F6D">
            <w:pPr>
              <w:jc w:val="left"/>
              <w:rPr>
                <w:highlight w:val="green"/>
                <w:lang w:val="en-GB"/>
              </w:rPr>
            </w:pPr>
            <w:r w:rsidRPr="008C2B42">
              <w:rPr>
                <w:highlight w:val="green"/>
                <w:lang w:val="en-GB"/>
              </w:rPr>
              <w:t>[°]</w:t>
            </w:r>
          </w:p>
        </w:tc>
        <w:tc>
          <w:tcPr>
            <w:tcW w:w="5759" w:type="dxa"/>
            <w:noWrap/>
            <w:hideMark/>
          </w:tcPr>
          <w:p w14:paraId="4A5F2A8C" w14:textId="77777777" w:rsidR="00290937" w:rsidRPr="008C2B42" w:rsidRDefault="00290937" w:rsidP="00E00F6D">
            <w:pPr>
              <w:jc w:val="left"/>
              <w:rPr>
                <w:highlight w:val="green"/>
                <w:lang w:val="en-GB"/>
              </w:rPr>
            </w:pPr>
            <w:r w:rsidRPr="008C2B42">
              <w:rPr>
                <w:highlight w:val="green"/>
                <w:lang w:val="en-GB"/>
              </w:rPr>
              <w:t>maximum tire temperature during high speed tests</w:t>
            </w:r>
          </w:p>
        </w:tc>
      </w:tr>
      <w:tr w:rsidR="003C63DC" w:rsidRPr="00E661AF" w14:paraId="063D085B" w14:textId="77777777" w:rsidTr="00D97713">
        <w:trPr>
          <w:trHeight w:val="300"/>
        </w:trPr>
        <w:tc>
          <w:tcPr>
            <w:tcW w:w="2227" w:type="dxa"/>
            <w:noWrap/>
          </w:tcPr>
          <w:p w14:paraId="3578A579" w14:textId="562EFF02" w:rsidR="003C63DC" w:rsidRPr="008C2B42" w:rsidRDefault="003C63DC" w:rsidP="00E00F6D">
            <w:pPr>
              <w:jc w:val="left"/>
              <w:rPr>
                <w:highlight w:val="green"/>
                <w:lang w:val="en-GB"/>
              </w:rPr>
            </w:pPr>
            <w:r w:rsidRPr="008C2B42">
              <w:rPr>
                <w:highlight w:val="green"/>
                <w:lang w:val="en-GB"/>
              </w:rPr>
              <w:t>F2_singleMS</w:t>
            </w:r>
          </w:p>
        </w:tc>
        <w:tc>
          <w:tcPr>
            <w:tcW w:w="1300" w:type="dxa"/>
            <w:noWrap/>
          </w:tcPr>
          <w:p w14:paraId="7070E3BA" w14:textId="63F9C6DE" w:rsidR="003C63DC" w:rsidRPr="008C2B42" w:rsidRDefault="003C63DC" w:rsidP="00E00F6D">
            <w:pPr>
              <w:jc w:val="left"/>
              <w:rPr>
                <w:highlight w:val="green"/>
                <w:lang w:val="en-GB"/>
              </w:rPr>
            </w:pPr>
            <w:r w:rsidRPr="008C2B42">
              <w:rPr>
                <w:highlight w:val="green"/>
                <w:lang w:val="en-GB"/>
              </w:rPr>
              <w:t>[N/(m2/s2)]</w:t>
            </w:r>
          </w:p>
        </w:tc>
        <w:tc>
          <w:tcPr>
            <w:tcW w:w="5759" w:type="dxa"/>
            <w:noWrap/>
          </w:tcPr>
          <w:p w14:paraId="35DD4F6E" w14:textId="004F1602" w:rsidR="003C63DC" w:rsidRPr="008C2B42" w:rsidRDefault="003C63DC" w:rsidP="00E00F6D">
            <w:pPr>
              <w:jc w:val="left"/>
              <w:rPr>
                <w:highlight w:val="green"/>
                <w:lang w:val="en-GB"/>
              </w:rPr>
            </w:pPr>
            <w:r w:rsidRPr="008C2B42">
              <w:rPr>
                <w:highlight w:val="green"/>
                <w:lang w:val="en-GB"/>
              </w:rPr>
              <w:t>result for F2 from linear regression</w:t>
            </w:r>
          </w:p>
        </w:tc>
      </w:tr>
      <w:tr w:rsidR="003C63DC" w:rsidRPr="00E661AF" w14:paraId="58694E13" w14:textId="77777777" w:rsidTr="00D97713">
        <w:trPr>
          <w:trHeight w:val="300"/>
        </w:trPr>
        <w:tc>
          <w:tcPr>
            <w:tcW w:w="2227" w:type="dxa"/>
            <w:noWrap/>
          </w:tcPr>
          <w:p w14:paraId="7258258B" w14:textId="750BF8A8" w:rsidR="003C63DC" w:rsidRPr="008C2B42" w:rsidRDefault="003C63DC" w:rsidP="00E00F6D">
            <w:pPr>
              <w:jc w:val="left"/>
              <w:rPr>
                <w:highlight w:val="green"/>
                <w:lang w:val="en-GB"/>
              </w:rPr>
            </w:pPr>
            <w:r w:rsidRPr="008C2B42">
              <w:rPr>
                <w:highlight w:val="green"/>
                <w:lang w:val="en-GB"/>
              </w:rPr>
              <w:t>F2_singleMS_LS1</w:t>
            </w:r>
          </w:p>
        </w:tc>
        <w:tc>
          <w:tcPr>
            <w:tcW w:w="1300" w:type="dxa"/>
            <w:noWrap/>
          </w:tcPr>
          <w:p w14:paraId="3AA52DF2" w14:textId="674F2C22" w:rsidR="003C63DC" w:rsidRPr="008C2B42" w:rsidRDefault="003C63DC" w:rsidP="00E00F6D">
            <w:pPr>
              <w:jc w:val="left"/>
              <w:rPr>
                <w:highlight w:val="green"/>
                <w:lang w:val="en-GB"/>
              </w:rPr>
            </w:pPr>
            <w:r w:rsidRPr="008C2B42">
              <w:rPr>
                <w:highlight w:val="green"/>
                <w:lang w:val="en-GB"/>
              </w:rPr>
              <w:t>[N/(m2/s2)]</w:t>
            </w:r>
          </w:p>
        </w:tc>
        <w:tc>
          <w:tcPr>
            <w:tcW w:w="5759" w:type="dxa"/>
            <w:noWrap/>
          </w:tcPr>
          <w:p w14:paraId="6DE07EB1" w14:textId="635CFA2D" w:rsidR="003C63DC" w:rsidRPr="008C2B42" w:rsidRDefault="003C63DC" w:rsidP="00E00F6D">
            <w:pPr>
              <w:jc w:val="left"/>
              <w:rPr>
                <w:highlight w:val="green"/>
                <w:lang w:val="en-GB"/>
              </w:rPr>
            </w:pPr>
            <w:r w:rsidRPr="008C2B42">
              <w:rPr>
                <w:highlight w:val="green"/>
                <w:lang w:val="en-GB"/>
              </w:rPr>
              <w:t>result for F2 from linear regression (low speed data only from first test)</w:t>
            </w:r>
          </w:p>
        </w:tc>
      </w:tr>
      <w:tr w:rsidR="003C63DC" w:rsidRPr="00E661AF" w14:paraId="2AF87260" w14:textId="77777777" w:rsidTr="00D97713">
        <w:trPr>
          <w:trHeight w:val="300"/>
        </w:trPr>
        <w:tc>
          <w:tcPr>
            <w:tcW w:w="2227" w:type="dxa"/>
            <w:noWrap/>
          </w:tcPr>
          <w:p w14:paraId="1FE555C4" w14:textId="00F68AC9" w:rsidR="003C63DC" w:rsidRPr="008C2B42" w:rsidRDefault="003C63DC" w:rsidP="00E00F6D">
            <w:pPr>
              <w:jc w:val="left"/>
              <w:rPr>
                <w:highlight w:val="green"/>
                <w:lang w:val="en-GB"/>
              </w:rPr>
            </w:pPr>
            <w:r w:rsidRPr="008C2B42">
              <w:rPr>
                <w:highlight w:val="green"/>
                <w:lang w:val="en-GB"/>
              </w:rPr>
              <w:t>F2_singleMS_LS2</w:t>
            </w:r>
          </w:p>
        </w:tc>
        <w:tc>
          <w:tcPr>
            <w:tcW w:w="1300" w:type="dxa"/>
            <w:noWrap/>
          </w:tcPr>
          <w:p w14:paraId="3C180177" w14:textId="0D36ECDB" w:rsidR="003C63DC" w:rsidRPr="008C2B42" w:rsidRDefault="003C63DC" w:rsidP="00E00F6D">
            <w:pPr>
              <w:jc w:val="left"/>
              <w:rPr>
                <w:highlight w:val="green"/>
                <w:lang w:val="en-GB"/>
              </w:rPr>
            </w:pPr>
            <w:r w:rsidRPr="008C2B42">
              <w:rPr>
                <w:highlight w:val="green"/>
                <w:lang w:val="en-GB"/>
              </w:rPr>
              <w:t>[N/(m2/s2)]</w:t>
            </w:r>
          </w:p>
        </w:tc>
        <w:tc>
          <w:tcPr>
            <w:tcW w:w="5759" w:type="dxa"/>
            <w:noWrap/>
          </w:tcPr>
          <w:p w14:paraId="7FFD1415" w14:textId="0F294B01" w:rsidR="003C63DC" w:rsidRPr="008C2B42" w:rsidRDefault="003C63DC" w:rsidP="00E00F6D">
            <w:pPr>
              <w:jc w:val="left"/>
              <w:rPr>
                <w:highlight w:val="green"/>
                <w:lang w:val="en-GB"/>
              </w:rPr>
            </w:pPr>
            <w:r w:rsidRPr="008C2B42">
              <w:rPr>
                <w:highlight w:val="green"/>
                <w:lang w:val="en-GB"/>
              </w:rPr>
              <w:t>result for F2 from linear regression (low speed data only from second test)</w:t>
            </w:r>
          </w:p>
        </w:tc>
      </w:tr>
    </w:tbl>
    <w:p w14:paraId="3AE4FB76" w14:textId="5767915F" w:rsidR="00593D76" w:rsidRDefault="00593D76" w:rsidP="00932E02">
      <w:pPr>
        <w:jc w:val="left"/>
        <w:rPr>
          <w:lang w:val="en-GB"/>
        </w:rPr>
      </w:pPr>
      <w:r>
        <w:rPr>
          <w:lang w:val="en-GB"/>
        </w:rPr>
        <w:br w:type="page"/>
      </w:r>
    </w:p>
    <w:p w14:paraId="3B40C60C" w14:textId="77777777" w:rsidR="00882ED2" w:rsidRDefault="00882ED2" w:rsidP="00932E02">
      <w:pPr>
        <w:jc w:val="left"/>
        <w:rPr>
          <w:lang w:val="en-GB"/>
        </w:rPr>
      </w:pPr>
    </w:p>
    <w:p w14:paraId="06076115" w14:textId="7061EF89" w:rsidR="004442DD" w:rsidRPr="00E87B15" w:rsidRDefault="004442DD" w:rsidP="00932E02">
      <w:pPr>
        <w:pStyle w:val="berschrift2"/>
        <w:jc w:val="left"/>
        <w:rPr>
          <w:lang w:val="en-GB"/>
        </w:rPr>
      </w:pPr>
      <w:bookmarkStart w:id="42" w:name="_Toc425145119"/>
      <w:r>
        <w:rPr>
          <w:lang w:val="en-GB"/>
        </w:rPr>
        <w:t xml:space="preserve">The “measurement section” </w:t>
      </w:r>
      <w:r w:rsidR="009E3DCA">
        <w:rPr>
          <w:lang w:val="en-GB"/>
        </w:rPr>
        <w:t>(</w:t>
      </w:r>
      <w:proofErr w:type="spellStart"/>
      <w:r w:rsidR="009E3DCA">
        <w:rPr>
          <w:lang w:val="en-GB"/>
        </w:rPr>
        <w:t>ms</w:t>
      </w:r>
      <w:proofErr w:type="spellEnd"/>
      <w:r>
        <w:rPr>
          <w:lang w:val="en-GB"/>
        </w:rPr>
        <w:t>-</w:t>
      </w:r>
      <w:proofErr w:type="gramStart"/>
      <w:r w:rsidR="009E3DCA">
        <w:rPr>
          <w:lang w:val="en-GB"/>
        </w:rPr>
        <w:t>)</w:t>
      </w:r>
      <w:r>
        <w:rPr>
          <w:lang w:val="en-GB"/>
        </w:rPr>
        <w:t>files</w:t>
      </w:r>
      <w:bookmarkEnd w:id="42"/>
      <w:proofErr w:type="gramEnd"/>
    </w:p>
    <w:p w14:paraId="642413EE" w14:textId="5ED6A5DC" w:rsidR="004442DD" w:rsidRDefault="004442DD" w:rsidP="00932E02">
      <w:pPr>
        <w:jc w:val="left"/>
        <w:rPr>
          <w:lang w:val="en-GB"/>
        </w:rPr>
      </w:pPr>
      <w:r>
        <w:rPr>
          <w:lang w:val="en-GB"/>
        </w:rPr>
        <w:t>VECTO-CSE writes two MS-files (</w:t>
      </w:r>
      <w:r w:rsidRPr="003B7422">
        <w:rPr>
          <w:lang w:val="en-GB"/>
        </w:rPr>
        <w:t xml:space="preserve">each </w:t>
      </w:r>
      <w:r>
        <w:rPr>
          <w:lang w:val="en-GB"/>
        </w:rPr>
        <w:t xml:space="preserve">one </w:t>
      </w:r>
      <w:r w:rsidRPr="003B7422">
        <w:rPr>
          <w:lang w:val="en-GB"/>
        </w:rPr>
        <w:t xml:space="preserve">for the calibration </w:t>
      </w:r>
      <w:r w:rsidR="00CF7A37">
        <w:rPr>
          <w:lang w:val="en-GB"/>
        </w:rPr>
        <w:t>test</w:t>
      </w:r>
      <w:r w:rsidRPr="003B7422">
        <w:rPr>
          <w:lang w:val="en-GB"/>
        </w:rPr>
        <w:t xml:space="preserve"> and </w:t>
      </w:r>
      <w:r>
        <w:rPr>
          <w:lang w:val="en-GB"/>
        </w:rPr>
        <w:t xml:space="preserve">one </w:t>
      </w:r>
      <w:r w:rsidRPr="003B7422">
        <w:rPr>
          <w:lang w:val="en-GB"/>
        </w:rPr>
        <w:t>for the measur</w:t>
      </w:r>
      <w:r w:rsidRPr="003B7422">
        <w:rPr>
          <w:lang w:val="en-GB"/>
        </w:rPr>
        <w:t>e</w:t>
      </w:r>
      <w:r w:rsidRPr="003B7422">
        <w:rPr>
          <w:lang w:val="en-GB"/>
        </w:rPr>
        <w:t>ment runs</w:t>
      </w:r>
      <w:r>
        <w:rPr>
          <w:lang w:val="en-GB"/>
        </w:rPr>
        <w:t>). These files contain all results for the driving phases inside the measurement se</w:t>
      </w:r>
      <w:r>
        <w:rPr>
          <w:lang w:val="en-GB"/>
        </w:rPr>
        <w:t>c</w:t>
      </w:r>
      <w:r>
        <w:rPr>
          <w:lang w:val="en-GB"/>
        </w:rPr>
        <w:t>tions</w:t>
      </w:r>
      <w:r w:rsidR="005062B4">
        <w:rPr>
          <w:lang w:val="en-GB"/>
        </w:rPr>
        <w:t xml:space="preserve"> (the “datasets”)</w:t>
      </w:r>
      <w:r>
        <w:rPr>
          <w:lang w:val="en-GB"/>
        </w:rPr>
        <w:t>.</w:t>
      </w:r>
    </w:p>
    <w:p w14:paraId="571D7F3B" w14:textId="585135B6" w:rsidR="004442DD" w:rsidRPr="003B7422" w:rsidRDefault="004442DD" w:rsidP="00932E02">
      <w:pPr>
        <w:jc w:val="left"/>
        <w:rPr>
          <w:i/>
          <w:lang w:val="en-GB"/>
        </w:rPr>
      </w:pPr>
      <w:r w:rsidRPr="003B7422">
        <w:rPr>
          <w:i/>
          <w:lang w:val="en-GB"/>
        </w:rPr>
        <w:t xml:space="preserve">For the calibration </w:t>
      </w:r>
      <w:r w:rsidR="00D63359">
        <w:rPr>
          <w:i/>
          <w:lang w:val="en-GB"/>
        </w:rPr>
        <w:t>test</w:t>
      </w:r>
      <w:r w:rsidRPr="003B7422">
        <w:rPr>
          <w:i/>
          <w:lang w:val="en-GB"/>
        </w:rPr>
        <w:t>: Filename = filename job-file + “MS_CAL.csv”</w:t>
      </w:r>
    </w:p>
    <w:p w14:paraId="21A6D83F" w14:textId="24D8F11B" w:rsidR="004442DD" w:rsidRDefault="004442DD" w:rsidP="00932E02">
      <w:pPr>
        <w:jc w:val="left"/>
        <w:rPr>
          <w:i/>
          <w:lang w:val="en-GB"/>
        </w:rPr>
      </w:pPr>
      <w:r w:rsidRPr="003B7422">
        <w:rPr>
          <w:i/>
          <w:lang w:val="en-GB"/>
        </w:rPr>
        <w:t xml:space="preserve">For the </w:t>
      </w:r>
      <w:r w:rsidR="00D63359">
        <w:rPr>
          <w:i/>
          <w:lang w:val="en-GB"/>
        </w:rPr>
        <w:t>constant speed test</w:t>
      </w:r>
      <w:r w:rsidRPr="003B7422">
        <w:rPr>
          <w:i/>
          <w:lang w:val="en-GB"/>
        </w:rPr>
        <w:t xml:space="preserve">: Filename = filename job-file + “MS_MEAS.csv” </w:t>
      </w:r>
    </w:p>
    <w:p w14:paraId="20578AE5" w14:textId="7FDFE88D" w:rsidR="00D63359" w:rsidRPr="005062B4" w:rsidRDefault="005062B4" w:rsidP="00932E02">
      <w:pPr>
        <w:jc w:val="left"/>
        <w:rPr>
          <w:lang w:val="en-GB"/>
        </w:rPr>
      </w:pPr>
      <w:r w:rsidRPr="005062B4">
        <w:rPr>
          <w:lang w:val="en-GB"/>
        </w:rPr>
        <w:fldChar w:fldCharType="begin"/>
      </w:r>
      <w:r w:rsidRPr="005062B4">
        <w:rPr>
          <w:lang w:val="en-GB"/>
        </w:rPr>
        <w:instrText xml:space="preserve"> REF _Ref387314151 \h </w:instrText>
      </w:r>
      <w:r>
        <w:rPr>
          <w:lang w:val="en-GB"/>
        </w:rPr>
        <w:instrText xml:space="preserve"> \* MERGEFORMAT </w:instrText>
      </w:r>
      <w:r w:rsidRPr="005062B4">
        <w:rPr>
          <w:lang w:val="en-GB"/>
        </w:rPr>
      </w:r>
      <w:r w:rsidRPr="005062B4">
        <w:rPr>
          <w:lang w:val="en-GB"/>
        </w:rPr>
        <w:fldChar w:fldCharType="separate"/>
      </w:r>
      <w:r w:rsidR="00D03398" w:rsidRPr="000E4F11">
        <w:rPr>
          <w:lang w:val="en-GB"/>
        </w:rPr>
        <w:t xml:space="preserve">Table </w:t>
      </w:r>
      <w:r w:rsidR="00D03398">
        <w:rPr>
          <w:noProof/>
          <w:lang w:val="en-GB"/>
        </w:rPr>
        <w:t>7</w:t>
      </w:r>
      <w:r w:rsidRPr="005062B4">
        <w:rPr>
          <w:lang w:val="en-GB"/>
        </w:rPr>
        <w:fldChar w:fldCharType="end"/>
      </w:r>
      <w:r w:rsidRPr="005062B4">
        <w:rPr>
          <w:lang w:val="en-GB"/>
        </w:rPr>
        <w:t xml:space="preserve"> gives explanations to the results as provided in the </w:t>
      </w:r>
      <w:proofErr w:type="spellStart"/>
      <w:r w:rsidRPr="005062B4">
        <w:rPr>
          <w:lang w:val="en-GB"/>
        </w:rPr>
        <w:t>ms</w:t>
      </w:r>
      <w:proofErr w:type="spellEnd"/>
      <w:r w:rsidRPr="005062B4">
        <w:rPr>
          <w:lang w:val="en-GB"/>
        </w:rPr>
        <w:t>-file for the constant speed test</w:t>
      </w:r>
      <w:r>
        <w:rPr>
          <w:lang w:val="en-GB"/>
        </w:rPr>
        <w:t xml:space="preserve"> sequence. T</w:t>
      </w:r>
      <w:r w:rsidRPr="005062B4">
        <w:rPr>
          <w:lang w:val="en-GB"/>
        </w:rPr>
        <w:t xml:space="preserve">he </w:t>
      </w:r>
      <w:proofErr w:type="spellStart"/>
      <w:r w:rsidRPr="005062B4">
        <w:rPr>
          <w:lang w:val="en-GB"/>
        </w:rPr>
        <w:t>ms</w:t>
      </w:r>
      <w:proofErr w:type="spellEnd"/>
      <w:r w:rsidRPr="005062B4">
        <w:rPr>
          <w:lang w:val="en-GB"/>
        </w:rPr>
        <w:t xml:space="preserve">-file for the calibration test contains fewer columns as fewer values are calculated </w:t>
      </w:r>
      <w:r>
        <w:rPr>
          <w:lang w:val="en-GB"/>
        </w:rPr>
        <w:t>CSE-internally.</w:t>
      </w:r>
    </w:p>
    <w:p w14:paraId="0E1C2603" w14:textId="52DA9F3A" w:rsidR="00D63359" w:rsidRPr="000E4F11" w:rsidRDefault="00D63359" w:rsidP="00932E02">
      <w:pPr>
        <w:pStyle w:val="Beschriftung"/>
        <w:keepNext/>
        <w:ind w:left="993" w:hanging="993"/>
        <w:jc w:val="left"/>
        <w:rPr>
          <w:lang w:val="en-GB"/>
        </w:rPr>
      </w:pPr>
      <w:bookmarkStart w:id="43" w:name="_Ref387314151"/>
      <w:r w:rsidRPr="000E4F11">
        <w:rPr>
          <w:lang w:val="en-GB"/>
        </w:rPr>
        <w:t xml:space="preserve">Table </w:t>
      </w:r>
      <w:r w:rsidR="00932E02">
        <w:fldChar w:fldCharType="begin"/>
      </w:r>
      <w:r w:rsidR="00932E02" w:rsidRPr="000E4F11">
        <w:rPr>
          <w:lang w:val="en-GB"/>
        </w:rPr>
        <w:instrText xml:space="preserve"> SEQ Table \* ARABIC </w:instrText>
      </w:r>
      <w:r w:rsidR="00932E02">
        <w:fldChar w:fldCharType="separate"/>
      </w:r>
      <w:r w:rsidR="00D03398">
        <w:rPr>
          <w:noProof/>
          <w:lang w:val="en-GB"/>
        </w:rPr>
        <w:t>7</w:t>
      </w:r>
      <w:r w:rsidR="00932E02">
        <w:rPr>
          <w:noProof/>
        </w:rPr>
        <w:fldChar w:fldCharType="end"/>
      </w:r>
      <w:bookmarkEnd w:id="43"/>
      <w:r w:rsidRPr="000E4F11">
        <w:rPr>
          <w:lang w:val="en-GB"/>
        </w:rPr>
        <w:t xml:space="preserve">: </w:t>
      </w:r>
      <w:r w:rsidRPr="00D63359">
        <w:rPr>
          <w:b w:val="0"/>
          <w:lang w:val="en-GB"/>
        </w:rPr>
        <w:t xml:space="preserve">Results provided in the </w:t>
      </w:r>
      <w:proofErr w:type="spellStart"/>
      <w:r w:rsidRPr="00D63359">
        <w:rPr>
          <w:b w:val="0"/>
          <w:lang w:val="en-GB"/>
        </w:rPr>
        <w:t>ms</w:t>
      </w:r>
      <w:proofErr w:type="spellEnd"/>
      <w:r w:rsidRPr="00D63359">
        <w:rPr>
          <w:b w:val="0"/>
          <w:lang w:val="en-GB"/>
        </w:rPr>
        <w:t xml:space="preserve">-file for the constant speed test </w:t>
      </w:r>
      <w:r w:rsidR="005062B4">
        <w:rPr>
          <w:b w:val="0"/>
          <w:lang w:val="en-GB"/>
        </w:rPr>
        <w:t>sequence</w:t>
      </w:r>
    </w:p>
    <w:tbl>
      <w:tblPr>
        <w:tblStyle w:val="Tabellenraster"/>
        <w:tblW w:w="0" w:type="auto"/>
        <w:tblLook w:val="04A0" w:firstRow="1" w:lastRow="0" w:firstColumn="1" w:lastColumn="0" w:noHBand="0" w:noVBand="1"/>
      </w:tblPr>
      <w:tblGrid>
        <w:gridCol w:w="2038"/>
        <w:gridCol w:w="999"/>
        <w:gridCol w:w="6249"/>
      </w:tblGrid>
      <w:tr w:rsidR="00D63359" w:rsidRPr="00D63359" w14:paraId="6ED355A1" w14:textId="77777777" w:rsidTr="008C2B42">
        <w:trPr>
          <w:trHeight w:val="300"/>
          <w:tblHeader/>
        </w:trPr>
        <w:tc>
          <w:tcPr>
            <w:tcW w:w="2038" w:type="dxa"/>
            <w:noWrap/>
            <w:hideMark/>
          </w:tcPr>
          <w:p w14:paraId="5469FF7B" w14:textId="77777777" w:rsidR="00D63359" w:rsidRPr="00D63359" w:rsidRDefault="00D63359" w:rsidP="00932E02">
            <w:pPr>
              <w:jc w:val="left"/>
              <w:rPr>
                <w:b/>
                <w:lang w:val="en-GB"/>
              </w:rPr>
            </w:pPr>
            <w:r w:rsidRPr="00D63359">
              <w:rPr>
                <w:b/>
                <w:lang w:val="en-GB"/>
              </w:rPr>
              <w:t>quantity</w:t>
            </w:r>
          </w:p>
        </w:tc>
        <w:tc>
          <w:tcPr>
            <w:tcW w:w="999" w:type="dxa"/>
            <w:noWrap/>
            <w:hideMark/>
          </w:tcPr>
          <w:p w14:paraId="017AEB27" w14:textId="77777777" w:rsidR="00D63359" w:rsidRPr="00D63359" w:rsidRDefault="00D63359" w:rsidP="00932E02">
            <w:pPr>
              <w:jc w:val="left"/>
              <w:rPr>
                <w:b/>
                <w:lang w:val="en-GB"/>
              </w:rPr>
            </w:pPr>
            <w:r w:rsidRPr="00D63359">
              <w:rPr>
                <w:b/>
                <w:lang w:val="en-GB"/>
              </w:rPr>
              <w:t>unit</w:t>
            </w:r>
          </w:p>
        </w:tc>
        <w:tc>
          <w:tcPr>
            <w:tcW w:w="6249" w:type="dxa"/>
            <w:noWrap/>
            <w:hideMark/>
          </w:tcPr>
          <w:p w14:paraId="639BE5FF" w14:textId="77777777" w:rsidR="00D63359" w:rsidRPr="00D63359" w:rsidRDefault="00D63359" w:rsidP="00932E02">
            <w:pPr>
              <w:jc w:val="left"/>
              <w:rPr>
                <w:b/>
                <w:lang w:val="en-GB"/>
              </w:rPr>
            </w:pPr>
            <w:r w:rsidRPr="00D63359">
              <w:rPr>
                <w:b/>
                <w:lang w:val="en-GB"/>
              </w:rPr>
              <w:t>description</w:t>
            </w:r>
          </w:p>
        </w:tc>
      </w:tr>
      <w:tr w:rsidR="00D63359" w:rsidRPr="00E661AF" w14:paraId="66031695" w14:textId="77777777" w:rsidTr="008C2B42">
        <w:trPr>
          <w:trHeight w:val="300"/>
        </w:trPr>
        <w:tc>
          <w:tcPr>
            <w:tcW w:w="2038" w:type="dxa"/>
            <w:noWrap/>
            <w:hideMark/>
          </w:tcPr>
          <w:p w14:paraId="3C88FFAB" w14:textId="77777777" w:rsidR="00D63359" w:rsidRPr="00D63359" w:rsidRDefault="00D63359" w:rsidP="00932E02">
            <w:pPr>
              <w:jc w:val="left"/>
              <w:rPr>
                <w:lang w:val="en-GB"/>
              </w:rPr>
            </w:pPr>
            <w:proofErr w:type="spellStart"/>
            <w:r w:rsidRPr="00D63359">
              <w:rPr>
                <w:lang w:val="en-GB"/>
              </w:rPr>
              <w:t>SecID</w:t>
            </w:r>
            <w:proofErr w:type="spellEnd"/>
          </w:p>
        </w:tc>
        <w:tc>
          <w:tcPr>
            <w:tcW w:w="999" w:type="dxa"/>
            <w:noWrap/>
            <w:hideMark/>
          </w:tcPr>
          <w:p w14:paraId="6EC51876" w14:textId="77777777" w:rsidR="00D63359" w:rsidRPr="00D63359" w:rsidRDefault="00D63359" w:rsidP="00932E02">
            <w:pPr>
              <w:jc w:val="left"/>
              <w:rPr>
                <w:lang w:val="en-GB"/>
              </w:rPr>
            </w:pPr>
            <w:r w:rsidRPr="00D63359">
              <w:rPr>
                <w:lang w:val="en-GB"/>
              </w:rPr>
              <w:t>[-]</w:t>
            </w:r>
          </w:p>
        </w:tc>
        <w:tc>
          <w:tcPr>
            <w:tcW w:w="6249" w:type="dxa"/>
            <w:noWrap/>
            <w:hideMark/>
          </w:tcPr>
          <w:p w14:paraId="1A4862CD" w14:textId="77777777" w:rsidR="00D63359" w:rsidRPr="001863A7" w:rsidRDefault="00D63359" w:rsidP="00932E02">
            <w:pPr>
              <w:jc w:val="left"/>
              <w:rPr>
                <w:szCs w:val="22"/>
                <w:lang w:val="en-GB"/>
              </w:rPr>
            </w:pPr>
            <w:r w:rsidRPr="001863A7">
              <w:rPr>
                <w:szCs w:val="22"/>
                <w:lang w:val="en-GB"/>
              </w:rPr>
              <w:t>measurement section ID as specified in the *.</w:t>
            </w:r>
            <w:proofErr w:type="spellStart"/>
            <w:r w:rsidRPr="001863A7">
              <w:rPr>
                <w:szCs w:val="22"/>
                <w:lang w:val="en-GB"/>
              </w:rPr>
              <w:t>csms</w:t>
            </w:r>
            <w:proofErr w:type="spellEnd"/>
            <w:r w:rsidRPr="001863A7">
              <w:rPr>
                <w:szCs w:val="22"/>
                <w:lang w:val="en-GB"/>
              </w:rPr>
              <w:t>-file</w:t>
            </w:r>
          </w:p>
        </w:tc>
      </w:tr>
      <w:tr w:rsidR="00D63359" w:rsidRPr="00E661AF" w14:paraId="5F8BB300" w14:textId="77777777" w:rsidTr="008C2B42">
        <w:trPr>
          <w:trHeight w:val="300"/>
        </w:trPr>
        <w:tc>
          <w:tcPr>
            <w:tcW w:w="2038" w:type="dxa"/>
            <w:noWrap/>
            <w:hideMark/>
          </w:tcPr>
          <w:p w14:paraId="1F86303E" w14:textId="77777777" w:rsidR="00D63359" w:rsidRPr="00D63359" w:rsidRDefault="00D63359" w:rsidP="00932E02">
            <w:pPr>
              <w:jc w:val="left"/>
              <w:rPr>
                <w:lang w:val="en-GB"/>
              </w:rPr>
            </w:pPr>
            <w:proofErr w:type="spellStart"/>
            <w:r w:rsidRPr="00D63359">
              <w:rPr>
                <w:lang w:val="en-GB"/>
              </w:rPr>
              <w:t>DirID</w:t>
            </w:r>
            <w:proofErr w:type="spellEnd"/>
          </w:p>
        </w:tc>
        <w:tc>
          <w:tcPr>
            <w:tcW w:w="999" w:type="dxa"/>
            <w:noWrap/>
            <w:hideMark/>
          </w:tcPr>
          <w:p w14:paraId="79F57364" w14:textId="77777777" w:rsidR="00D63359" w:rsidRPr="00D63359" w:rsidRDefault="00D63359" w:rsidP="00932E02">
            <w:pPr>
              <w:jc w:val="left"/>
              <w:rPr>
                <w:lang w:val="en-GB"/>
              </w:rPr>
            </w:pPr>
            <w:r w:rsidRPr="00D63359">
              <w:rPr>
                <w:lang w:val="en-GB"/>
              </w:rPr>
              <w:t>[-]</w:t>
            </w:r>
          </w:p>
        </w:tc>
        <w:tc>
          <w:tcPr>
            <w:tcW w:w="6249" w:type="dxa"/>
            <w:noWrap/>
            <w:hideMark/>
          </w:tcPr>
          <w:p w14:paraId="5858BE5C" w14:textId="77777777" w:rsidR="00D63359" w:rsidRPr="001863A7" w:rsidRDefault="00D63359" w:rsidP="00932E02">
            <w:pPr>
              <w:jc w:val="left"/>
              <w:rPr>
                <w:szCs w:val="22"/>
                <w:lang w:val="en-GB"/>
              </w:rPr>
            </w:pPr>
            <w:r w:rsidRPr="001863A7">
              <w:rPr>
                <w:szCs w:val="22"/>
                <w:lang w:val="en-GB"/>
              </w:rPr>
              <w:t>driving direction ID as specified in the *.</w:t>
            </w:r>
            <w:proofErr w:type="spellStart"/>
            <w:r w:rsidRPr="001863A7">
              <w:rPr>
                <w:szCs w:val="22"/>
                <w:lang w:val="en-GB"/>
              </w:rPr>
              <w:t>csms</w:t>
            </w:r>
            <w:proofErr w:type="spellEnd"/>
            <w:r w:rsidRPr="001863A7">
              <w:rPr>
                <w:szCs w:val="22"/>
                <w:lang w:val="en-GB"/>
              </w:rPr>
              <w:t>-file</w:t>
            </w:r>
          </w:p>
        </w:tc>
      </w:tr>
      <w:tr w:rsidR="00D63359" w:rsidRPr="00E661AF" w14:paraId="4200D15E" w14:textId="77777777" w:rsidTr="008C2B42">
        <w:trPr>
          <w:trHeight w:val="300"/>
        </w:trPr>
        <w:tc>
          <w:tcPr>
            <w:tcW w:w="2038" w:type="dxa"/>
            <w:noWrap/>
            <w:hideMark/>
          </w:tcPr>
          <w:p w14:paraId="0D5EF034" w14:textId="77777777" w:rsidR="00D63359" w:rsidRPr="00D63359" w:rsidRDefault="00D63359" w:rsidP="00932E02">
            <w:pPr>
              <w:jc w:val="left"/>
              <w:rPr>
                <w:lang w:val="en-GB"/>
              </w:rPr>
            </w:pPr>
            <w:proofErr w:type="spellStart"/>
            <w:r w:rsidRPr="00D63359">
              <w:rPr>
                <w:lang w:val="en-GB"/>
              </w:rPr>
              <w:t>RunID</w:t>
            </w:r>
            <w:proofErr w:type="spellEnd"/>
          </w:p>
        </w:tc>
        <w:tc>
          <w:tcPr>
            <w:tcW w:w="999" w:type="dxa"/>
            <w:noWrap/>
            <w:hideMark/>
          </w:tcPr>
          <w:p w14:paraId="0E31AF45" w14:textId="77777777" w:rsidR="00D63359" w:rsidRPr="00D63359" w:rsidRDefault="00D63359" w:rsidP="00932E02">
            <w:pPr>
              <w:jc w:val="left"/>
              <w:rPr>
                <w:lang w:val="en-GB"/>
              </w:rPr>
            </w:pPr>
            <w:r w:rsidRPr="00D63359">
              <w:rPr>
                <w:lang w:val="en-GB"/>
              </w:rPr>
              <w:t>[-]</w:t>
            </w:r>
          </w:p>
        </w:tc>
        <w:tc>
          <w:tcPr>
            <w:tcW w:w="6249" w:type="dxa"/>
            <w:noWrap/>
            <w:hideMark/>
          </w:tcPr>
          <w:p w14:paraId="231D9C45" w14:textId="77777777" w:rsidR="00D63359" w:rsidRPr="001863A7" w:rsidRDefault="00D63359" w:rsidP="00932E02">
            <w:pPr>
              <w:jc w:val="left"/>
              <w:rPr>
                <w:szCs w:val="22"/>
                <w:lang w:val="en-GB"/>
              </w:rPr>
            </w:pPr>
            <w:r w:rsidRPr="001863A7">
              <w:rPr>
                <w:szCs w:val="22"/>
                <w:lang w:val="en-GB"/>
              </w:rPr>
              <w:t>Run ID: "0" = high speed test; "1" = first low speed test; "2" = second low speed test</w:t>
            </w:r>
          </w:p>
        </w:tc>
      </w:tr>
      <w:tr w:rsidR="00D63359" w:rsidRPr="00D63359" w14:paraId="30287148" w14:textId="77777777" w:rsidTr="008C2B42">
        <w:trPr>
          <w:trHeight w:val="300"/>
        </w:trPr>
        <w:tc>
          <w:tcPr>
            <w:tcW w:w="2038" w:type="dxa"/>
            <w:noWrap/>
            <w:hideMark/>
          </w:tcPr>
          <w:p w14:paraId="346CD5DF" w14:textId="77777777" w:rsidR="00D63359" w:rsidRPr="00D63359" w:rsidRDefault="00D63359" w:rsidP="00932E02">
            <w:pPr>
              <w:jc w:val="left"/>
              <w:rPr>
                <w:lang w:val="en-GB"/>
              </w:rPr>
            </w:pPr>
            <w:proofErr w:type="spellStart"/>
            <w:r w:rsidRPr="00D63359">
              <w:rPr>
                <w:lang w:val="en-GB"/>
              </w:rPr>
              <w:t>HeadID</w:t>
            </w:r>
            <w:proofErr w:type="spellEnd"/>
          </w:p>
        </w:tc>
        <w:tc>
          <w:tcPr>
            <w:tcW w:w="999" w:type="dxa"/>
            <w:noWrap/>
            <w:hideMark/>
          </w:tcPr>
          <w:p w14:paraId="4E5593DE" w14:textId="77777777" w:rsidR="00D63359" w:rsidRPr="00D63359" w:rsidRDefault="00D63359" w:rsidP="00932E02">
            <w:pPr>
              <w:jc w:val="left"/>
              <w:rPr>
                <w:lang w:val="en-GB"/>
              </w:rPr>
            </w:pPr>
            <w:r w:rsidRPr="00D63359">
              <w:rPr>
                <w:lang w:val="en-GB"/>
              </w:rPr>
              <w:t>[-]</w:t>
            </w:r>
          </w:p>
        </w:tc>
        <w:tc>
          <w:tcPr>
            <w:tcW w:w="6249" w:type="dxa"/>
            <w:noWrap/>
            <w:hideMark/>
          </w:tcPr>
          <w:p w14:paraId="44168CE8" w14:textId="77777777" w:rsidR="00D63359" w:rsidRPr="001863A7" w:rsidRDefault="00D63359" w:rsidP="00932E02">
            <w:pPr>
              <w:jc w:val="left"/>
              <w:rPr>
                <w:szCs w:val="22"/>
                <w:lang w:val="en-GB"/>
              </w:rPr>
            </w:pPr>
            <w:r w:rsidRPr="001863A7">
              <w:rPr>
                <w:szCs w:val="22"/>
                <w:lang w:val="en-GB"/>
              </w:rPr>
              <w:t>Heading ID (internal quantity)</w:t>
            </w:r>
          </w:p>
        </w:tc>
      </w:tr>
      <w:tr w:rsidR="00D63359" w:rsidRPr="00E661AF" w14:paraId="67BF3576" w14:textId="77777777" w:rsidTr="008C2B42">
        <w:trPr>
          <w:trHeight w:val="300"/>
        </w:trPr>
        <w:tc>
          <w:tcPr>
            <w:tcW w:w="2038" w:type="dxa"/>
            <w:noWrap/>
            <w:hideMark/>
          </w:tcPr>
          <w:p w14:paraId="1A8E9832" w14:textId="77777777" w:rsidR="00D63359" w:rsidRPr="00D63359" w:rsidRDefault="00D63359" w:rsidP="00932E02">
            <w:pPr>
              <w:jc w:val="left"/>
              <w:rPr>
                <w:lang w:val="en-GB"/>
              </w:rPr>
            </w:pPr>
            <w:r w:rsidRPr="00D63359">
              <w:rPr>
                <w:lang w:val="en-GB"/>
              </w:rPr>
              <w:t>delta t</w:t>
            </w:r>
          </w:p>
        </w:tc>
        <w:tc>
          <w:tcPr>
            <w:tcW w:w="999" w:type="dxa"/>
            <w:noWrap/>
            <w:hideMark/>
          </w:tcPr>
          <w:p w14:paraId="6B71831D" w14:textId="77777777" w:rsidR="00D63359" w:rsidRPr="00D63359" w:rsidRDefault="00D63359" w:rsidP="00932E02">
            <w:pPr>
              <w:jc w:val="left"/>
              <w:rPr>
                <w:lang w:val="en-GB"/>
              </w:rPr>
            </w:pPr>
            <w:r w:rsidRPr="00D63359">
              <w:rPr>
                <w:lang w:val="en-GB"/>
              </w:rPr>
              <w:t>[s]</w:t>
            </w:r>
          </w:p>
        </w:tc>
        <w:tc>
          <w:tcPr>
            <w:tcW w:w="6249" w:type="dxa"/>
            <w:noWrap/>
            <w:hideMark/>
          </w:tcPr>
          <w:p w14:paraId="7CBFDE47" w14:textId="77777777" w:rsidR="00D63359" w:rsidRPr="001863A7" w:rsidRDefault="00D63359" w:rsidP="00932E02">
            <w:pPr>
              <w:jc w:val="left"/>
              <w:rPr>
                <w:szCs w:val="22"/>
                <w:lang w:val="en-GB"/>
              </w:rPr>
            </w:pPr>
            <w:r w:rsidRPr="001863A7">
              <w:rPr>
                <w:szCs w:val="22"/>
                <w:lang w:val="en-GB"/>
              </w:rPr>
              <w:t>driving time inside the measurement section</w:t>
            </w:r>
          </w:p>
        </w:tc>
      </w:tr>
      <w:tr w:rsidR="00D63359" w:rsidRPr="00E661AF" w14:paraId="5CCB1DFA" w14:textId="77777777" w:rsidTr="008C2B42">
        <w:trPr>
          <w:trHeight w:val="300"/>
        </w:trPr>
        <w:tc>
          <w:tcPr>
            <w:tcW w:w="2038" w:type="dxa"/>
            <w:noWrap/>
            <w:hideMark/>
          </w:tcPr>
          <w:p w14:paraId="2D72F0D2" w14:textId="77777777" w:rsidR="00D63359" w:rsidRPr="00D63359" w:rsidRDefault="00D63359" w:rsidP="00932E02">
            <w:pPr>
              <w:jc w:val="left"/>
              <w:rPr>
                <w:lang w:val="en-GB"/>
              </w:rPr>
            </w:pPr>
            <w:r w:rsidRPr="00D63359">
              <w:rPr>
                <w:lang w:val="en-GB"/>
              </w:rPr>
              <w:t>length</w:t>
            </w:r>
          </w:p>
        </w:tc>
        <w:tc>
          <w:tcPr>
            <w:tcW w:w="999" w:type="dxa"/>
            <w:noWrap/>
            <w:hideMark/>
          </w:tcPr>
          <w:p w14:paraId="2D8D72EB" w14:textId="77777777" w:rsidR="00D63359" w:rsidRPr="00D63359" w:rsidRDefault="00D63359" w:rsidP="00932E02">
            <w:pPr>
              <w:jc w:val="left"/>
              <w:rPr>
                <w:lang w:val="en-GB"/>
              </w:rPr>
            </w:pPr>
            <w:r w:rsidRPr="00D63359">
              <w:rPr>
                <w:lang w:val="en-GB"/>
              </w:rPr>
              <w:t>[m]</w:t>
            </w:r>
          </w:p>
        </w:tc>
        <w:tc>
          <w:tcPr>
            <w:tcW w:w="6249" w:type="dxa"/>
            <w:noWrap/>
            <w:hideMark/>
          </w:tcPr>
          <w:p w14:paraId="267E77EA" w14:textId="77777777" w:rsidR="00D63359" w:rsidRPr="001863A7" w:rsidRDefault="00D63359" w:rsidP="00932E02">
            <w:pPr>
              <w:jc w:val="left"/>
              <w:rPr>
                <w:szCs w:val="22"/>
                <w:lang w:val="en-GB"/>
              </w:rPr>
            </w:pPr>
            <w:r w:rsidRPr="001863A7">
              <w:rPr>
                <w:szCs w:val="22"/>
                <w:lang w:val="en-GB"/>
              </w:rPr>
              <w:t xml:space="preserve">section </w:t>
            </w:r>
            <w:proofErr w:type="spellStart"/>
            <w:r w:rsidRPr="001863A7">
              <w:rPr>
                <w:szCs w:val="22"/>
                <w:lang w:val="en-GB"/>
              </w:rPr>
              <w:t>lenght</w:t>
            </w:r>
            <w:proofErr w:type="spellEnd"/>
            <w:r w:rsidRPr="001863A7">
              <w:rPr>
                <w:szCs w:val="22"/>
                <w:lang w:val="en-GB"/>
              </w:rPr>
              <w:t xml:space="preserve"> as specified in the *.</w:t>
            </w:r>
            <w:proofErr w:type="spellStart"/>
            <w:r w:rsidRPr="001863A7">
              <w:rPr>
                <w:szCs w:val="22"/>
                <w:lang w:val="en-GB"/>
              </w:rPr>
              <w:t>csms</w:t>
            </w:r>
            <w:proofErr w:type="spellEnd"/>
            <w:r w:rsidRPr="001863A7">
              <w:rPr>
                <w:szCs w:val="22"/>
                <w:lang w:val="en-GB"/>
              </w:rPr>
              <w:t>-file</w:t>
            </w:r>
          </w:p>
        </w:tc>
      </w:tr>
      <w:tr w:rsidR="00D63359" w:rsidRPr="00E661AF" w14:paraId="66102E30" w14:textId="77777777" w:rsidTr="008C2B42">
        <w:trPr>
          <w:trHeight w:val="300"/>
        </w:trPr>
        <w:tc>
          <w:tcPr>
            <w:tcW w:w="2038" w:type="dxa"/>
            <w:noWrap/>
            <w:hideMark/>
          </w:tcPr>
          <w:p w14:paraId="7749F514" w14:textId="77777777" w:rsidR="00D63359" w:rsidRPr="00D63359" w:rsidRDefault="00D63359" w:rsidP="00932E02">
            <w:pPr>
              <w:jc w:val="left"/>
              <w:rPr>
                <w:lang w:val="en-GB"/>
              </w:rPr>
            </w:pPr>
            <w:r w:rsidRPr="00D63359">
              <w:rPr>
                <w:lang w:val="en-GB"/>
              </w:rPr>
              <w:t>delta s</w:t>
            </w:r>
          </w:p>
        </w:tc>
        <w:tc>
          <w:tcPr>
            <w:tcW w:w="999" w:type="dxa"/>
            <w:noWrap/>
            <w:hideMark/>
          </w:tcPr>
          <w:p w14:paraId="6B4C0ABB" w14:textId="77777777" w:rsidR="00D63359" w:rsidRPr="00D63359" w:rsidRDefault="00D63359" w:rsidP="00932E02">
            <w:pPr>
              <w:jc w:val="left"/>
              <w:rPr>
                <w:lang w:val="en-GB"/>
              </w:rPr>
            </w:pPr>
            <w:r w:rsidRPr="00D63359">
              <w:rPr>
                <w:lang w:val="en-GB"/>
              </w:rPr>
              <w:t>[m]</w:t>
            </w:r>
          </w:p>
        </w:tc>
        <w:tc>
          <w:tcPr>
            <w:tcW w:w="6249" w:type="dxa"/>
            <w:noWrap/>
            <w:hideMark/>
          </w:tcPr>
          <w:p w14:paraId="5F449B8C" w14:textId="77777777" w:rsidR="00D63359" w:rsidRPr="001863A7" w:rsidRDefault="00D63359" w:rsidP="00932E02">
            <w:pPr>
              <w:jc w:val="left"/>
              <w:rPr>
                <w:szCs w:val="22"/>
                <w:lang w:val="en-GB"/>
              </w:rPr>
            </w:pPr>
            <w:r w:rsidRPr="001863A7">
              <w:rPr>
                <w:szCs w:val="22"/>
                <w:lang w:val="en-GB"/>
              </w:rPr>
              <w:t xml:space="preserve">driven distance inside the measurement section derived from </w:t>
            </w:r>
            <w:proofErr w:type="spellStart"/>
            <w:r w:rsidRPr="001863A7">
              <w:rPr>
                <w:szCs w:val="22"/>
                <w:lang w:val="en-GB"/>
              </w:rPr>
              <w:t>vehice</w:t>
            </w:r>
            <w:proofErr w:type="spellEnd"/>
            <w:r w:rsidRPr="001863A7">
              <w:rPr>
                <w:szCs w:val="22"/>
                <w:lang w:val="en-GB"/>
              </w:rPr>
              <w:t xml:space="preserve"> speed signal</w:t>
            </w:r>
          </w:p>
        </w:tc>
      </w:tr>
      <w:tr w:rsidR="00D63359" w:rsidRPr="00D63359" w14:paraId="29B4407F" w14:textId="77777777" w:rsidTr="008C2B42">
        <w:trPr>
          <w:trHeight w:val="300"/>
        </w:trPr>
        <w:tc>
          <w:tcPr>
            <w:tcW w:w="2038" w:type="dxa"/>
            <w:noWrap/>
            <w:hideMark/>
          </w:tcPr>
          <w:p w14:paraId="15C8C999" w14:textId="77777777" w:rsidR="00D63359" w:rsidRPr="00D63359" w:rsidRDefault="00D63359" w:rsidP="00932E02">
            <w:pPr>
              <w:jc w:val="left"/>
              <w:rPr>
                <w:lang w:val="en-GB"/>
              </w:rPr>
            </w:pPr>
            <w:r w:rsidRPr="00D63359">
              <w:rPr>
                <w:lang w:val="en-GB"/>
              </w:rPr>
              <w:t>v (s)</w:t>
            </w:r>
          </w:p>
        </w:tc>
        <w:tc>
          <w:tcPr>
            <w:tcW w:w="999" w:type="dxa"/>
            <w:noWrap/>
            <w:hideMark/>
          </w:tcPr>
          <w:p w14:paraId="52EAA41C" w14:textId="77777777" w:rsidR="00D63359" w:rsidRPr="00D63359" w:rsidRDefault="00D63359" w:rsidP="00932E02">
            <w:pPr>
              <w:jc w:val="left"/>
              <w:rPr>
                <w:lang w:val="en-GB"/>
              </w:rPr>
            </w:pPr>
            <w:r w:rsidRPr="00D63359">
              <w:rPr>
                <w:lang w:val="en-GB"/>
              </w:rPr>
              <w:t>[km/h]</w:t>
            </w:r>
          </w:p>
        </w:tc>
        <w:tc>
          <w:tcPr>
            <w:tcW w:w="6249" w:type="dxa"/>
            <w:noWrap/>
            <w:hideMark/>
          </w:tcPr>
          <w:p w14:paraId="0EA6A27D" w14:textId="5D077F63" w:rsidR="00D63359" w:rsidRPr="001863A7" w:rsidRDefault="00250532" w:rsidP="00250532">
            <w:pPr>
              <w:jc w:val="left"/>
              <w:rPr>
                <w:szCs w:val="22"/>
                <w:lang w:val="en-GB"/>
              </w:rPr>
            </w:pPr>
            <w:r>
              <w:rPr>
                <w:szCs w:val="22"/>
                <w:lang w:val="en-GB"/>
              </w:rPr>
              <w:t>=</w:t>
            </w:r>
            <w:proofErr w:type="spellStart"/>
            <w:r>
              <w:rPr>
                <w:szCs w:val="22"/>
                <w:lang w:val="en-GB"/>
              </w:rPr>
              <w:t>delta_s</w:t>
            </w:r>
            <w:proofErr w:type="spellEnd"/>
            <w:r w:rsidR="00D63359" w:rsidRPr="001863A7">
              <w:rPr>
                <w:szCs w:val="22"/>
                <w:lang w:val="en-GB"/>
              </w:rPr>
              <w:t>/</w:t>
            </w:r>
            <w:proofErr w:type="spellStart"/>
            <w:r w:rsidR="00D63359" w:rsidRPr="001863A7">
              <w:rPr>
                <w:szCs w:val="22"/>
                <w:lang w:val="en-GB"/>
              </w:rPr>
              <w:t>delta_</w:t>
            </w:r>
            <w:r>
              <w:rPr>
                <w:szCs w:val="22"/>
                <w:lang w:val="en-GB"/>
              </w:rPr>
              <w:t>t</w:t>
            </w:r>
            <w:proofErr w:type="spellEnd"/>
          </w:p>
        </w:tc>
      </w:tr>
      <w:tr w:rsidR="00D63359" w:rsidRPr="00E661AF" w14:paraId="255902B3" w14:textId="77777777" w:rsidTr="008C2B42">
        <w:trPr>
          <w:trHeight w:val="300"/>
        </w:trPr>
        <w:tc>
          <w:tcPr>
            <w:tcW w:w="2038" w:type="dxa"/>
            <w:noWrap/>
            <w:hideMark/>
          </w:tcPr>
          <w:p w14:paraId="031B0CA0" w14:textId="77777777" w:rsidR="00D63359" w:rsidRPr="00D63359" w:rsidRDefault="00D63359" w:rsidP="00932E02">
            <w:pPr>
              <w:jc w:val="left"/>
              <w:rPr>
                <w:lang w:val="en-GB"/>
              </w:rPr>
            </w:pPr>
            <w:r w:rsidRPr="00D63359">
              <w:rPr>
                <w:lang w:val="en-GB"/>
              </w:rPr>
              <w:t>v (GPS)</w:t>
            </w:r>
          </w:p>
        </w:tc>
        <w:tc>
          <w:tcPr>
            <w:tcW w:w="999" w:type="dxa"/>
            <w:noWrap/>
            <w:hideMark/>
          </w:tcPr>
          <w:p w14:paraId="3FC00A5A" w14:textId="77777777" w:rsidR="00D63359" w:rsidRPr="00D63359" w:rsidRDefault="00D63359" w:rsidP="00932E02">
            <w:pPr>
              <w:jc w:val="left"/>
              <w:rPr>
                <w:lang w:val="en-GB"/>
              </w:rPr>
            </w:pPr>
            <w:r w:rsidRPr="00D63359">
              <w:rPr>
                <w:lang w:val="en-GB"/>
              </w:rPr>
              <w:t>[km/h]</w:t>
            </w:r>
          </w:p>
        </w:tc>
        <w:tc>
          <w:tcPr>
            <w:tcW w:w="6249" w:type="dxa"/>
            <w:noWrap/>
            <w:hideMark/>
          </w:tcPr>
          <w:p w14:paraId="4559E954" w14:textId="77777777" w:rsidR="00D63359" w:rsidRPr="001863A7" w:rsidRDefault="00D63359" w:rsidP="00932E02">
            <w:pPr>
              <w:jc w:val="left"/>
              <w:rPr>
                <w:szCs w:val="22"/>
                <w:lang w:val="en-GB"/>
              </w:rPr>
            </w:pPr>
            <w:r w:rsidRPr="001863A7">
              <w:rPr>
                <w:szCs w:val="22"/>
                <w:lang w:val="en-GB"/>
              </w:rPr>
              <w:t>average vehicle speed (GPS signal)</w:t>
            </w:r>
          </w:p>
        </w:tc>
      </w:tr>
      <w:tr w:rsidR="00D63359" w:rsidRPr="00E661AF" w14:paraId="6414E01C" w14:textId="77777777" w:rsidTr="008C2B42">
        <w:trPr>
          <w:trHeight w:val="300"/>
        </w:trPr>
        <w:tc>
          <w:tcPr>
            <w:tcW w:w="2038" w:type="dxa"/>
            <w:noWrap/>
            <w:hideMark/>
          </w:tcPr>
          <w:p w14:paraId="62C955EE" w14:textId="77777777" w:rsidR="00D63359" w:rsidRPr="00D63359" w:rsidRDefault="00D63359" w:rsidP="00932E02">
            <w:pPr>
              <w:jc w:val="left"/>
              <w:rPr>
                <w:lang w:val="en-GB"/>
              </w:rPr>
            </w:pPr>
            <w:proofErr w:type="spellStart"/>
            <w:r w:rsidRPr="00D63359">
              <w:rPr>
                <w:lang w:val="en-GB"/>
              </w:rPr>
              <w:t>v_veh_CAN</w:t>
            </w:r>
            <w:proofErr w:type="spellEnd"/>
          </w:p>
        </w:tc>
        <w:tc>
          <w:tcPr>
            <w:tcW w:w="999" w:type="dxa"/>
            <w:noWrap/>
            <w:hideMark/>
          </w:tcPr>
          <w:p w14:paraId="60F2818C" w14:textId="77777777" w:rsidR="00D63359" w:rsidRPr="00D63359" w:rsidRDefault="00D63359" w:rsidP="00932E02">
            <w:pPr>
              <w:jc w:val="left"/>
              <w:rPr>
                <w:lang w:val="en-GB"/>
              </w:rPr>
            </w:pPr>
            <w:r w:rsidRPr="00D63359">
              <w:rPr>
                <w:lang w:val="en-GB"/>
              </w:rPr>
              <w:t>[km/h]</w:t>
            </w:r>
          </w:p>
        </w:tc>
        <w:tc>
          <w:tcPr>
            <w:tcW w:w="6249" w:type="dxa"/>
            <w:noWrap/>
            <w:hideMark/>
          </w:tcPr>
          <w:p w14:paraId="5260BBE3" w14:textId="77777777" w:rsidR="00D63359" w:rsidRPr="001863A7" w:rsidRDefault="00D63359" w:rsidP="00932E02">
            <w:pPr>
              <w:jc w:val="left"/>
              <w:rPr>
                <w:szCs w:val="22"/>
                <w:lang w:val="en-GB"/>
              </w:rPr>
            </w:pPr>
            <w:r w:rsidRPr="001863A7">
              <w:rPr>
                <w:szCs w:val="22"/>
                <w:lang w:val="en-GB"/>
              </w:rPr>
              <w:t>average vehicle speed (CAN signal)</w:t>
            </w:r>
          </w:p>
        </w:tc>
      </w:tr>
      <w:tr w:rsidR="00D63359" w:rsidRPr="00E661AF" w14:paraId="545D76FF" w14:textId="77777777" w:rsidTr="008C2B42">
        <w:trPr>
          <w:trHeight w:val="300"/>
        </w:trPr>
        <w:tc>
          <w:tcPr>
            <w:tcW w:w="2038" w:type="dxa"/>
            <w:noWrap/>
            <w:hideMark/>
          </w:tcPr>
          <w:p w14:paraId="0FE67A8D" w14:textId="77777777" w:rsidR="00D63359" w:rsidRPr="00D63359" w:rsidRDefault="00D63359" w:rsidP="00932E02">
            <w:pPr>
              <w:jc w:val="left"/>
              <w:rPr>
                <w:lang w:val="en-GB"/>
              </w:rPr>
            </w:pPr>
            <w:proofErr w:type="spellStart"/>
            <w:r w:rsidRPr="00D63359">
              <w:rPr>
                <w:lang w:val="en-GB"/>
              </w:rPr>
              <w:t>v_veh</w:t>
            </w:r>
            <w:proofErr w:type="spellEnd"/>
          </w:p>
        </w:tc>
        <w:tc>
          <w:tcPr>
            <w:tcW w:w="999" w:type="dxa"/>
            <w:noWrap/>
            <w:hideMark/>
          </w:tcPr>
          <w:p w14:paraId="17F827AD" w14:textId="77777777" w:rsidR="00D63359" w:rsidRPr="00D63359" w:rsidRDefault="00D63359" w:rsidP="00932E02">
            <w:pPr>
              <w:jc w:val="left"/>
              <w:rPr>
                <w:lang w:val="en-GB"/>
              </w:rPr>
            </w:pPr>
            <w:r w:rsidRPr="00D63359">
              <w:rPr>
                <w:lang w:val="en-GB"/>
              </w:rPr>
              <w:t>[km/h]</w:t>
            </w:r>
          </w:p>
        </w:tc>
        <w:tc>
          <w:tcPr>
            <w:tcW w:w="6249" w:type="dxa"/>
            <w:noWrap/>
            <w:hideMark/>
          </w:tcPr>
          <w:p w14:paraId="2616D105" w14:textId="77777777" w:rsidR="00D63359" w:rsidRPr="001863A7" w:rsidRDefault="00D63359" w:rsidP="00932E02">
            <w:pPr>
              <w:jc w:val="left"/>
              <w:rPr>
                <w:szCs w:val="22"/>
                <w:lang w:val="en-GB"/>
              </w:rPr>
            </w:pPr>
            <w:r w:rsidRPr="001863A7">
              <w:rPr>
                <w:szCs w:val="22"/>
                <w:lang w:val="en-GB"/>
              </w:rPr>
              <w:t>average vehicle speed (after calibration)</w:t>
            </w:r>
          </w:p>
        </w:tc>
      </w:tr>
      <w:tr w:rsidR="00D63359" w:rsidRPr="00E661AF" w14:paraId="2B0A9856" w14:textId="77777777" w:rsidTr="008C2B42">
        <w:trPr>
          <w:trHeight w:val="300"/>
        </w:trPr>
        <w:tc>
          <w:tcPr>
            <w:tcW w:w="2038" w:type="dxa"/>
            <w:noWrap/>
            <w:hideMark/>
          </w:tcPr>
          <w:p w14:paraId="39885F17" w14:textId="77777777" w:rsidR="00D63359" w:rsidRPr="00D63359" w:rsidRDefault="00D63359" w:rsidP="00932E02">
            <w:pPr>
              <w:jc w:val="left"/>
              <w:rPr>
                <w:lang w:val="en-GB"/>
              </w:rPr>
            </w:pPr>
            <w:proofErr w:type="spellStart"/>
            <w:r w:rsidRPr="00D63359">
              <w:rPr>
                <w:lang w:val="en-GB"/>
              </w:rPr>
              <w:t>vair_ic</w:t>
            </w:r>
            <w:proofErr w:type="spellEnd"/>
          </w:p>
        </w:tc>
        <w:tc>
          <w:tcPr>
            <w:tcW w:w="999" w:type="dxa"/>
            <w:noWrap/>
            <w:hideMark/>
          </w:tcPr>
          <w:p w14:paraId="3FB4CE5F" w14:textId="77777777" w:rsidR="00D63359" w:rsidRPr="00D63359" w:rsidRDefault="00D63359" w:rsidP="00932E02">
            <w:pPr>
              <w:jc w:val="left"/>
              <w:rPr>
                <w:lang w:val="en-GB"/>
              </w:rPr>
            </w:pPr>
            <w:r w:rsidRPr="00D63359">
              <w:rPr>
                <w:lang w:val="en-GB"/>
              </w:rPr>
              <w:t>[m/s]</w:t>
            </w:r>
          </w:p>
        </w:tc>
        <w:tc>
          <w:tcPr>
            <w:tcW w:w="6249" w:type="dxa"/>
            <w:noWrap/>
            <w:hideMark/>
          </w:tcPr>
          <w:p w14:paraId="165DE443" w14:textId="77777777" w:rsidR="00D63359" w:rsidRPr="001863A7" w:rsidRDefault="00D63359" w:rsidP="00932E02">
            <w:pPr>
              <w:jc w:val="left"/>
              <w:rPr>
                <w:szCs w:val="22"/>
                <w:lang w:val="en-GB"/>
              </w:rPr>
            </w:pPr>
            <w:r w:rsidRPr="001863A7">
              <w:rPr>
                <w:szCs w:val="22"/>
                <w:lang w:val="en-GB"/>
              </w:rPr>
              <w:t>average air speed (after instrument error correction)</w:t>
            </w:r>
          </w:p>
        </w:tc>
      </w:tr>
      <w:tr w:rsidR="00D63359" w:rsidRPr="00E661AF" w14:paraId="7FE9A26D" w14:textId="77777777" w:rsidTr="008C2B42">
        <w:trPr>
          <w:trHeight w:val="300"/>
        </w:trPr>
        <w:tc>
          <w:tcPr>
            <w:tcW w:w="2038" w:type="dxa"/>
            <w:noWrap/>
            <w:hideMark/>
          </w:tcPr>
          <w:p w14:paraId="5082E558" w14:textId="77777777" w:rsidR="00D63359" w:rsidRPr="00D63359" w:rsidRDefault="00D63359" w:rsidP="00932E02">
            <w:pPr>
              <w:jc w:val="left"/>
              <w:rPr>
                <w:lang w:val="en-GB"/>
              </w:rPr>
            </w:pPr>
            <w:proofErr w:type="spellStart"/>
            <w:r w:rsidRPr="00D63359">
              <w:rPr>
                <w:lang w:val="en-GB"/>
              </w:rPr>
              <w:t>vair_uf</w:t>
            </w:r>
            <w:proofErr w:type="spellEnd"/>
          </w:p>
        </w:tc>
        <w:tc>
          <w:tcPr>
            <w:tcW w:w="999" w:type="dxa"/>
            <w:noWrap/>
            <w:hideMark/>
          </w:tcPr>
          <w:p w14:paraId="48A55375" w14:textId="77777777" w:rsidR="00D63359" w:rsidRPr="00D63359" w:rsidRDefault="00D63359" w:rsidP="00932E02">
            <w:pPr>
              <w:jc w:val="left"/>
              <w:rPr>
                <w:lang w:val="en-GB"/>
              </w:rPr>
            </w:pPr>
            <w:r w:rsidRPr="00D63359">
              <w:rPr>
                <w:lang w:val="en-GB"/>
              </w:rPr>
              <w:t>[m/s]</w:t>
            </w:r>
          </w:p>
        </w:tc>
        <w:tc>
          <w:tcPr>
            <w:tcW w:w="6249" w:type="dxa"/>
            <w:noWrap/>
            <w:hideMark/>
          </w:tcPr>
          <w:p w14:paraId="097F9E54" w14:textId="77777777" w:rsidR="00D63359" w:rsidRPr="001863A7" w:rsidRDefault="00D63359" w:rsidP="00932E02">
            <w:pPr>
              <w:jc w:val="left"/>
              <w:rPr>
                <w:szCs w:val="22"/>
                <w:lang w:val="en-GB"/>
              </w:rPr>
            </w:pPr>
            <w:r w:rsidRPr="001863A7">
              <w:rPr>
                <w:szCs w:val="22"/>
                <w:lang w:val="en-GB"/>
              </w:rPr>
              <w:t>average air speed (undisturbed flow at anemometer height)</w:t>
            </w:r>
          </w:p>
        </w:tc>
      </w:tr>
      <w:tr w:rsidR="00D63359" w:rsidRPr="00E661AF" w14:paraId="3F3509EA" w14:textId="77777777" w:rsidTr="008C2B42">
        <w:trPr>
          <w:trHeight w:val="300"/>
        </w:trPr>
        <w:tc>
          <w:tcPr>
            <w:tcW w:w="2038" w:type="dxa"/>
            <w:noWrap/>
            <w:hideMark/>
          </w:tcPr>
          <w:p w14:paraId="55956D4A" w14:textId="77777777" w:rsidR="00D63359" w:rsidRPr="00D63359" w:rsidRDefault="00D63359" w:rsidP="00932E02">
            <w:pPr>
              <w:jc w:val="left"/>
              <w:rPr>
                <w:lang w:val="en-GB"/>
              </w:rPr>
            </w:pPr>
            <w:proofErr w:type="spellStart"/>
            <w:r w:rsidRPr="00D63359">
              <w:rPr>
                <w:lang w:val="en-GB"/>
              </w:rPr>
              <w:t>beta_ic</w:t>
            </w:r>
            <w:proofErr w:type="spellEnd"/>
          </w:p>
        </w:tc>
        <w:tc>
          <w:tcPr>
            <w:tcW w:w="999" w:type="dxa"/>
            <w:noWrap/>
            <w:hideMark/>
          </w:tcPr>
          <w:p w14:paraId="608E9376" w14:textId="77777777" w:rsidR="00D63359" w:rsidRPr="00D63359" w:rsidRDefault="00D63359" w:rsidP="00932E02">
            <w:pPr>
              <w:jc w:val="left"/>
              <w:rPr>
                <w:lang w:val="en-GB"/>
              </w:rPr>
            </w:pPr>
            <w:r w:rsidRPr="00D63359">
              <w:rPr>
                <w:lang w:val="en-GB"/>
              </w:rPr>
              <w:t>[°]</w:t>
            </w:r>
          </w:p>
        </w:tc>
        <w:tc>
          <w:tcPr>
            <w:tcW w:w="6249" w:type="dxa"/>
            <w:noWrap/>
            <w:hideMark/>
          </w:tcPr>
          <w:p w14:paraId="58BBFF11" w14:textId="77777777" w:rsidR="00D63359" w:rsidRPr="001863A7" w:rsidRDefault="00D63359" w:rsidP="00932E02">
            <w:pPr>
              <w:jc w:val="left"/>
              <w:rPr>
                <w:szCs w:val="22"/>
                <w:lang w:val="en-GB"/>
              </w:rPr>
            </w:pPr>
            <w:r w:rsidRPr="001863A7">
              <w:rPr>
                <w:szCs w:val="22"/>
                <w:lang w:val="en-GB"/>
              </w:rPr>
              <w:t>average yaw angle (after instrument error correction)</w:t>
            </w:r>
          </w:p>
        </w:tc>
      </w:tr>
      <w:tr w:rsidR="00D63359" w:rsidRPr="00E661AF" w14:paraId="634E3F43" w14:textId="77777777" w:rsidTr="008C2B42">
        <w:trPr>
          <w:trHeight w:val="300"/>
        </w:trPr>
        <w:tc>
          <w:tcPr>
            <w:tcW w:w="2038" w:type="dxa"/>
            <w:noWrap/>
            <w:hideMark/>
          </w:tcPr>
          <w:p w14:paraId="70CA2E92" w14:textId="77777777" w:rsidR="00D63359" w:rsidRPr="00D63359" w:rsidRDefault="00D63359" w:rsidP="00932E02">
            <w:pPr>
              <w:jc w:val="left"/>
              <w:rPr>
                <w:lang w:val="en-GB"/>
              </w:rPr>
            </w:pPr>
            <w:proofErr w:type="spellStart"/>
            <w:r w:rsidRPr="00D63359">
              <w:rPr>
                <w:lang w:val="en-GB"/>
              </w:rPr>
              <w:t>beta_uf</w:t>
            </w:r>
            <w:proofErr w:type="spellEnd"/>
          </w:p>
        </w:tc>
        <w:tc>
          <w:tcPr>
            <w:tcW w:w="999" w:type="dxa"/>
            <w:noWrap/>
            <w:hideMark/>
          </w:tcPr>
          <w:p w14:paraId="17698BB5" w14:textId="77777777" w:rsidR="00D63359" w:rsidRPr="00D63359" w:rsidRDefault="00D63359" w:rsidP="00932E02">
            <w:pPr>
              <w:jc w:val="left"/>
              <w:rPr>
                <w:lang w:val="en-GB"/>
              </w:rPr>
            </w:pPr>
            <w:r w:rsidRPr="00D63359">
              <w:rPr>
                <w:lang w:val="en-GB"/>
              </w:rPr>
              <w:t>[°]</w:t>
            </w:r>
          </w:p>
        </w:tc>
        <w:tc>
          <w:tcPr>
            <w:tcW w:w="6249" w:type="dxa"/>
            <w:noWrap/>
            <w:hideMark/>
          </w:tcPr>
          <w:p w14:paraId="47214B30" w14:textId="77777777" w:rsidR="00D63359" w:rsidRPr="001863A7" w:rsidRDefault="00D63359" w:rsidP="00932E02">
            <w:pPr>
              <w:jc w:val="left"/>
              <w:rPr>
                <w:szCs w:val="22"/>
                <w:lang w:val="en-GB"/>
              </w:rPr>
            </w:pPr>
            <w:r w:rsidRPr="001863A7">
              <w:rPr>
                <w:szCs w:val="22"/>
                <w:lang w:val="en-GB"/>
              </w:rPr>
              <w:t>average yaw angle (undisturbed flow at anemometer height)</w:t>
            </w:r>
          </w:p>
        </w:tc>
      </w:tr>
      <w:tr w:rsidR="00D63359" w:rsidRPr="00D63359" w14:paraId="7925D86B" w14:textId="77777777" w:rsidTr="008C2B42">
        <w:trPr>
          <w:trHeight w:val="300"/>
        </w:trPr>
        <w:tc>
          <w:tcPr>
            <w:tcW w:w="2038" w:type="dxa"/>
            <w:noWrap/>
            <w:hideMark/>
          </w:tcPr>
          <w:p w14:paraId="4BDDCA7A" w14:textId="77777777" w:rsidR="00D63359" w:rsidRPr="00D63359" w:rsidRDefault="00D63359" w:rsidP="00932E02">
            <w:pPr>
              <w:jc w:val="left"/>
              <w:rPr>
                <w:lang w:val="en-GB"/>
              </w:rPr>
            </w:pPr>
            <w:r w:rsidRPr="00D63359">
              <w:rPr>
                <w:lang w:val="en-GB"/>
              </w:rPr>
              <w:t>valid</w:t>
            </w:r>
          </w:p>
        </w:tc>
        <w:tc>
          <w:tcPr>
            <w:tcW w:w="999" w:type="dxa"/>
            <w:noWrap/>
            <w:hideMark/>
          </w:tcPr>
          <w:p w14:paraId="16AD7BB2" w14:textId="77777777" w:rsidR="00D63359" w:rsidRPr="00D63359" w:rsidRDefault="00D63359" w:rsidP="00932E02">
            <w:pPr>
              <w:jc w:val="left"/>
              <w:rPr>
                <w:lang w:val="en-GB"/>
              </w:rPr>
            </w:pPr>
            <w:r w:rsidRPr="00D63359">
              <w:rPr>
                <w:lang w:val="en-GB"/>
              </w:rPr>
              <w:t>[-]</w:t>
            </w:r>
          </w:p>
        </w:tc>
        <w:tc>
          <w:tcPr>
            <w:tcW w:w="6249" w:type="dxa"/>
            <w:noWrap/>
            <w:hideMark/>
          </w:tcPr>
          <w:p w14:paraId="186F192F" w14:textId="77777777" w:rsidR="00D63359" w:rsidRPr="001863A7" w:rsidRDefault="00D63359" w:rsidP="00932E02">
            <w:pPr>
              <w:jc w:val="left"/>
              <w:rPr>
                <w:szCs w:val="22"/>
                <w:lang w:val="en-GB"/>
              </w:rPr>
            </w:pPr>
            <w:r w:rsidRPr="001863A7">
              <w:rPr>
                <w:szCs w:val="22"/>
                <w:lang w:val="en-GB"/>
              </w:rPr>
              <w:t>overall validity of dataset</w:t>
            </w:r>
          </w:p>
        </w:tc>
      </w:tr>
      <w:tr w:rsidR="00D63359" w:rsidRPr="00E661AF" w14:paraId="4D90D8B0" w14:textId="77777777" w:rsidTr="008C2B42">
        <w:trPr>
          <w:trHeight w:val="300"/>
        </w:trPr>
        <w:tc>
          <w:tcPr>
            <w:tcW w:w="2038" w:type="dxa"/>
            <w:noWrap/>
            <w:hideMark/>
          </w:tcPr>
          <w:p w14:paraId="3BEC717D" w14:textId="77777777" w:rsidR="00D63359" w:rsidRPr="00D63359" w:rsidRDefault="00D63359" w:rsidP="00932E02">
            <w:pPr>
              <w:jc w:val="left"/>
              <w:rPr>
                <w:lang w:val="en-GB"/>
              </w:rPr>
            </w:pPr>
            <w:r w:rsidRPr="00D63359">
              <w:rPr>
                <w:lang w:val="en-GB"/>
              </w:rPr>
              <w:t>used</w:t>
            </w:r>
          </w:p>
        </w:tc>
        <w:tc>
          <w:tcPr>
            <w:tcW w:w="999" w:type="dxa"/>
            <w:noWrap/>
            <w:hideMark/>
          </w:tcPr>
          <w:p w14:paraId="78CAA28C" w14:textId="77777777" w:rsidR="00D63359" w:rsidRPr="00D63359" w:rsidRDefault="00D63359" w:rsidP="00932E02">
            <w:pPr>
              <w:jc w:val="left"/>
              <w:rPr>
                <w:lang w:val="en-GB"/>
              </w:rPr>
            </w:pPr>
            <w:r w:rsidRPr="00D63359">
              <w:rPr>
                <w:lang w:val="en-GB"/>
              </w:rPr>
              <w:t>[-]</w:t>
            </w:r>
          </w:p>
        </w:tc>
        <w:tc>
          <w:tcPr>
            <w:tcW w:w="6249" w:type="dxa"/>
            <w:noWrap/>
            <w:hideMark/>
          </w:tcPr>
          <w:p w14:paraId="10CAC268" w14:textId="77777777" w:rsidR="00D63359" w:rsidRPr="001863A7" w:rsidRDefault="00D63359" w:rsidP="00932E02">
            <w:pPr>
              <w:jc w:val="left"/>
              <w:rPr>
                <w:szCs w:val="22"/>
                <w:lang w:val="en-GB"/>
              </w:rPr>
            </w:pPr>
            <w:r w:rsidRPr="001863A7">
              <w:rPr>
                <w:szCs w:val="22"/>
                <w:lang w:val="en-GB"/>
              </w:rPr>
              <w:t>dataset used in final evaluations ("1"=yes, "0"=no)</w:t>
            </w:r>
          </w:p>
        </w:tc>
      </w:tr>
      <w:tr w:rsidR="00D63359" w:rsidRPr="00E661AF" w14:paraId="5303E11D" w14:textId="77777777" w:rsidTr="008C2B42">
        <w:trPr>
          <w:trHeight w:val="300"/>
        </w:trPr>
        <w:tc>
          <w:tcPr>
            <w:tcW w:w="2038" w:type="dxa"/>
            <w:noWrap/>
            <w:hideMark/>
          </w:tcPr>
          <w:p w14:paraId="48D5A7A9" w14:textId="77777777" w:rsidR="00D63359" w:rsidRPr="00D63359" w:rsidRDefault="00D63359" w:rsidP="00932E02">
            <w:pPr>
              <w:jc w:val="left"/>
              <w:rPr>
                <w:lang w:val="en-GB"/>
              </w:rPr>
            </w:pPr>
            <w:proofErr w:type="spellStart"/>
            <w:r w:rsidRPr="00D63359">
              <w:rPr>
                <w:lang w:val="en-GB"/>
              </w:rPr>
              <w:t>val_User</w:t>
            </w:r>
            <w:proofErr w:type="spellEnd"/>
          </w:p>
        </w:tc>
        <w:tc>
          <w:tcPr>
            <w:tcW w:w="999" w:type="dxa"/>
            <w:noWrap/>
            <w:hideMark/>
          </w:tcPr>
          <w:p w14:paraId="478DE26C" w14:textId="77777777" w:rsidR="00D63359" w:rsidRPr="00D63359" w:rsidRDefault="00D63359" w:rsidP="00932E02">
            <w:pPr>
              <w:jc w:val="left"/>
              <w:rPr>
                <w:lang w:val="en-GB"/>
              </w:rPr>
            </w:pPr>
            <w:r w:rsidRPr="00D63359">
              <w:rPr>
                <w:lang w:val="en-GB"/>
              </w:rPr>
              <w:t>[-]</w:t>
            </w:r>
          </w:p>
        </w:tc>
        <w:tc>
          <w:tcPr>
            <w:tcW w:w="6249" w:type="dxa"/>
            <w:noWrap/>
            <w:hideMark/>
          </w:tcPr>
          <w:p w14:paraId="293435E2" w14:textId="77777777" w:rsidR="00D63359" w:rsidRPr="001863A7" w:rsidRDefault="00D63359" w:rsidP="00932E02">
            <w:pPr>
              <w:jc w:val="left"/>
              <w:rPr>
                <w:szCs w:val="22"/>
                <w:lang w:val="en-GB"/>
              </w:rPr>
            </w:pPr>
            <w:r w:rsidRPr="001863A7">
              <w:rPr>
                <w:szCs w:val="22"/>
                <w:lang w:val="en-GB"/>
              </w:rPr>
              <w:t>validity as specified by user input</w:t>
            </w:r>
          </w:p>
        </w:tc>
      </w:tr>
      <w:tr w:rsidR="00D63359" w:rsidRPr="00D63359" w14:paraId="728FFB1C" w14:textId="77777777" w:rsidTr="008C2B42">
        <w:trPr>
          <w:trHeight w:val="300"/>
        </w:trPr>
        <w:tc>
          <w:tcPr>
            <w:tcW w:w="2038" w:type="dxa"/>
            <w:noWrap/>
            <w:hideMark/>
          </w:tcPr>
          <w:p w14:paraId="56DFF059" w14:textId="77777777" w:rsidR="00D63359" w:rsidRPr="00D63359" w:rsidRDefault="00D63359" w:rsidP="00932E02">
            <w:pPr>
              <w:jc w:val="left"/>
              <w:rPr>
                <w:lang w:val="en-GB"/>
              </w:rPr>
            </w:pPr>
            <w:proofErr w:type="spellStart"/>
            <w:r w:rsidRPr="00D63359">
              <w:rPr>
                <w:lang w:val="en-GB"/>
              </w:rPr>
              <w:t>val_vVeh_ave</w:t>
            </w:r>
            <w:proofErr w:type="spellEnd"/>
          </w:p>
        </w:tc>
        <w:tc>
          <w:tcPr>
            <w:tcW w:w="999" w:type="dxa"/>
            <w:noWrap/>
            <w:hideMark/>
          </w:tcPr>
          <w:p w14:paraId="681465DD" w14:textId="77777777" w:rsidR="00D63359" w:rsidRPr="00D63359" w:rsidRDefault="00D63359" w:rsidP="00932E02">
            <w:pPr>
              <w:jc w:val="left"/>
              <w:rPr>
                <w:lang w:val="en-GB"/>
              </w:rPr>
            </w:pPr>
            <w:r w:rsidRPr="00D63359">
              <w:rPr>
                <w:lang w:val="en-GB"/>
              </w:rPr>
              <w:t>[-]</w:t>
            </w:r>
          </w:p>
        </w:tc>
        <w:tc>
          <w:tcPr>
            <w:tcW w:w="6249" w:type="dxa"/>
            <w:noWrap/>
            <w:hideMark/>
          </w:tcPr>
          <w:p w14:paraId="7194BFD3" w14:textId="77777777" w:rsidR="00D63359" w:rsidRPr="001863A7" w:rsidRDefault="00D63359" w:rsidP="00932E02">
            <w:pPr>
              <w:jc w:val="left"/>
              <w:rPr>
                <w:szCs w:val="22"/>
                <w:lang w:val="en-GB"/>
              </w:rPr>
            </w:pPr>
            <w:r w:rsidRPr="001863A7">
              <w:rPr>
                <w:szCs w:val="22"/>
                <w:lang w:val="en-GB"/>
              </w:rPr>
              <w:t>validity: vehicle speed range</w:t>
            </w:r>
          </w:p>
        </w:tc>
      </w:tr>
      <w:tr w:rsidR="00D63359" w:rsidRPr="00E661AF" w14:paraId="668BF25F" w14:textId="77777777" w:rsidTr="008C2B42">
        <w:trPr>
          <w:trHeight w:val="300"/>
        </w:trPr>
        <w:tc>
          <w:tcPr>
            <w:tcW w:w="2038" w:type="dxa"/>
            <w:noWrap/>
            <w:hideMark/>
          </w:tcPr>
          <w:p w14:paraId="18A14BF3" w14:textId="77777777" w:rsidR="00D63359" w:rsidRPr="00D63359" w:rsidRDefault="00D63359" w:rsidP="00932E02">
            <w:pPr>
              <w:jc w:val="left"/>
              <w:rPr>
                <w:lang w:val="en-GB"/>
              </w:rPr>
            </w:pPr>
            <w:proofErr w:type="spellStart"/>
            <w:r w:rsidRPr="00D63359">
              <w:rPr>
                <w:lang w:val="en-GB"/>
              </w:rPr>
              <w:t>val_vVeh_f</w:t>
            </w:r>
            <w:proofErr w:type="spellEnd"/>
          </w:p>
        </w:tc>
        <w:tc>
          <w:tcPr>
            <w:tcW w:w="999" w:type="dxa"/>
            <w:noWrap/>
            <w:hideMark/>
          </w:tcPr>
          <w:p w14:paraId="7EEB569B" w14:textId="77777777" w:rsidR="00D63359" w:rsidRPr="00D63359" w:rsidRDefault="00D63359" w:rsidP="00932E02">
            <w:pPr>
              <w:jc w:val="left"/>
              <w:rPr>
                <w:lang w:val="en-GB"/>
              </w:rPr>
            </w:pPr>
            <w:r w:rsidRPr="00D63359">
              <w:rPr>
                <w:lang w:val="en-GB"/>
              </w:rPr>
              <w:t>[-]</w:t>
            </w:r>
          </w:p>
        </w:tc>
        <w:tc>
          <w:tcPr>
            <w:tcW w:w="6249" w:type="dxa"/>
            <w:noWrap/>
            <w:hideMark/>
          </w:tcPr>
          <w:p w14:paraId="25667464" w14:textId="77777777" w:rsidR="00D63359" w:rsidRPr="001863A7" w:rsidRDefault="00D63359" w:rsidP="00932E02">
            <w:pPr>
              <w:jc w:val="left"/>
              <w:rPr>
                <w:szCs w:val="22"/>
                <w:lang w:val="en-GB"/>
              </w:rPr>
            </w:pPr>
            <w:r w:rsidRPr="001863A7">
              <w:rPr>
                <w:szCs w:val="22"/>
                <w:lang w:val="en-GB"/>
              </w:rPr>
              <w:t>validity: vehicle speed stability (low speed tests)</w:t>
            </w:r>
          </w:p>
        </w:tc>
      </w:tr>
      <w:tr w:rsidR="00D63359" w:rsidRPr="00E661AF" w14:paraId="5BCB5A6D" w14:textId="77777777" w:rsidTr="008C2B42">
        <w:trPr>
          <w:trHeight w:val="300"/>
        </w:trPr>
        <w:tc>
          <w:tcPr>
            <w:tcW w:w="2038" w:type="dxa"/>
            <w:noWrap/>
            <w:hideMark/>
          </w:tcPr>
          <w:p w14:paraId="21DE22BF" w14:textId="77777777" w:rsidR="00D63359" w:rsidRPr="00D63359" w:rsidRDefault="00D63359" w:rsidP="00932E02">
            <w:pPr>
              <w:jc w:val="left"/>
              <w:rPr>
                <w:lang w:val="en-GB"/>
              </w:rPr>
            </w:pPr>
            <w:r w:rsidRPr="00D63359">
              <w:rPr>
                <w:lang w:val="en-GB"/>
              </w:rPr>
              <w:lastRenderedPageBreak/>
              <w:t>val_vVeh_1s</w:t>
            </w:r>
          </w:p>
        </w:tc>
        <w:tc>
          <w:tcPr>
            <w:tcW w:w="999" w:type="dxa"/>
            <w:noWrap/>
            <w:hideMark/>
          </w:tcPr>
          <w:p w14:paraId="61E7B301" w14:textId="77777777" w:rsidR="00D63359" w:rsidRPr="00D63359" w:rsidRDefault="00D63359" w:rsidP="00932E02">
            <w:pPr>
              <w:jc w:val="left"/>
              <w:rPr>
                <w:lang w:val="en-GB"/>
              </w:rPr>
            </w:pPr>
            <w:r w:rsidRPr="00D63359">
              <w:rPr>
                <w:lang w:val="en-GB"/>
              </w:rPr>
              <w:t>[-]</w:t>
            </w:r>
          </w:p>
        </w:tc>
        <w:tc>
          <w:tcPr>
            <w:tcW w:w="6249" w:type="dxa"/>
            <w:noWrap/>
            <w:hideMark/>
          </w:tcPr>
          <w:p w14:paraId="10CB215B" w14:textId="77777777" w:rsidR="00D63359" w:rsidRPr="001863A7" w:rsidRDefault="00D63359" w:rsidP="00932E02">
            <w:pPr>
              <w:jc w:val="left"/>
              <w:rPr>
                <w:szCs w:val="22"/>
                <w:lang w:val="en-GB"/>
              </w:rPr>
            </w:pPr>
            <w:r w:rsidRPr="001863A7">
              <w:rPr>
                <w:szCs w:val="22"/>
                <w:lang w:val="en-GB"/>
              </w:rPr>
              <w:t>validity: vehicle speed stability (high speed test)</w:t>
            </w:r>
          </w:p>
        </w:tc>
      </w:tr>
      <w:tr w:rsidR="00D63359" w:rsidRPr="00D63359" w14:paraId="4F5D067E" w14:textId="77777777" w:rsidTr="008C2B42">
        <w:trPr>
          <w:trHeight w:val="300"/>
        </w:trPr>
        <w:tc>
          <w:tcPr>
            <w:tcW w:w="2038" w:type="dxa"/>
            <w:noWrap/>
            <w:hideMark/>
          </w:tcPr>
          <w:p w14:paraId="2358F48C" w14:textId="77777777" w:rsidR="00D63359" w:rsidRPr="00D63359" w:rsidRDefault="00D63359" w:rsidP="00932E02">
            <w:pPr>
              <w:jc w:val="left"/>
              <w:rPr>
                <w:lang w:val="en-GB"/>
              </w:rPr>
            </w:pPr>
            <w:proofErr w:type="spellStart"/>
            <w:r w:rsidRPr="00D63359">
              <w:rPr>
                <w:lang w:val="en-GB"/>
              </w:rPr>
              <w:t>val_vWind</w:t>
            </w:r>
            <w:proofErr w:type="spellEnd"/>
          </w:p>
        </w:tc>
        <w:tc>
          <w:tcPr>
            <w:tcW w:w="999" w:type="dxa"/>
            <w:noWrap/>
            <w:hideMark/>
          </w:tcPr>
          <w:p w14:paraId="26AA5662" w14:textId="77777777" w:rsidR="00D63359" w:rsidRPr="00D63359" w:rsidRDefault="00D63359" w:rsidP="00932E02">
            <w:pPr>
              <w:jc w:val="left"/>
              <w:rPr>
                <w:lang w:val="en-GB"/>
              </w:rPr>
            </w:pPr>
            <w:r w:rsidRPr="00D63359">
              <w:rPr>
                <w:lang w:val="en-GB"/>
              </w:rPr>
              <w:t>[-]</w:t>
            </w:r>
          </w:p>
        </w:tc>
        <w:tc>
          <w:tcPr>
            <w:tcW w:w="6249" w:type="dxa"/>
            <w:noWrap/>
            <w:hideMark/>
          </w:tcPr>
          <w:p w14:paraId="6FC0B7EE" w14:textId="77777777" w:rsidR="00D63359" w:rsidRPr="001863A7" w:rsidRDefault="00D63359" w:rsidP="00932E02">
            <w:pPr>
              <w:jc w:val="left"/>
              <w:rPr>
                <w:szCs w:val="22"/>
                <w:lang w:val="en-GB"/>
              </w:rPr>
            </w:pPr>
            <w:r w:rsidRPr="001863A7">
              <w:rPr>
                <w:szCs w:val="22"/>
                <w:lang w:val="en-GB"/>
              </w:rPr>
              <w:t>validity: maximum wind speed</w:t>
            </w:r>
          </w:p>
        </w:tc>
      </w:tr>
      <w:tr w:rsidR="00D63359" w:rsidRPr="00E661AF" w14:paraId="1DB5CB31" w14:textId="77777777" w:rsidTr="008C2B42">
        <w:trPr>
          <w:trHeight w:val="300"/>
        </w:trPr>
        <w:tc>
          <w:tcPr>
            <w:tcW w:w="2038" w:type="dxa"/>
            <w:noWrap/>
            <w:hideMark/>
          </w:tcPr>
          <w:p w14:paraId="3ECEF24E" w14:textId="77777777" w:rsidR="00D63359" w:rsidRPr="00D63359" w:rsidRDefault="00D63359" w:rsidP="00932E02">
            <w:pPr>
              <w:jc w:val="left"/>
              <w:rPr>
                <w:lang w:val="en-GB"/>
              </w:rPr>
            </w:pPr>
            <w:r w:rsidRPr="00D63359">
              <w:rPr>
                <w:lang w:val="en-GB"/>
              </w:rPr>
              <w:t>val_vWind_1s</w:t>
            </w:r>
          </w:p>
        </w:tc>
        <w:tc>
          <w:tcPr>
            <w:tcW w:w="999" w:type="dxa"/>
            <w:noWrap/>
            <w:hideMark/>
          </w:tcPr>
          <w:p w14:paraId="24326EB5" w14:textId="77777777" w:rsidR="00D63359" w:rsidRPr="00D63359" w:rsidRDefault="00D63359" w:rsidP="00932E02">
            <w:pPr>
              <w:jc w:val="left"/>
              <w:rPr>
                <w:lang w:val="en-GB"/>
              </w:rPr>
            </w:pPr>
            <w:r w:rsidRPr="00D63359">
              <w:rPr>
                <w:lang w:val="en-GB"/>
              </w:rPr>
              <w:t>[-]</w:t>
            </w:r>
          </w:p>
        </w:tc>
        <w:tc>
          <w:tcPr>
            <w:tcW w:w="6249" w:type="dxa"/>
            <w:noWrap/>
            <w:hideMark/>
          </w:tcPr>
          <w:p w14:paraId="3DCDDD76" w14:textId="77777777" w:rsidR="00D63359" w:rsidRPr="001863A7" w:rsidRDefault="00D63359" w:rsidP="00932E02">
            <w:pPr>
              <w:jc w:val="left"/>
              <w:rPr>
                <w:szCs w:val="22"/>
                <w:lang w:val="en-GB"/>
              </w:rPr>
            </w:pPr>
            <w:r w:rsidRPr="001863A7">
              <w:rPr>
                <w:szCs w:val="22"/>
                <w:lang w:val="en-GB"/>
              </w:rPr>
              <w:t>validity: maximum gust wind speed</w:t>
            </w:r>
          </w:p>
        </w:tc>
      </w:tr>
      <w:tr w:rsidR="00D63359" w:rsidRPr="00E661AF" w14:paraId="519B255D" w14:textId="77777777" w:rsidTr="008C2B42">
        <w:trPr>
          <w:trHeight w:val="300"/>
        </w:trPr>
        <w:tc>
          <w:tcPr>
            <w:tcW w:w="2038" w:type="dxa"/>
            <w:noWrap/>
            <w:hideMark/>
          </w:tcPr>
          <w:p w14:paraId="6240C9AD" w14:textId="77777777" w:rsidR="00D63359" w:rsidRPr="00D63359" w:rsidRDefault="00D63359" w:rsidP="00932E02">
            <w:pPr>
              <w:jc w:val="left"/>
              <w:rPr>
                <w:lang w:val="en-GB"/>
              </w:rPr>
            </w:pPr>
            <w:proofErr w:type="spellStart"/>
            <w:r w:rsidRPr="00D63359">
              <w:rPr>
                <w:lang w:val="en-GB"/>
              </w:rPr>
              <w:t>val_tq_f</w:t>
            </w:r>
            <w:proofErr w:type="spellEnd"/>
          </w:p>
        </w:tc>
        <w:tc>
          <w:tcPr>
            <w:tcW w:w="999" w:type="dxa"/>
            <w:noWrap/>
            <w:hideMark/>
          </w:tcPr>
          <w:p w14:paraId="6A85D87F" w14:textId="77777777" w:rsidR="00D63359" w:rsidRPr="00D63359" w:rsidRDefault="00D63359" w:rsidP="00932E02">
            <w:pPr>
              <w:jc w:val="left"/>
              <w:rPr>
                <w:lang w:val="en-GB"/>
              </w:rPr>
            </w:pPr>
            <w:r w:rsidRPr="00D63359">
              <w:rPr>
                <w:lang w:val="en-GB"/>
              </w:rPr>
              <w:t>[-]</w:t>
            </w:r>
          </w:p>
        </w:tc>
        <w:tc>
          <w:tcPr>
            <w:tcW w:w="6249" w:type="dxa"/>
            <w:noWrap/>
            <w:hideMark/>
          </w:tcPr>
          <w:p w14:paraId="2BCF7A7F" w14:textId="77777777" w:rsidR="00D63359" w:rsidRPr="001863A7" w:rsidRDefault="00D63359" w:rsidP="00932E02">
            <w:pPr>
              <w:jc w:val="left"/>
              <w:rPr>
                <w:szCs w:val="22"/>
                <w:lang w:val="en-GB"/>
              </w:rPr>
            </w:pPr>
            <w:r w:rsidRPr="001863A7">
              <w:rPr>
                <w:szCs w:val="22"/>
                <w:lang w:val="en-GB"/>
              </w:rPr>
              <w:t>validity: stability of torque signal (low speed tests)</w:t>
            </w:r>
          </w:p>
        </w:tc>
      </w:tr>
      <w:tr w:rsidR="00D63359" w:rsidRPr="00E661AF" w14:paraId="11AF46D9" w14:textId="77777777" w:rsidTr="008C2B42">
        <w:trPr>
          <w:trHeight w:val="300"/>
        </w:trPr>
        <w:tc>
          <w:tcPr>
            <w:tcW w:w="2038" w:type="dxa"/>
            <w:noWrap/>
            <w:hideMark/>
          </w:tcPr>
          <w:p w14:paraId="47F548B6" w14:textId="77777777" w:rsidR="00D63359" w:rsidRPr="00D63359" w:rsidRDefault="00D63359" w:rsidP="00932E02">
            <w:pPr>
              <w:jc w:val="left"/>
              <w:rPr>
                <w:lang w:val="en-GB"/>
              </w:rPr>
            </w:pPr>
            <w:r w:rsidRPr="00D63359">
              <w:rPr>
                <w:lang w:val="en-GB"/>
              </w:rPr>
              <w:t>val_tq_1s</w:t>
            </w:r>
          </w:p>
        </w:tc>
        <w:tc>
          <w:tcPr>
            <w:tcW w:w="999" w:type="dxa"/>
            <w:noWrap/>
            <w:hideMark/>
          </w:tcPr>
          <w:p w14:paraId="27F3457C" w14:textId="77777777" w:rsidR="00D63359" w:rsidRPr="00D63359" w:rsidRDefault="00D63359" w:rsidP="00932E02">
            <w:pPr>
              <w:jc w:val="left"/>
              <w:rPr>
                <w:lang w:val="en-GB"/>
              </w:rPr>
            </w:pPr>
            <w:r w:rsidRPr="00D63359">
              <w:rPr>
                <w:lang w:val="en-GB"/>
              </w:rPr>
              <w:t>[-]</w:t>
            </w:r>
          </w:p>
        </w:tc>
        <w:tc>
          <w:tcPr>
            <w:tcW w:w="6249" w:type="dxa"/>
            <w:noWrap/>
            <w:hideMark/>
          </w:tcPr>
          <w:p w14:paraId="3ABD77F2" w14:textId="77777777" w:rsidR="00D63359" w:rsidRPr="001863A7" w:rsidRDefault="00D63359" w:rsidP="00932E02">
            <w:pPr>
              <w:jc w:val="left"/>
              <w:rPr>
                <w:szCs w:val="22"/>
                <w:lang w:val="en-GB"/>
              </w:rPr>
            </w:pPr>
            <w:r w:rsidRPr="001863A7">
              <w:rPr>
                <w:szCs w:val="22"/>
                <w:lang w:val="en-GB"/>
              </w:rPr>
              <w:t>validity: stability of torque signal (high speed test)</w:t>
            </w:r>
          </w:p>
        </w:tc>
      </w:tr>
      <w:tr w:rsidR="00D63359" w:rsidRPr="00E661AF" w14:paraId="7DA85A12" w14:textId="77777777" w:rsidTr="008C2B42">
        <w:trPr>
          <w:trHeight w:val="300"/>
        </w:trPr>
        <w:tc>
          <w:tcPr>
            <w:tcW w:w="2038" w:type="dxa"/>
            <w:noWrap/>
            <w:hideMark/>
          </w:tcPr>
          <w:p w14:paraId="0C3DB4B3" w14:textId="77777777" w:rsidR="00D63359" w:rsidRPr="00D63359" w:rsidRDefault="00D63359" w:rsidP="00932E02">
            <w:pPr>
              <w:jc w:val="left"/>
              <w:rPr>
                <w:lang w:val="en-GB"/>
              </w:rPr>
            </w:pPr>
            <w:proofErr w:type="spellStart"/>
            <w:r w:rsidRPr="00D63359">
              <w:rPr>
                <w:lang w:val="en-GB"/>
              </w:rPr>
              <w:t>val_beta</w:t>
            </w:r>
            <w:proofErr w:type="spellEnd"/>
          </w:p>
        </w:tc>
        <w:tc>
          <w:tcPr>
            <w:tcW w:w="999" w:type="dxa"/>
            <w:noWrap/>
            <w:hideMark/>
          </w:tcPr>
          <w:p w14:paraId="3649DD8B" w14:textId="77777777" w:rsidR="00D63359" w:rsidRPr="00D63359" w:rsidRDefault="00D63359" w:rsidP="00932E02">
            <w:pPr>
              <w:jc w:val="left"/>
              <w:rPr>
                <w:lang w:val="en-GB"/>
              </w:rPr>
            </w:pPr>
            <w:r w:rsidRPr="00D63359">
              <w:rPr>
                <w:lang w:val="en-GB"/>
              </w:rPr>
              <w:t>[-]</w:t>
            </w:r>
          </w:p>
        </w:tc>
        <w:tc>
          <w:tcPr>
            <w:tcW w:w="6249" w:type="dxa"/>
            <w:noWrap/>
            <w:hideMark/>
          </w:tcPr>
          <w:p w14:paraId="4AC4DEE8" w14:textId="77777777" w:rsidR="00D63359" w:rsidRPr="001863A7" w:rsidRDefault="00D63359" w:rsidP="00932E02">
            <w:pPr>
              <w:jc w:val="left"/>
              <w:rPr>
                <w:szCs w:val="22"/>
                <w:lang w:val="en-GB"/>
              </w:rPr>
            </w:pPr>
            <w:r w:rsidRPr="001863A7">
              <w:rPr>
                <w:szCs w:val="22"/>
                <w:lang w:val="en-GB"/>
              </w:rPr>
              <w:t>validity: average absolute beta below limit (only for high speed test)</w:t>
            </w:r>
          </w:p>
        </w:tc>
      </w:tr>
      <w:tr w:rsidR="00E115E5" w:rsidRPr="00E661AF" w14:paraId="095C58AF" w14:textId="77777777" w:rsidTr="008C2B42">
        <w:trPr>
          <w:trHeight w:val="300"/>
        </w:trPr>
        <w:tc>
          <w:tcPr>
            <w:tcW w:w="2038" w:type="dxa"/>
            <w:noWrap/>
          </w:tcPr>
          <w:p w14:paraId="4B57A086" w14:textId="362CBEE7" w:rsidR="00E115E5" w:rsidRPr="008C2B42" w:rsidRDefault="00E115E5" w:rsidP="00932E02">
            <w:pPr>
              <w:jc w:val="left"/>
              <w:rPr>
                <w:highlight w:val="green"/>
                <w:lang w:val="en-GB"/>
              </w:rPr>
            </w:pPr>
            <w:proofErr w:type="spellStart"/>
            <w:r w:rsidRPr="008C2B42">
              <w:rPr>
                <w:highlight w:val="green"/>
                <w:lang w:val="en-GB"/>
              </w:rPr>
              <w:t>Val_n_eng</w:t>
            </w:r>
            <w:proofErr w:type="spellEnd"/>
            <w:r w:rsidRPr="008C2B42">
              <w:rPr>
                <w:highlight w:val="green"/>
                <w:lang w:val="en-GB"/>
              </w:rPr>
              <w:t xml:space="preserve"> / </w:t>
            </w:r>
            <w:proofErr w:type="spellStart"/>
            <w:r w:rsidRPr="008C2B42">
              <w:rPr>
                <w:highlight w:val="green"/>
                <w:lang w:val="en-GB"/>
              </w:rPr>
              <w:t>val_n_card</w:t>
            </w:r>
            <w:proofErr w:type="spellEnd"/>
          </w:p>
        </w:tc>
        <w:tc>
          <w:tcPr>
            <w:tcW w:w="999" w:type="dxa"/>
            <w:noWrap/>
          </w:tcPr>
          <w:p w14:paraId="7BB62020" w14:textId="6DA46926" w:rsidR="00E115E5" w:rsidRPr="008C2B42" w:rsidRDefault="00E115E5" w:rsidP="00932E02">
            <w:pPr>
              <w:jc w:val="left"/>
              <w:rPr>
                <w:highlight w:val="green"/>
                <w:lang w:val="en-GB"/>
              </w:rPr>
            </w:pPr>
            <w:r w:rsidRPr="008C2B42">
              <w:rPr>
                <w:highlight w:val="green"/>
                <w:lang w:val="en-GB"/>
              </w:rPr>
              <w:t>[-]</w:t>
            </w:r>
          </w:p>
        </w:tc>
        <w:tc>
          <w:tcPr>
            <w:tcW w:w="6249" w:type="dxa"/>
            <w:noWrap/>
          </w:tcPr>
          <w:p w14:paraId="14FB579A" w14:textId="4DDE4E84" w:rsidR="00E115E5" w:rsidRPr="008C2B42" w:rsidRDefault="00E115E5" w:rsidP="00E115E5">
            <w:pPr>
              <w:jc w:val="left"/>
              <w:rPr>
                <w:szCs w:val="22"/>
                <w:highlight w:val="green"/>
                <w:lang w:val="en-GB"/>
              </w:rPr>
            </w:pPr>
            <w:r w:rsidRPr="008C2B42">
              <w:rPr>
                <w:szCs w:val="22"/>
                <w:highlight w:val="green"/>
                <w:lang w:val="en-GB"/>
              </w:rPr>
              <w:t>validity: stability of engine / cardan speed (low and high speed test)</w:t>
            </w:r>
          </w:p>
        </w:tc>
      </w:tr>
      <w:tr w:rsidR="00D63359" w:rsidRPr="00E661AF" w14:paraId="69D94E03" w14:textId="77777777" w:rsidTr="008C2B42">
        <w:trPr>
          <w:trHeight w:val="300"/>
        </w:trPr>
        <w:tc>
          <w:tcPr>
            <w:tcW w:w="2038" w:type="dxa"/>
            <w:noWrap/>
            <w:hideMark/>
          </w:tcPr>
          <w:p w14:paraId="3E94650B" w14:textId="77777777" w:rsidR="00D63359" w:rsidRPr="00D63359" w:rsidRDefault="00D63359" w:rsidP="00932E02">
            <w:pPr>
              <w:jc w:val="left"/>
              <w:rPr>
                <w:lang w:val="en-GB"/>
              </w:rPr>
            </w:pPr>
            <w:proofErr w:type="spellStart"/>
            <w:r w:rsidRPr="00D63359">
              <w:rPr>
                <w:lang w:val="en-GB"/>
              </w:rPr>
              <w:t>val_dist</w:t>
            </w:r>
            <w:proofErr w:type="spellEnd"/>
          </w:p>
        </w:tc>
        <w:tc>
          <w:tcPr>
            <w:tcW w:w="999" w:type="dxa"/>
            <w:noWrap/>
            <w:hideMark/>
          </w:tcPr>
          <w:p w14:paraId="5DF51E40" w14:textId="77777777" w:rsidR="00D63359" w:rsidRPr="00D63359" w:rsidRDefault="00D63359" w:rsidP="00932E02">
            <w:pPr>
              <w:jc w:val="left"/>
              <w:rPr>
                <w:lang w:val="en-GB"/>
              </w:rPr>
            </w:pPr>
            <w:r w:rsidRPr="00D63359">
              <w:rPr>
                <w:lang w:val="en-GB"/>
              </w:rPr>
              <w:t>[-]</w:t>
            </w:r>
          </w:p>
        </w:tc>
        <w:tc>
          <w:tcPr>
            <w:tcW w:w="6249" w:type="dxa"/>
            <w:noWrap/>
            <w:hideMark/>
          </w:tcPr>
          <w:p w14:paraId="1F96737D" w14:textId="77777777" w:rsidR="00D63359" w:rsidRPr="001863A7" w:rsidRDefault="00D63359" w:rsidP="00932E02">
            <w:pPr>
              <w:jc w:val="left"/>
              <w:rPr>
                <w:szCs w:val="22"/>
                <w:lang w:val="en-GB"/>
              </w:rPr>
            </w:pPr>
            <w:r w:rsidRPr="001863A7">
              <w:rPr>
                <w:szCs w:val="22"/>
                <w:lang w:val="en-GB"/>
              </w:rPr>
              <w:t xml:space="preserve">validity: difference of distance from vehicle speed signal with </w:t>
            </w:r>
            <w:proofErr w:type="spellStart"/>
            <w:r w:rsidRPr="001863A7">
              <w:rPr>
                <w:szCs w:val="22"/>
                <w:lang w:val="en-GB"/>
              </w:rPr>
              <w:t>lenght</w:t>
            </w:r>
            <w:proofErr w:type="spellEnd"/>
            <w:r w:rsidRPr="001863A7">
              <w:rPr>
                <w:szCs w:val="22"/>
                <w:lang w:val="en-GB"/>
              </w:rPr>
              <w:t xml:space="preserve"> of section as specified in *.</w:t>
            </w:r>
            <w:proofErr w:type="spellStart"/>
            <w:r w:rsidRPr="001863A7">
              <w:rPr>
                <w:szCs w:val="22"/>
                <w:lang w:val="en-GB"/>
              </w:rPr>
              <w:t>csms</w:t>
            </w:r>
            <w:proofErr w:type="spellEnd"/>
            <w:r w:rsidRPr="001863A7">
              <w:rPr>
                <w:szCs w:val="22"/>
                <w:lang w:val="en-GB"/>
              </w:rPr>
              <w:t xml:space="preserve"> file</w:t>
            </w:r>
          </w:p>
        </w:tc>
      </w:tr>
      <w:tr w:rsidR="00D63359" w:rsidRPr="00D63359" w14:paraId="3B8686D7" w14:textId="77777777" w:rsidTr="008C2B42">
        <w:trPr>
          <w:trHeight w:val="300"/>
        </w:trPr>
        <w:tc>
          <w:tcPr>
            <w:tcW w:w="2038" w:type="dxa"/>
            <w:noWrap/>
            <w:hideMark/>
          </w:tcPr>
          <w:p w14:paraId="5092AD7E" w14:textId="77777777" w:rsidR="00D63359" w:rsidRPr="00D63359" w:rsidRDefault="00D63359" w:rsidP="00932E02">
            <w:pPr>
              <w:jc w:val="left"/>
              <w:rPr>
                <w:lang w:val="en-GB"/>
              </w:rPr>
            </w:pPr>
            <w:proofErr w:type="spellStart"/>
            <w:r w:rsidRPr="00D63359">
              <w:rPr>
                <w:lang w:val="en-GB"/>
              </w:rPr>
              <w:t>vair</w:t>
            </w:r>
            <w:proofErr w:type="spellEnd"/>
          </w:p>
        </w:tc>
        <w:tc>
          <w:tcPr>
            <w:tcW w:w="999" w:type="dxa"/>
            <w:noWrap/>
            <w:hideMark/>
          </w:tcPr>
          <w:p w14:paraId="2616A3E6" w14:textId="77777777" w:rsidR="00D63359" w:rsidRPr="00D63359" w:rsidRDefault="00D63359" w:rsidP="00932E02">
            <w:pPr>
              <w:jc w:val="left"/>
              <w:rPr>
                <w:lang w:val="en-GB"/>
              </w:rPr>
            </w:pPr>
            <w:r w:rsidRPr="00D63359">
              <w:rPr>
                <w:lang w:val="en-GB"/>
              </w:rPr>
              <w:t>[m/s]</w:t>
            </w:r>
          </w:p>
        </w:tc>
        <w:tc>
          <w:tcPr>
            <w:tcW w:w="6249" w:type="dxa"/>
            <w:noWrap/>
            <w:hideMark/>
          </w:tcPr>
          <w:p w14:paraId="4D9A8253" w14:textId="77777777" w:rsidR="00D63359" w:rsidRPr="001863A7" w:rsidRDefault="00D63359" w:rsidP="00932E02">
            <w:pPr>
              <w:jc w:val="left"/>
              <w:rPr>
                <w:szCs w:val="22"/>
                <w:lang w:val="en-GB"/>
              </w:rPr>
            </w:pPr>
            <w:r w:rsidRPr="001863A7">
              <w:rPr>
                <w:szCs w:val="22"/>
                <w:lang w:val="en-GB"/>
              </w:rPr>
              <w:t>average air speed</w:t>
            </w:r>
          </w:p>
        </w:tc>
      </w:tr>
      <w:tr w:rsidR="00D63359" w:rsidRPr="00D63359" w14:paraId="22E13B17" w14:textId="77777777" w:rsidTr="008C2B42">
        <w:trPr>
          <w:trHeight w:val="300"/>
        </w:trPr>
        <w:tc>
          <w:tcPr>
            <w:tcW w:w="2038" w:type="dxa"/>
            <w:noWrap/>
            <w:hideMark/>
          </w:tcPr>
          <w:p w14:paraId="32EFB408" w14:textId="77777777" w:rsidR="00D63359" w:rsidRPr="00D63359" w:rsidRDefault="00D63359" w:rsidP="00932E02">
            <w:pPr>
              <w:jc w:val="left"/>
              <w:rPr>
                <w:lang w:val="en-GB"/>
              </w:rPr>
            </w:pPr>
            <w:proofErr w:type="spellStart"/>
            <w:r w:rsidRPr="00D63359">
              <w:rPr>
                <w:lang w:val="en-GB"/>
              </w:rPr>
              <w:t>v_wind_ave</w:t>
            </w:r>
            <w:proofErr w:type="spellEnd"/>
          </w:p>
        </w:tc>
        <w:tc>
          <w:tcPr>
            <w:tcW w:w="999" w:type="dxa"/>
            <w:noWrap/>
            <w:hideMark/>
          </w:tcPr>
          <w:p w14:paraId="30DA6D26" w14:textId="77777777" w:rsidR="00D63359" w:rsidRPr="00D63359" w:rsidRDefault="00D63359" w:rsidP="00932E02">
            <w:pPr>
              <w:jc w:val="left"/>
              <w:rPr>
                <w:lang w:val="en-GB"/>
              </w:rPr>
            </w:pPr>
            <w:r w:rsidRPr="00D63359">
              <w:rPr>
                <w:lang w:val="en-GB"/>
              </w:rPr>
              <w:t>[m/s]</w:t>
            </w:r>
          </w:p>
        </w:tc>
        <w:tc>
          <w:tcPr>
            <w:tcW w:w="6249" w:type="dxa"/>
            <w:noWrap/>
            <w:hideMark/>
          </w:tcPr>
          <w:p w14:paraId="469A2744" w14:textId="77777777" w:rsidR="00D63359" w:rsidRPr="001863A7" w:rsidRDefault="00D63359" w:rsidP="00932E02">
            <w:pPr>
              <w:jc w:val="left"/>
              <w:rPr>
                <w:szCs w:val="22"/>
                <w:lang w:val="en-GB"/>
              </w:rPr>
            </w:pPr>
            <w:r w:rsidRPr="001863A7">
              <w:rPr>
                <w:szCs w:val="22"/>
                <w:lang w:val="en-GB"/>
              </w:rPr>
              <w:t>average wind speed</w:t>
            </w:r>
          </w:p>
        </w:tc>
      </w:tr>
      <w:tr w:rsidR="00D63359" w:rsidRPr="00E661AF" w14:paraId="201A337C" w14:textId="77777777" w:rsidTr="008C2B42">
        <w:trPr>
          <w:trHeight w:val="300"/>
        </w:trPr>
        <w:tc>
          <w:tcPr>
            <w:tcW w:w="2038" w:type="dxa"/>
            <w:noWrap/>
            <w:hideMark/>
          </w:tcPr>
          <w:p w14:paraId="35A49D99" w14:textId="77777777" w:rsidR="00D63359" w:rsidRPr="00D63359" w:rsidRDefault="00D63359" w:rsidP="00932E02">
            <w:pPr>
              <w:jc w:val="left"/>
              <w:rPr>
                <w:lang w:val="en-GB"/>
              </w:rPr>
            </w:pPr>
            <w:r w:rsidRPr="00D63359">
              <w:rPr>
                <w:lang w:val="en-GB"/>
              </w:rPr>
              <w:t>v_wind_1s</w:t>
            </w:r>
          </w:p>
        </w:tc>
        <w:tc>
          <w:tcPr>
            <w:tcW w:w="999" w:type="dxa"/>
            <w:noWrap/>
            <w:hideMark/>
          </w:tcPr>
          <w:p w14:paraId="073ED1EC" w14:textId="77777777" w:rsidR="00D63359" w:rsidRPr="00D63359" w:rsidRDefault="00D63359" w:rsidP="00932E02">
            <w:pPr>
              <w:jc w:val="left"/>
              <w:rPr>
                <w:lang w:val="en-GB"/>
              </w:rPr>
            </w:pPr>
            <w:r w:rsidRPr="00D63359">
              <w:rPr>
                <w:lang w:val="en-GB"/>
              </w:rPr>
              <w:t>[m/s]</w:t>
            </w:r>
          </w:p>
        </w:tc>
        <w:tc>
          <w:tcPr>
            <w:tcW w:w="6249" w:type="dxa"/>
            <w:noWrap/>
            <w:hideMark/>
          </w:tcPr>
          <w:p w14:paraId="10080E53" w14:textId="77777777" w:rsidR="00D63359" w:rsidRPr="001863A7" w:rsidRDefault="00D63359" w:rsidP="00932E02">
            <w:pPr>
              <w:jc w:val="left"/>
              <w:rPr>
                <w:szCs w:val="22"/>
                <w:lang w:val="en-GB"/>
              </w:rPr>
            </w:pPr>
            <w:r w:rsidRPr="001863A7">
              <w:rPr>
                <w:szCs w:val="22"/>
                <w:lang w:val="en-GB"/>
              </w:rPr>
              <w:t>average 1s moving average of wind speed</w:t>
            </w:r>
          </w:p>
        </w:tc>
      </w:tr>
      <w:tr w:rsidR="00D63359" w:rsidRPr="00E661AF" w14:paraId="600825E1" w14:textId="77777777" w:rsidTr="008C2B42">
        <w:trPr>
          <w:trHeight w:val="300"/>
        </w:trPr>
        <w:tc>
          <w:tcPr>
            <w:tcW w:w="2038" w:type="dxa"/>
            <w:noWrap/>
            <w:hideMark/>
          </w:tcPr>
          <w:p w14:paraId="2835F1C4" w14:textId="77777777" w:rsidR="00D63359" w:rsidRPr="00D63359" w:rsidRDefault="00D63359" w:rsidP="00932E02">
            <w:pPr>
              <w:jc w:val="left"/>
              <w:rPr>
                <w:lang w:val="en-GB"/>
              </w:rPr>
            </w:pPr>
            <w:r w:rsidRPr="00D63359">
              <w:rPr>
                <w:lang w:val="en-GB"/>
              </w:rPr>
              <w:t>v_wind_1s_max</w:t>
            </w:r>
          </w:p>
        </w:tc>
        <w:tc>
          <w:tcPr>
            <w:tcW w:w="999" w:type="dxa"/>
            <w:noWrap/>
            <w:hideMark/>
          </w:tcPr>
          <w:p w14:paraId="3888BE40" w14:textId="77777777" w:rsidR="00D63359" w:rsidRPr="00D63359" w:rsidRDefault="00D63359" w:rsidP="00932E02">
            <w:pPr>
              <w:jc w:val="left"/>
              <w:rPr>
                <w:lang w:val="en-GB"/>
              </w:rPr>
            </w:pPr>
            <w:r w:rsidRPr="00D63359">
              <w:rPr>
                <w:lang w:val="en-GB"/>
              </w:rPr>
              <w:t>[m/s]</w:t>
            </w:r>
          </w:p>
        </w:tc>
        <w:tc>
          <w:tcPr>
            <w:tcW w:w="6249" w:type="dxa"/>
            <w:noWrap/>
            <w:hideMark/>
          </w:tcPr>
          <w:p w14:paraId="70F7731D" w14:textId="77777777" w:rsidR="00D63359" w:rsidRPr="001863A7" w:rsidRDefault="00D63359" w:rsidP="00932E02">
            <w:pPr>
              <w:jc w:val="left"/>
              <w:rPr>
                <w:szCs w:val="22"/>
                <w:lang w:val="en-GB"/>
              </w:rPr>
            </w:pPr>
            <w:r w:rsidRPr="001863A7">
              <w:rPr>
                <w:szCs w:val="22"/>
                <w:lang w:val="en-GB"/>
              </w:rPr>
              <w:t>maximum of 1s moving average of wind speed (=gust)</w:t>
            </w:r>
          </w:p>
        </w:tc>
      </w:tr>
      <w:tr w:rsidR="00D63359" w:rsidRPr="00D63359" w14:paraId="7CAC8F88" w14:textId="77777777" w:rsidTr="008C2B42">
        <w:trPr>
          <w:trHeight w:val="300"/>
        </w:trPr>
        <w:tc>
          <w:tcPr>
            <w:tcW w:w="2038" w:type="dxa"/>
            <w:noWrap/>
            <w:hideMark/>
          </w:tcPr>
          <w:p w14:paraId="33A21CCE" w14:textId="77777777" w:rsidR="00D63359" w:rsidRPr="00D63359" w:rsidRDefault="00D63359" w:rsidP="00932E02">
            <w:pPr>
              <w:jc w:val="left"/>
              <w:rPr>
                <w:lang w:val="en-GB"/>
              </w:rPr>
            </w:pPr>
            <w:proofErr w:type="spellStart"/>
            <w:r w:rsidRPr="00D63359">
              <w:rPr>
                <w:lang w:val="en-GB"/>
              </w:rPr>
              <w:t>beta_ave</w:t>
            </w:r>
            <w:proofErr w:type="spellEnd"/>
          </w:p>
        </w:tc>
        <w:tc>
          <w:tcPr>
            <w:tcW w:w="999" w:type="dxa"/>
            <w:noWrap/>
            <w:hideMark/>
          </w:tcPr>
          <w:p w14:paraId="6D37CC2C" w14:textId="77777777" w:rsidR="00D63359" w:rsidRPr="00D63359" w:rsidRDefault="00D63359" w:rsidP="00932E02">
            <w:pPr>
              <w:jc w:val="left"/>
              <w:rPr>
                <w:lang w:val="en-GB"/>
              </w:rPr>
            </w:pPr>
            <w:r w:rsidRPr="00D63359">
              <w:rPr>
                <w:lang w:val="en-GB"/>
              </w:rPr>
              <w:t>[°]</w:t>
            </w:r>
          </w:p>
        </w:tc>
        <w:tc>
          <w:tcPr>
            <w:tcW w:w="6249" w:type="dxa"/>
            <w:noWrap/>
            <w:hideMark/>
          </w:tcPr>
          <w:p w14:paraId="10A09CD0" w14:textId="77777777" w:rsidR="00D63359" w:rsidRPr="001863A7" w:rsidRDefault="00D63359" w:rsidP="00932E02">
            <w:pPr>
              <w:jc w:val="left"/>
              <w:rPr>
                <w:szCs w:val="22"/>
                <w:lang w:val="en-GB"/>
              </w:rPr>
            </w:pPr>
            <w:r w:rsidRPr="001863A7">
              <w:rPr>
                <w:szCs w:val="22"/>
                <w:lang w:val="en-GB"/>
              </w:rPr>
              <w:t>average yaw angle</w:t>
            </w:r>
          </w:p>
        </w:tc>
      </w:tr>
      <w:tr w:rsidR="00D63359" w:rsidRPr="00D63359" w14:paraId="39156901" w14:textId="77777777" w:rsidTr="008C2B42">
        <w:trPr>
          <w:trHeight w:val="300"/>
        </w:trPr>
        <w:tc>
          <w:tcPr>
            <w:tcW w:w="2038" w:type="dxa"/>
            <w:noWrap/>
            <w:hideMark/>
          </w:tcPr>
          <w:p w14:paraId="030B488D" w14:textId="77777777" w:rsidR="00D63359" w:rsidRPr="00D63359" w:rsidRDefault="00D63359" w:rsidP="00932E02">
            <w:pPr>
              <w:jc w:val="left"/>
              <w:rPr>
                <w:lang w:val="en-GB"/>
              </w:rPr>
            </w:pPr>
            <w:proofErr w:type="spellStart"/>
            <w:r w:rsidRPr="00D63359">
              <w:rPr>
                <w:lang w:val="en-GB"/>
              </w:rPr>
              <w:t>beta_abs</w:t>
            </w:r>
            <w:proofErr w:type="spellEnd"/>
          </w:p>
        </w:tc>
        <w:tc>
          <w:tcPr>
            <w:tcW w:w="999" w:type="dxa"/>
            <w:noWrap/>
            <w:hideMark/>
          </w:tcPr>
          <w:p w14:paraId="62EAEB2A" w14:textId="77777777" w:rsidR="00D63359" w:rsidRPr="00D63359" w:rsidRDefault="00D63359" w:rsidP="00932E02">
            <w:pPr>
              <w:jc w:val="left"/>
              <w:rPr>
                <w:lang w:val="en-GB"/>
              </w:rPr>
            </w:pPr>
            <w:r w:rsidRPr="00D63359">
              <w:rPr>
                <w:lang w:val="en-GB"/>
              </w:rPr>
              <w:t>[°]</w:t>
            </w:r>
          </w:p>
        </w:tc>
        <w:tc>
          <w:tcPr>
            <w:tcW w:w="6249" w:type="dxa"/>
            <w:noWrap/>
            <w:hideMark/>
          </w:tcPr>
          <w:p w14:paraId="694C8EF6" w14:textId="77777777" w:rsidR="00D63359" w:rsidRPr="001863A7" w:rsidRDefault="00D63359" w:rsidP="00932E02">
            <w:pPr>
              <w:jc w:val="left"/>
              <w:rPr>
                <w:szCs w:val="22"/>
                <w:lang w:val="en-GB"/>
              </w:rPr>
            </w:pPr>
            <w:r w:rsidRPr="001863A7">
              <w:rPr>
                <w:szCs w:val="22"/>
                <w:lang w:val="en-GB"/>
              </w:rPr>
              <w:t>average absolute yaw angle</w:t>
            </w:r>
          </w:p>
        </w:tc>
      </w:tr>
      <w:tr w:rsidR="00D63359" w:rsidRPr="00E661AF" w14:paraId="2100C7DE" w14:textId="77777777" w:rsidTr="008C2B42">
        <w:trPr>
          <w:trHeight w:val="300"/>
        </w:trPr>
        <w:tc>
          <w:tcPr>
            <w:tcW w:w="2038" w:type="dxa"/>
            <w:noWrap/>
            <w:hideMark/>
          </w:tcPr>
          <w:p w14:paraId="056A2BF3" w14:textId="77777777" w:rsidR="00D63359" w:rsidRPr="00D63359" w:rsidRDefault="00D63359" w:rsidP="00932E02">
            <w:pPr>
              <w:jc w:val="left"/>
              <w:rPr>
                <w:lang w:val="en-GB"/>
              </w:rPr>
            </w:pPr>
            <w:proofErr w:type="spellStart"/>
            <w:r w:rsidRPr="00D63359">
              <w:rPr>
                <w:lang w:val="en-GB"/>
              </w:rPr>
              <w:t>v_air_sq</w:t>
            </w:r>
            <w:proofErr w:type="spellEnd"/>
          </w:p>
        </w:tc>
        <w:tc>
          <w:tcPr>
            <w:tcW w:w="999" w:type="dxa"/>
            <w:noWrap/>
            <w:hideMark/>
          </w:tcPr>
          <w:p w14:paraId="5524C1EC" w14:textId="77777777" w:rsidR="00D63359" w:rsidRPr="00D63359" w:rsidRDefault="00D63359" w:rsidP="00932E02">
            <w:pPr>
              <w:jc w:val="left"/>
              <w:rPr>
                <w:lang w:val="en-GB"/>
              </w:rPr>
            </w:pPr>
            <w:r w:rsidRPr="00D63359">
              <w:rPr>
                <w:lang w:val="en-GB"/>
              </w:rPr>
              <w:t>[m2/s2]</w:t>
            </w:r>
          </w:p>
        </w:tc>
        <w:tc>
          <w:tcPr>
            <w:tcW w:w="6249" w:type="dxa"/>
            <w:noWrap/>
            <w:hideMark/>
          </w:tcPr>
          <w:p w14:paraId="7E3060DC" w14:textId="07B97006" w:rsidR="00D63359" w:rsidRPr="001863A7" w:rsidRDefault="00D63359" w:rsidP="00932E02">
            <w:pPr>
              <w:jc w:val="left"/>
              <w:rPr>
                <w:szCs w:val="22"/>
                <w:lang w:val="en-GB"/>
              </w:rPr>
            </w:pPr>
            <w:proofErr w:type="gramStart"/>
            <w:r w:rsidRPr="001863A7">
              <w:rPr>
                <w:szCs w:val="22"/>
                <w:lang w:val="en-GB"/>
              </w:rPr>
              <w:t>squared</w:t>
            </w:r>
            <w:proofErr w:type="gramEnd"/>
            <w:r w:rsidRPr="001863A7">
              <w:rPr>
                <w:szCs w:val="22"/>
                <w:lang w:val="en-GB"/>
              </w:rPr>
              <w:t xml:space="preserve"> average air speed</w:t>
            </w:r>
            <w:r w:rsidR="001863A7" w:rsidRPr="001863A7">
              <w:rPr>
                <w:szCs w:val="22"/>
                <w:lang w:val="en-GB"/>
              </w:rPr>
              <w:t xml:space="preserve"> (squared in 100Hz, then ave</w:t>
            </w:r>
            <w:r w:rsidR="001863A7" w:rsidRPr="001863A7">
              <w:rPr>
                <w:szCs w:val="22"/>
                <w:lang w:val="en-GB"/>
              </w:rPr>
              <w:t>r</w:t>
            </w:r>
            <w:r w:rsidR="001863A7" w:rsidRPr="001863A7">
              <w:rPr>
                <w:szCs w:val="22"/>
                <w:lang w:val="en-GB"/>
              </w:rPr>
              <w:t>aged!)</w:t>
            </w:r>
          </w:p>
        </w:tc>
      </w:tr>
      <w:tr w:rsidR="00E115E5" w:rsidRPr="00D63359" w14:paraId="361A2868" w14:textId="77777777" w:rsidTr="008C2B42">
        <w:trPr>
          <w:trHeight w:val="300"/>
        </w:trPr>
        <w:tc>
          <w:tcPr>
            <w:tcW w:w="2038" w:type="dxa"/>
            <w:noWrap/>
          </w:tcPr>
          <w:p w14:paraId="6A188150" w14:textId="10B9BE20" w:rsidR="00E115E5" w:rsidRPr="008C2B42" w:rsidRDefault="00E115E5" w:rsidP="00932E02">
            <w:pPr>
              <w:jc w:val="left"/>
              <w:rPr>
                <w:highlight w:val="green"/>
                <w:lang w:val="en-GB"/>
              </w:rPr>
            </w:pPr>
            <w:proofErr w:type="spellStart"/>
            <w:r w:rsidRPr="008C2B42">
              <w:rPr>
                <w:highlight w:val="green"/>
                <w:lang w:val="en-GB"/>
              </w:rPr>
              <w:t>n_eng</w:t>
            </w:r>
            <w:proofErr w:type="spellEnd"/>
            <w:r w:rsidRPr="008C2B42">
              <w:rPr>
                <w:highlight w:val="green"/>
                <w:lang w:val="en-GB"/>
              </w:rPr>
              <w:t xml:space="preserve"> / </w:t>
            </w:r>
            <w:proofErr w:type="spellStart"/>
            <w:r w:rsidRPr="008C2B42">
              <w:rPr>
                <w:highlight w:val="green"/>
                <w:lang w:val="en-GB"/>
              </w:rPr>
              <w:t>n_card</w:t>
            </w:r>
            <w:proofErr w:type="spellEnd"/>
          </w:p>
        </w:tc>
        <w:tc>
          <w:tcPr>
            <w:tcW w:w="999" w:type="dxa"/>
            <w:noWrap/>
          </w:tcPr>
          <w:p w14:paraId="4925DB8A" w14:textId="1AD1ABC1" w:rsidR="00E115E5" w:rsidRPr="008C2B42" w:rsidRDefault="00E115E5" w:rsidP="00932E02">
            <w:pPr>
              <w:jc w:val="left"/>
              <w:rPr>
                <w:highlight w:val="green"/>
                <w:lang w:val="en-GB"/>
              </w:rPr>
            </w:pPr>
            <w:r w:rsidRPr="008C2B42">
              <w:rPr>
                <w:highlight w:val="green"/>
                <w:lang w:val="en-GB"/>
              </w:rPr>
              <w:t>[rpm]</w:t>
            </w:r>
          </w:p>
        </w:tc>
        <w:tc>
          <w:tcPr>
            <w:tcW w:w="6249" w:type="dxa"/>
            <w:noWrap/>
          </w:tcPr>
          <w:p w14:paraId="4C64122D" w14:textId="20DE71A0" w:rsidR="00E115E5" w:rsidRPr="008C2B42" w:rsidRDefault="00E115E5" w:rsidP="00932E02">
            <w:pPr>
              <w:jc w:val="left"/>
              <w:rPr>
                <w:szCs w:val="22"/>
                <w:highlight w:val="green"/>
                <w:lang w:val="en-GB"/>
              </w:rPr>
            </w:pPr>
            <w:r w:rsidRPr="008C2B42">
              <w:rPr>
                <w:szCs w:val="22"/>
                <w:highlight w:val="green"/>
                <w:lang w:val="en-GB"/>
              </w:rPr>
              <w:t>average engine / cardan speed</w:t>
            </w:r>
          </w:p>
        </w:tc>
      </w:tr>
      <w:tr w:rsidR="00E115E5" w:rsidRPr="00E661AF" w14:paraId="48A2C16D" w14:textId="77777777" w:rsidTr="008C2B42">
        <w:trPr>
          <w:trHeight w:val="300"/>
        </w:trPr>
        <w:tc>
          <w:tcPr>
            <w:tcW w:w="2038" w:type="dxa"/>
            <w:noWrap/>
          </w:tcPr>
          <w:p w14:paraId="49D126C4" w14:textId="6F5BB0B0" w:rsidR="00E115E5" w:rsidRPr="008C2B42" w:rsidRDefault="00E115E5" w:rsidP="00932E02">
            <w:pPr>
              <w:jc w:val="left"/>
              <w:rPr>
                <w:highlight w:val="green"/>
                <w:lang w:val="en-GB"/>
              </w:rPr>
            </w:pPr>
            <w:r w:rsidRPr="008C2B42">
              <w:rPr>
                <w:highlight w:val="green"/>
                <w:lang w:val="en-GB"/>
              </w:rPr>
              <w:t>n_eng_1s_max / n_card_1s_max</w:t>
            </w:r>
          </w:p>
        </w:tc>
        <w:tc>
          <w:tcPr>
            <w:tcW w:w="999" w:type="dxa"/>
            <w:noWrap/>
          </w:tcPr>
          <w:p w14:paraId="77C9162D" w14:textId="24E4100E" w:rsidR="00E115E5" w:rsidRPr="008C2B42" w:rsidRDefault="00E115E5" w:rsidP="00932E02">
            <w:pPr>
              <w:jc w:val="left"/>
              <w:rPr>
                <w:highlight w:val="green"/>
                <w:lang w:val="en-GB"/>
              </w:rPr>
            </w:pPr>
            <w:r w:rsidRPr="008C2B42">
              <w:rPr>
                <w:highlight w:val="green"/>
                <w:lang w:val="en-GB"/>
              </w:rPr>
              <w:t>[rpm]</w:t>
            </w:r>
          </w:p>
        </w:tc>
        <w:tc>
          <w:tcPr>
            <w:tcW w:w="6249" w:type="dxa"/>
            <w:noWrap/>
          </w:tcPr>
          <w:p w14:paraId="7864A88A" w14:textId="12D46A4B" w:rsidR="00E115E5" w:rsidRPr="008C2B42" w:rsidRDefault="00E115E5" w:rsidP="00E115E5">
            <w:pPr>
              <w:jc w:val="left"/>
              <w:rPr>
                <w:szCs w:val="22"/>
                <w:highlight w:val="green"/>
                <w:lang w:val="en-GB"/>
              </w:rPr>
            </w:pPr>
            <w:r w:rsidRPr="008C2B42">
              <w:rPr>
                <w:szCs w:val="22"/>
                <w:highlight w:val="green"/>
                <w:lang w:val="en-GB"/>
              </w:rPr>
              <w:t>maximum of 1s moving average of engine / cardan speed</w:t>
            </w:r>
          </w:p>
        </w:tc>
      </w:tr>
      <w:tr w:rsidR="00E115E5" w:rsidRPr="00E661AF" w14:paraId="1EA958B5" w14:textId="77777777" w:rsidTr="008C2B42">
        <w:trPr>
          <w:trHeight w:val="300"/>
        </w:trPr>
        <w:tc>
          <w:tcPr>
            <w:tcW w:w="2038" w:type="dxa"/>
            <w:noWrap/>
          </w:tcPr>
          <w:p w14:paraId="03D79945" w14:textId="4EA49A61" w:rsidR="00E115E5" w:rsidRPr="008C2B42" w:rsidRDefault="00E115E5" w:rsidP="00E115E5">
            <w:pPr>
              <w:jc w:val="left"/>
              <w:rPr>
                <w:highlight w:val="green"/>
                <w:lang w:val="en-GB"/>
              </w:rPr>
            </w:pPr>
            <w:r w:rsidRPr="008C2B42">
              <w:rPr>
                <w:highlight w:val="green"/>
                <w:lang w:val="en-GB"/>
              </w:rPr>
              <w:t>n_eng_1s_min / n_card_1s_min</w:t>
            </w:r>
          </w:p>
        </w:tc>
        <w:tc>
          <w:tcPr>
            <w:tcW w:w="999" w:type="dxa"/>
            <w:noWrap/>
          </w:tcPr>
          <w:p w14:paraId="011FAA09" w14:textId="5C489CDC" w:rsidR="00E115E5" w:rsidRPr="008C2B42" w:rsidRDefault="00E115E5" w:rsidP="00932E02">
            <w:pPr>
              <w:jc w:val="left"/>
              <w:rPr>
                <w:highlight w:val="green"/>
                <w:lang w:val="en-GB"/>
              </w:rPr>
            </w:pPr>
            <w:r w:rsidRPr="008C2B42">
              <w:rPr>
                <w:highlight w:val="green"/>
                <w:lang w:val="en-GB"/>
              </w:rPr>
              <w:t>[rpm]</w:t>
            </w:r>
          </w:p>
        </w:tc>
        <w:tc>
          <w:tcPr>
            <w:tcW w:w="6249" w:type="dxa"/>
            <w:noWrap/>
          </w:tcPr>
          <w:p w14:paraId="36CAD710" w14:textId="24AE9F8C" w:rsidR="00E115E5" w:rsidRPr="008C2B42" w:rsidRDefault="00E115E5" w:rsidP="00932E02">
            <w:pPr>
              <w:jc w:val="left"/>
              <w:rPr>
                <w:szCs w:val="22"/>
                <w:highlight w:val="green"/>
                <w:lang w:val="en-GB"/>
              </w:rPr>
            </w:pPr>
            <w:r w:rsidRPr="008C2B42">
              <w:rPr>
                <w:szCs w:val="22"/>
                <w:highlight w:val="green"/>
                <w:lang w:val="en-GB"/>
              </w:rPr>
              <w:t>minimum of 1s moving average of engine / cardan speed</w:t>
            </w:r>
          </w:p>
        </w:tc>
      </w:tr>
      <w:tr w:rsidR="00E115E5" w:rsidRPr="00E661AF" w14:paraId="5C221F3F" w14:textId="77777777" w:rsidTr="008C2B42">
        <w:trPr>
          <w:trHeight w:val="300"/>
        </w:trPr>
        <w:tc>
          <w:tcPr>
            <w:tcW w:w="2038" w:type="dxa"/>
            <w:noWrap/>
          </w:tcPr>
          <w:p w14:paraId="350FB809" w14:textId="4848C2E2" w:rsidR="00E115E5" w:rsidRPr="008C2B42" w:rsidRDefault="00E115E5" w:rsidP="00E115E5">
            <w:pPr>
              <w:jc w:val="left"/>
              <w:rPr>
                <w:highlight w:val="green"/>
                <w:lang w:val="en-GB"/>
              </w:rPr>
            </w:pPr>
            <w:proofErr w:type="spellStart"/>
            <w:r w:rsidRPr="008C2B42">
              <w:rPr>
                <w:highlight w:val="green"/>
                <w:lang w:val="en-GB"/>
              </w:rPr>
              <w:t>n_eng_float_max</w:t>
            </w:r>
            <w:proofErr w:type="spellEnd"/>
            <w:r w:rsidRPr="008C2B42">
              <w:rPr>
                <w:highlight w:val="green"/>
                <w:lang w:val="en-GB"/>
              </w:rPr>
              <w:t xml:space="preserve"> / </w:t>
            </w:r>
            <w:proofErr w:type="spellStart"/>
            <w:r w:rsidRPr="008C2B42">
              <w:rPr>
                <w:highlight w:val="green"/>
                <w:lang w:val="en-GB"/>
              </w:rPr>
              <w:t>n_card_float_max</w:t>
            </w:r>
            <w:proofErr w:type="spellEnd"/>
          </w:p>
        </w:tc>
        <w:tc>
          <w:tcPr>
            <w:tcW w:w="999" w:type="dxa"/>
            <w:noWrap/>
          </w:tcPr>
          <w:p w14:paraId="371408C9" w14:textId="68B69177" w:rsidR="00E115E5" w:rsidRPr="008C2B42" w:rsidRDefault="00E115E5" w:rsidP="00932E02">
            <w:pPr>
              <w:jc w:val="left"/>
              <w:rPr>
                <w:highlight w:val="green"/>
                <w:lang w:val="en-GB"/>
              </w:rPr>
            </w:pPr>
            <w:r w:rsidRPr="008C2B42">
              <w:rPr>
                <w:highlight w:val="green"/>
                <w:lang w:val="en-GB"/>
              </w:rPr>
              <w:t>[rpm]</w:t>
            </w:r>
          </w:p>
        </w:tc>
        <w:tc>
          <w:tcPr>
            <w:tcW w:w="6249" w:type="dxa"/>
            <w:noWrap/>
          </w:tcPr>
          <w:p w14:paraId="16A1E6DB" w14:textId="52AE6E93" w:rsidR="00E115E5" w:rsidRPr="008C2B42" w:rsidRDefault="00E115E5" w:rsidP="00E115E5">
            <w:pPr>
              <w:jc w:val="left"/>
              <w:rPr>
                <w:szCs w:val="22"/>
                <w:highlight w:val="green"/>
                <w:lang w:val="en-GB"/>
              </w:rPr>
            </w:pPr>
            <w:r w:rsidRPr="008C2B42">
              <w:rPr>
                <w:szCs w:val="22"/>
                <w:highlight w:val="green"/>
                <w:lang w:val="en-GB"/>
              </w:rPr>
              <w:t>maximum floating average of engine / cardan speed</w:t>
            </w:r>
          </w:p>
        </w:tc>
      </w:tr>
      <w:tr w:rsidR="00E115E5" w:rsidRPr="00E661AF" w14:paraId="1B835EE2" w14:textId="77777777" w:rsidTr="008C2B42">
        <w:trPr>
          <w:trHeight w:val="300"/>
        </w:trPr>
        <w:tc>
          <w:tcPr>
            <w:tcW w:w="2038" w:type="dxa"/>
            <w:noWrap/>
          </w:tcPr>
          <w:p w14:paraId="401C5004" w14:textId="6F1CB075" w:rsidR="00E115E5" w:rsidRPr="008C2B42" w:rsidRDefault="00E115E5" w:rsidP="00932E02">
            <w:pPr>
              <w:jc w:val="left"/>
              <w:rPr>
                <w:highlight w:val="green"/>
                <w:lang w:val="en-GB"/>
              </w:rPr>
            </w:pPr>
            <w:proofErr w:type="spellStart"/>
            <w:r w:rsidRPr="008C2B42">
              <w:rPr>
                <w:highlight w:val="green"/>
                <w:lang w:val="en-GB"/>
              </w:rPr>
              <w:t>n_eng_float_min</w:t>
            </w:r>
            <w:proofErr w:type="spellEnd"/>
            <w:r w:rsidRPr="008C2B42">
              <w:rPr>
                <w:highlight w:val="green"/>
                <w:lang w:val="en-GB"/>
              </w:rPr>
              <w:t xml:space="preserve"> / </w:t>
            </w:r>
            <w:proofErr w:type="spellStart"/>
            <w:r w:rsidRPr="008C2B42">
              <w:rPr>
                <w:highlight w:val="green"/>
                <w:lang w:val="en-GB"/>
              </w:rPr>
              <w:t>n_card_float_min</w:t>
            </w:r>
            <w:proofErr w:type="spellEnd"/>
          </w:p>
        </w:tc>
        <w:tc>
          <w:tcPr>
            <w:tcW w:w="999" w:type="dxa"/>
            <w:noWrap/>
          </w:tcPr>
          <w:p w14:paraId="19367A4E" w14:textId="3EF77180" w:rsidR="00E115E5" w:rsidRPr="008C2B42" w:rsidRDefault="00E115E5" w:rsidP="00932E02">
            <w:pPr>
              <w:jc w:val="left"/>
              <w:rPr>
                <w:highlight w:val="green"/>
                <w:lang w:val="en-GB"/>
              </w:rPr>
            </w:pPr>
            <w:r w:rsidRPr="008C2B42">
              <w:rPr>
                <w:highlight w:val="green"/>
                <w:lang w:val="en-GB"/>
              </w:rPr>
              <w:t>[rpm]</w:t>
            </w:r>
          </w:p>
        </w:tc>
        <w:tc>
          <w:tcPr>
            <w:tcW w:w="6249" w:type="dxa"/>
            <w:noWrap/>
          </w:tcPr>
          <w:p w14:paraId="59FEB570" w14:textId="42F27B28" w:rsidR="00E115E5" w:rsidRPr="008C2B42" w:rsidRDefault="00E115E5" w:rsidP="00E115E5">
            <w:pPr>
              <w:jc w:val="left"/>
              <w:rPr>
                <w:szCs w:val="22"/>
                <w:highlight w:val="green"/>
                <w:lang w:val="en-GB"/>
              </w:rPr>
            </w:pPr>
            <w:r w:rsidRPr="008C2B42">
              <w:rPr>
                <w:szCs w:val="22"/>
                <w:highlight w:val="green"/>
                <w:lang w:val="en-GB"/>
              </w:rPr>
              <w:t>minimum floating average of engine / cardan speed</w:t>
            </w:r>
          </w:p>
        </w:tc>
      </w:tr>
      <w:tr w:rsidR="00E115E5" w:rsidRPr="00E115E5" w14:paraId="23ADDBD3" w14:textId="77777777" w:rsidTr="008C2B42">
        <w:trPr>
          <w:trHeight w:val="300"/>
        </w:trPr>
        <w:tc>
          <w:tcPr>
            <w:tcW w:w="2038" w:type="dxa"/>
            <w:noWrap/>
          </w:tcPr>
          <w:p w14:paraId="6C654775" w14:textId="1D9E12DF" w:rsidR="00E115E5" w:rsidRPr="008C2B42" w:rsidRDefault="00E115E5" w:rsidP="00932E02">
            <w:pPr>
              <w:jc w:val="left"/>
              <w:rPr>
                <w:highlight w:val="green"/>
                <w:lang w:val="en-GB"/>
              </w:rPr>
            </w:pPr>
            <w:proofErr w:type="spellStart"/>
            <w:r w:rsidRPr="008C2B42">
              <w:rPr>
                <w:highlight w:val="green"/>
                <w:lang w:val="en-GB"/>
              </w:rPr>
              <w:t>r_dyn</w:t>
            </w:r>
            <w:proofErr w:type="spellEnd"/>
          </w:p>
        </w:tc>
        <w:tc>
          <w:tcPr>
            <w:tcW w:w="999" w:type="dxa"/>
            <w:noWrap/>
          </w:tcPr>
          <w:p w14:paraId="04734D91" w14:textId="15CA42B7" w:rsidR="00E115E5" w:rsidRPr="008C2B42" w:rsidRDefault="00E115E5" w:rsidP="00932E02">
            <w:pPr>
              <w:jc w:val="left"/>
              <w:rPr>
                <w:highlight w:val="green"/>
                <w:lang w:val="en-GB"/>
              </w:rPr>
            </w:pPr>
            <w:r w:rsidRPr="008C2B42">
              <w:rPr>
                <w:highlight w:val="green"/>
                <w:lang w:val="en-GB"/>
              </w:rPr>
              <w:t>[m]</w:t>
            </w:r>
          </w:p>
        </w:tc>
        <w:tc>
          <w:tcPr>
            <w:tcW w:w="6249" w:type="dxa"/>
            <w:noWrap/>
          </w:tcPr>
          <w:p w14:paraId="5673631B" w14:textId="3579EE97" w:rsidR="00E115E5" w:rsidRPr="008C2B42" w:rsidRDefault="00E115E5" w:rsidP="00E115E5">
            <w:pPr>
              <w:jc w:val="left"/>
              <w:rPr>
                <w:szCs w:val="22"/>
                <w:highlight w:val="green"/>
                <w:lang w:val="en-GB"/>
              </w:rPr>
            </w:pPr>
            <w:r w:rsidRPr="008C2B42">
              <w:rPr>
                <w:szCs w:val="22"/>
                <w:highlight w:val="green"/>
                <w:lang w:val="en-GB"/>
              </w:rPr>
              <w:t>Dynamic tyre diameter</w:t>
            </w:r>
          </w:p>
        </w:tc>
      </w:tr>
      <w:tr w:rsidR="00E115E5" w:rsidRPr="00D63359" w14:paraId="424EE66C" w14:textId="77777777" w:rsidTr="008C2B42">
        <w:trPr>
          <w:trHeight w:val="300"/>
        </w:trPr>
        <w:tc>
          <w:tcPr>
            <w:tcW w:w="2038" w:type="dxa"/>
            <w:noWrap/>
            <w:hideMark/>
          </w:tcPr>
          <w:p w14:paraId="30ECD3EF" w14:textId="77777777" w:rsidR="00E115E5" w:rsidRPr="00D63359" w:rsidRDefault="00E115E5" w:rsidP="00932E02">
            <w:pPr>
              <w:jc w:val="left"/>
              <w:rPr>
                <w:lang w:val="en-GB"/>
              </w:rPr>
            </w:pPr>
            <w:proofErr w:type="spellStart"/>
            <w:r w:rsidRPr="00D63359">
              <w:rPr>
                <w:lang w:val="en-GB"/>
              </w:rPr>
              <w:t>omega_wh</w:t>
            </w:r>
            <w:proofErr w:type="spellEnd"/>
          </w:p>
        </w:tc>
        <w:tc>
          <w:tcPr>
            <w:tcW w:w="999" w:type="dxa"/>
            <w:noWrap/>
            <w:hideMark/>
          </w:tcPr>
          <w:p w14:paraId="088B41DB" w14:textId="77777777" w:rsidR="00E115E5" w:rsidRPr="00D63359" w:rsidRDefault="00E115E5" w:rsidP="00932E02">
            <w:pPr>
              <w:jc w:val="left"/>
              <w:rPr>
                <w:lang w:val="en-GB"/>
              </w:rPr>
            </w:pPr>
            <w:r w:rsidRPr="00D63359">
              <w:rPr>
                <w:lang w:val="en-GB"/>
              </w:rPr>
              <w:t>[rad/s]</w:t>
            </w:r>
          </w:p>
        </w:tc>
        <w:tc>
          <w:tcPr>
            <w:tcW w:w="6249" w:type="dxa"/>
            <w:noWrap/>
            <w:hideMark/>
          </w:tcPr>
          <w:p w14:paraId="616A33B7" w14:textId="77777777" w:rsidR="00E115E5" w:rsidRPr="001863A7" w:rsidRDefault="00E115E5" w:rsidP="00932E02">
            <w:pPr>
              <w:jc w:val="left"/>
              <w:rPr>
                <w:szCs w:val="22"/>
                <w:lang w:val="en-GB"/>
              </w:rPr>
            </w:pPr>
            <w:r w:rsidRPr="001863A7">
              <w:rPr>
                <w:szCs w:val="22"/>
                <w:lang w:val="en-GB"/>
              </w:rPr>
              <w:t>average wheel rotational speed</w:t>
            </w:r>
          </w:p>
        </w:tc>
      </w:tr>
      <w:tr w:rsidR="00E115E5" w:rsidRPr="00D63359" w14:paraId="26FFC142" w14:textId="77777777" w:rsidTr="008C2B42">
        <w:trPr>
          <w:trHeight w:val="300"/>
        </w:trPr>
        <w:tc>
          <w:tcPr>
            <w:tcW w:w="2038" w:type="dxa"/>
            <w:noWrap/>
            <w:hideMark/>
          </w:tcPr>
          <w:p w14:paraId="67EA8922" w14:textId="77777777" w:rsidR="00E115E5" w:rsidRPr="00D63359" w:rsidRDefault="00E115E5" w:rsidP="00932E02">
            <w:pPr>
              <w:jc w:val="left"/>
              <w:rPr>
                <w:lang w:val="en-GB"/>
              </w:rPr>
            </w:pPr>
            <w:proofErr w:type="spellStart"/>
            <w:r w:rsidRPr="00D63359">
              <w:rPr>
                <w:lang w:val="en-GB"/>
              </w:rPr>
              <w:t>omega_p_wh</w:t>
            </w:r>
            <w:proofErr w:type="spellEnd"/>
          </w:p>
        </w:tc>
        <w:tc>
          <w:tcPr>
            <w:tcW w:w="999" w:type="dxa"/>
            <w:noWrap/>
            <w:hideMark/>
          </w:tcPr>
          <w:p w14:paraId="2B9BDDA1" w14:textId="77777777" w:rsidR="00E115E5" w:rsidRPr="00D63359" w:rsidRDefault="00E115E5" w:rsidP="00932E02">
            <w:pPr>
              <w:jc w:val="left"/>
              <w:rPr>
                <w:lang w:val="en-GB"/>
              </w:rPr>
            </w:pPr>
            <w:r w:rsidRPr="00D63359">
              <w:rPr>
                <w:lang w:val="en-GB"/>
              </w:rPr>
              <w:t>[rad/s2]</w:t>
            </w:r>
          </w:p>
        </w:tc>
        <w:tc>
          <w:tcPr>
            <w:tcW w:w="6249" w:type="dxa"/>
            <w:noWrap/>
            <w:hideMark/>
          </w:tcPr>
          <w:p w14:paraId="15924222" w14:textId="77777777" w:rsidR="00E115E5" w:rsidRPr="001863A7" w:rsidRDefault="00E115E5" w:rsidP="00932E02">
            <w:pPr>
              <w:jc w:val="left"/>
              <w:rPr>
                <w:szCs w:val="22"/>
                <w:lang w:val="en-GB"/>
              </w:rPr>
            </w:pPr>
            <w:r w:rsidRPr="001863A7">
              <w:rPr>
                <w:szCs w:val="22"/>
                <w:lang w:val="en-GB"/>
              </w:rPr>
              <w:t>average wheel rotational acceleration</w:t>
            </w:r>
          </w:p>
        </w:tc>
      </w:tr>
      <w:tr w:rsidR="00E115E5" w:rsidRPr="00E661AF" w14:paraId="4FE9CB44" w14:textId="77777777" w:rsidTr="008C2B42">
        <w:trPr>
          <w:trHeight w:val="300"/>
        </w:trPr>
        <w:tc>
          <w:tcPr>
            <w:tcW w:w="2038" w:type="dxa"/>
            <w:noWrap/>
            <w:hideMark/>
          </w:tcPr>
          <w:p w14:paraId="3CA5CF94" w14:textId="77777777" w:rsidR="00E115E5" w:rsidRPr="00D63359" w:rsidRDefault="00E115E5" w:rsidP="00932E02">
            <w:pPr>
              <w:jc w:val="left"/>
              <w:rPr>
                <w:lang w:val="en-GB"/>
              </w:rPr>
            </w:pPr>
            <w:proofErr w:type="spellStart"/>
            <w:r w:rsidRPr="00D63359">
              <w:rPr>
                <w:lang w:val="en-GB"/>
              </w:rPr>
              <w:t>tq_sum</w:t>
            </w:r>
            <w:proofErr w:type="spellEnd"/>
          </w:p>
        </w:tc>
        <w:tc>
          <w:tcPr>
            <w:tcW w:w="999" w:type="dxa"/>
            <w:noWrap/>
            <w:hideMark/>
          </w:tcPr>
          <w:p w14:paraId="401928FF" w14:textId="77777777" w:rsidR="00E115E5" w:rsidRPr="00D63359" w:rsidRDefault="00E115E5" w:rsidP="00932E02">
            <w:pPr>
              <w:jc w:val="left"/>
              <w:rPr>
                <w:lang w:val="en-GB"/>
              </w:rPr>
            </w:pPr>
            <w:r w:rsidRPr="00D63359">
              <w:rPr>
                <w:lang w:val="en-GB"/>
              </w:rPr>
              <w:t>[Nm]</w:t>
            </w:r>
          </w:p>
        </w:tc>
        <w:tc>
          <w:tcPr>
            <w:tcW w:w="6249" w:type="dxa"/>
            <w:noWrap/>
            <w:hideMark/>
          </w:tcPr>
          <w:p w14:paraId="20469C60" w14:textId="77777777" w:rsidR="00E115E5" w:rsidRPr="001863A7" w:rsidRDefault="00E115E5" w:rsidP="00932E02">
            <w:pPr>
              <w:jc w:val="left"/>
              <w:rPr>
                <w:szCs w:val="22"/>
                <w:lang w:val="en-GB"/>
              </w:rPr>
            </w:pPr>
            <w:r w:rsidRPr="001863A7">
              <w:rPr>
                <w:szCs w:val="22"/>
                <w:lang w:val="en-GB"/>
              </w:rPr>
              <w:t xml:space="preserve">average torque (sum </w:t>
            </w:r>
            <w:proofErr w:type="spellStart"/>
            <w:r w:rsidRPr="001863A7">
              <w:rPr>
                <w:szCs w:val="22"/>
                <w:lang w:val="en-GB"/>
              </w:rPr>
              <w:t>l+r</w:t>
            </w:r>
            <w:proofErr w:type="spellEnd"/>
            <w:r w:rsidRPr="001863A7">
              <w:rPr>
                <w:szCs w:val="22"/>
                <w:lang w:val="en-GB"/>
              </w:rPr>
              <w:t>)</w:t>
            </w:r>
          </w:p>
        </w:tc>
      </w:tr>
      <w:tr w:rsidR="00E115E5" w:rsidRPr="00E661AF" w14:paraId="68624D15" w14:textId="77777777" w:rsidTr="008C2B42">
        <w:trPr>
          <w:trHeight w:val="300"/>
        </w:trPr>
        <w:tc>
          <w:tcPr>
            <w:tcW w:w="2038" w:type="dxa"/>
            <w:noWrap/>
            <w:hideMark/>
          </w:tcPr>
          <w:p w14:paraId="5727D8FA" w14:textId="77777777" w:rsidR="00E115E5" w:rsidRPr="00D63359" w:rsidRDefault="00E115E5" w:rsidP="00932E02">
            <w:pPr>
              <w:jc w:val="left"/>
              <w:rPr>
                <w:lang w:val="en-GB"/>
              </w:rPr>
            </w:pPr>
            <w:r w:rsidRPr="00D63359">
              <w:rPr>
                <w:lang w:val="en-GB"/>
              </w:rPr>
              <w:t>tq_sum_1s</w:t>
            </w:r>
          </w:p>
        </w:tc>
        <w:tc>
          <w:tcPr>
            <w:tcW w:w="999" w:type="dxa"/>
            <w:noWrap/>
            <w:hideMark/>
          </w:tcPr>
          <w:p w14:paraId="2EBBD087" w14:textId="77777777" w:rsidR="00E115E5" w:rsidRPr="00D63359" w:rsidRDefault="00E115E5" w:rsidP="00932E02">
            <w:pPr>
              <w:jc w:val="left"/>
              <w:rPr>
                <w:lang w:val="en-GB"/>
              </w:rPr>
            </w:pPr>
            <w:r w:rsidRPr="00D63359">
              <w:rPr>
                <w:lang w:val="en-GB"/>
              </w:rPr>
              <w:t>[Nm]</w:t>
            </w:r>
          </w:p>
        </w:tc>
        <w:tc>
          <w:tcPr>
            <w:tcW w:w="6249" w:type="dxa"/>
            <w:noWrap/>
            <w:hideMark/>
          </w:tcPr>
          <w:p w14:paraId="763B9F7C" w14:textId="77777777" w:rsidR="00E115E5" w:rsidRPr="001863A7" w:rsidRDefault="00E115E5" w:rsidP="00932E02">
            <w:pPr>
              <w:jc w:val="left"/>
              <w:rPr>
                <w:szCs w:val="22"/>
                <w:lang w:val="en-GB"/>
              </w:rPr>
            </w:pPr>
            <w:r w:rsidRPr="001863A7">
              <w:rPr>
                <w:szCs w:val="22"/>
                <w:lang w:val="en-GB"/>
              </w:rPr>
              <w:t>average 1s moving average of torque sum</w:t>
            </w:r>
          </w:p>
        </w:tc>
      </w:tr>
      <w:tr w:rsidR="00E115E5" w:rsidRPr="00E661AF" w14:paraId="3682C0F8" w14:textId="77777777" w:rsidTr="008C2B42">
        <w:trPr>
          <w:trHeight w:val="300"/>
        </w:trPr>
        <w:tc>
          <w:tcPr>
            <w:tcW w:w="2038" w:type="dxa"/>
            <w:noWrap/>
            <w:hideMark/>
          </w:tcPr>
          <w:p w14:paraId="1E341432" w14:textId="77777777" w:rsidR="00E115E5" w:rsidRPr="00D63359" w:rsidRDefault="00E115E5" w:rsidP="00932E02">
            <w:pPr>
              <w:jc w:val="left"/>
              <w:rPr>
                <w:lang w:val="en-GB"/>
              </w:rPr>
            </w:pPr>
            <w:r w:rsidRPr="00D63359">
              <w:rPr>
                <w:lang w:val="en-GB"/>
              </w:rPr>
              <w:t>tq_sum_1s_max</w:t>
            </w:r>
          </w:p>
        </w:tc>
        <w:tc>
          <w:tcPr>
            <w:tcW w:w="999" w:type="dxa"/>
            <w:noWrap/>
            <w:hideMark/>
          </w:tcPr>
          <w:p w14:paraId="4EF7756A" w14:textId="77777777" w:rsidR="00E115E5" w:rsidRPr="00D63359" w:rsidRDefault="00E115E5" w:rsidP="00932E02">
            <w:pPr>
              <w:jc w:val="left"/>
              <w:rPr>
                <w:lang w:val="en-GB"/>
              </w:rPr>
            </w:pPr>
            <w:r w:rsidRPr="00D63359">
              <w:rPr>
                <w:lang w:val="en-GB"/>
              </w:rPr>
              <w:t>[Nm]</w:t>
            </w:r>
          </w:p>
        </w:tc>
        <w:tc>
          <w:tcPr>
            <w:tcW w:w="6249" w:type="dxa"/>
            <w:noWrap/>
            <w:hideMark/>
          </w:tcPr>
          <w:p w14:paraId="066046A4" w14:textId="77777777" w:rsidR="00E115E5" w:rsidRPr="001863A7" w:rsidRDefault="00E115E5" w:rsidP="00932E02">
            <w:pPr>
              <w:jc w:val="left"/>
              <w:rPr>
                <w:szCs w:val="22"/>
                <w:lang w:val="en-GB"/>
              </w:rPr>
            </w:pPr>
            <w:r w:rsidRPr="001863A7">
              <w:rPr>
                <w:szCs w:val="22"/>
                <w:lang w:val="en-GB"/>
              </w:rPr>
              <w:t>maximum 1s moving average of torque sum</w:t>
            </w:r>
          </w:p>
        </w:tc>
      </w:tr>
      <w:tr w:rsidR="00E115E5" w:rsidRPr="00E661AF" w14:paraId="4E8884DF" w14:textId="77777777" w:rsidTr="008C2B42">
        <w:trPr>
          <w:trHeight w:val="300"/>
        </w:trPr>
        <w:tc>
          <w:tcPr>
            <w:tcW w:w="2038" w:type="dxa"/>
            <w:noWrap/>
            <w:hideMark/>
          </w:tcPr>
          <w:p w14:paraId="5131B732" w14:textId="77777777" w:rsidR="00E115E5" w:rsidRPr="00D63359" w:rsidRDefault="00E115E5" w:rsidP="00932E02">
            <w:pPr>
              <w:jc w:val="left"/>
              <w:rPr>
                <w:lang w:val="en-GB"/>
              </w:rPr>
            </w:pPr>
            <w:r w:rsidRPr="00D63359">
              <w:rPr>
                <w:lang w:val="en-GB"/>
              </w:rPr>
              <w:lastRenderedPageBreak/>
              <w:t>tq_sum_1s_min</w:t>
            </w:r>
          </w:p>
        </w:tc>
        <w:tc>
          <w:tcPr>
            <w:tcW w:w="999" w:type="dxa"/>
            <w:noWrap/>
            <w:hideMark/>
          </w:tcPr>
          <w:p w14:paraId="7B4DCF7A" w14:textId="77777777" w:rsidR="00E115E5" w:rsidRPr="00D63359" w:rsidRDefault="00E115E5" w:rsidP="00932E02">
            <w:pPr>
              <w:jc w:val="left"/>
              <w:rPr>
                <w:lang w:val="en-GB"/>
              </w:rPr>
            </w:pPr>
            <w:r w:rsidRPr="00D63359">
              <w:rPr>
                <w:lang w:val="en-GB"/>
              </w:rPr>
              <w:t>[Nm]</w:t>
            </w:r>
          </w:p>
        </w:tc>
        <w:tc>
          <w:tcPr>
            <w:tcW w:w="6249" w:type="dxa"/>
            <w:noWrap/>
            <w:hideMark/>
          </w:tcPr>
          <w:p w14:paraId="731D851C" w14:textId="77777777" w:rsidR="00E115E5" w:rsidRPr="001863A7" w:rsidRDefault="00E115E5" w:rsidP="00932E02">
            <w:pPr>
              <w:jc w:val="left"/>
              <w:rPr>
                <w:szCs w:val="22"/>
                <w:lang w:val="en-GB"/>
              </w:rPr>
            </w:pPr>
            <w:r w:rsidRPr="001863A7">
              <w:rPr>
                <w:szCs w:val="22"/>
                <w:lang w:val="en-GB"/>
              </w:rPr>
              <w:t>minimum 1s moving average of torque sum</w:t>
            </w:r>
          </w:p>
        </w:tc>
      </w:tr>
      <w:tr w:rsidR="00E115E5" w:rsidRPr="00E661AF" w14:paraId="4E8053A8" w14:textId="77777777" w:rsidTr="008C2B42">
        <w:trPr>
          <w:trHeight w:val="300"/>
        </w:trPr>
        <w:tc>
          <w:tcPr>
            <w:tcW w:w="2038" w:type="dxa"/>
            <w:noWrap/>
            <w:hideMark/>
          </w:tcPr>
          <w:p w14:paraId="665E4909" w14:textId="77777777" w:rsidR="00E115E5" w:rsidRPr="00D63359" w:rsidRDefault="00E115E5" w:rsidP="00932E02">
            <w:pPr>
              <w:jc w:val="left"/>
              <w:rPr>
                <w:lang w:val="en-GB"/>
              </w:rPr>
            </w:pPr>
            <w:proofErr w:type="spellStart"/>
            <w:r w:rsidRPr="00D63359">
              <w:rPr>
                <w:lang w:val="en-GB"/>
              </w:rPr>
              <w:t>tq_sum_float</w:t>
            </w:r>
            <w:proofErr w:type="spellEnd"/>
          </w:p>
        </w:tc>
        <w:tc>
          <w:tcPr>
            <w:tcW w:w="999" w:type="dxa"/>
            <w:noWrap/>
            <w:hideMark/>
          </w:tcPr>
          <w:p w14:paraId="4A24B8EF" w14:textId="77777777" w:rsidR="00E115E5" w:rsidRPr="00D63359" w:rsidRDefault="00E115E5" w:rsidP="00932E02">
            <w:pPr>
              <w:jc w:val="left"/>
              <w:rPr>
                <w:lang w:val="en-GB"/>
              </w:rPr>
            </w:pPr>
            <w:r w:rsidRPr="00D63359">
              <w:rPr>
                <w:lang w:val="en-GB"/>
              </w:rPr>
              <w:t>[Nm]</w:t>
            </w:r>
          </w:p>
        </w:tc>
        <w:tc>
          <w:tcPr>
            <w:tcW w:w="6249" w:type="dxa"/>
            <w:noWrap/>
            <w:hideMark/>
          </w:tcPr>
          <w:p w14:paraId="7DD77A6B" w14:textId="77777777" w:rsidR="00E115E5" w:rsidRPr="001863A7" w:rsidRDefault="00E115E5" w:rsidP="00932E02">
            <w:pPr>
              <w:jc w:val="left"/>
              <w:rPr>
                <w:szCs w:val="22"/>
                <w:lang w:val="en-GB"/>
              </w:rPr>
            </w:pPr>
            <w:r w:rsidRPr="001863A7">
              <w:rPr>
                <w:szCs w:val="22"/>
                <w:lang w:val="en-GB"/>
              </w:rPr>
              <w:t>average floating average of torque sum</w:t>
            </w:r>
          </w:p>
        </w:tc>
      </w:tr>
      <w:tr w:rsidR="00E115E5" w:rsidRPr="00E661AF" w14:paraId="7F7004AD" w14:textId="77777777" w:rsidTr="008C2B42">
        <w:trPr>
          <w:trHeight w:val="300"/>
        </w:trPr>
        <w:tc>
          <w:tcPr>
            <w:tcW w:w="2038" w:type="dxa"/>
            <w:noWrap/>
            <w:hideMark/>
          </w:tcPr>
          <w:p w14:paraId="2C162661" w14:textId="77777777" w:rsidR="00E115E5" w:rsidRPr="00D63359" w:rsidRDefault="00E115E5" w:rsidP="00932E02">
            <w:pPr>
              <w:jc w:val="left"/>
              <w:rPr>
                <w:lang w:val="en-GB"/>
              </w:rPr>
            </w:pPr>
            <w:proofErr w:type="spellStart"/>
            <w:r w:rsidRPr="00D63359">
              <w:rPr>
                <w:lang w:val="en-GB"/>
              </w:rPr>
              <w:t>tq_sum_float_max</w:t>
            </w:r>
            <w:proofErr w:type="spellEnd"/>
          </w:p>
        </w:tc>
        <w:tc>
          <w:tcPr>
            <w:tcW w:w="999" w:type="dxa"/>
            <w:noWrap/>
            <w:hideMark/>
          </w:tcPr>
          <w:p w14:paraId="68CB229D" w14:textId="77777777" w:rsidR="00E115E5" w:rsidRPr="00D63359" w:rsidRDefault="00E115E5" w:rsidP="00932E02">
            <w:pPr>
              <w:jc w:val="left"/>
              <w:rPr>
                <w:lang w:val="en-GB"/>
              </w:rPr>
            </w:pPr>
            <w:r w:rsidRPr="00D63359">
              <w:rPr>
                <w:lang w:val="en-GB"/>
              </w:rPr>
              <w:t>[Nm]</w:t>
            </w:r>
          </w:p>
        </w:tc>
        <w:tc>
          <w:tcPr>
            <w:tcW w:w="6249" w:type="dxa"/>
            <w:noWrap/>
            <w:hideMark/>
          </w:tcPr>
          <w:p w14:paraId="53FBD6E5" w14:textId="77777777" w:rsidR="00E115E5" w:rsidRPr="001863A7" w:rsidRDefault="00E115E5" w:rsidP="00932E02">
            <w:pPr>
              <w:jc w:val="left"/>
              <w:rPr>
                <w:szCs w:val="22"/>
                <w:lang w:val="en-GB"/>
              </w:rPr>
            </w:pPr>
            <w:r w:rsidRPr="001863A7">
              <w:rPr>
                <w:szCs w:val="22"/>
                <w:lang w:val="en-GB"/>
              </w:rPr>
              <w:t>maximum floating average of torque sum</w:t>
            </w:r>
          </w:p>
        </w:tc>
      </w:tr>
      <w:tr w:rsidR="00E115E5" w:rsidRPr="00E661AF" w14:paraId="12909F48" w14:textId="77777777" w:rsidTr="008C2B42">
        <w:trPr>
          <w:trHeight w:val="300"/>
        </w:trPr>
        <w:tc>
          <w:tcPr>
            <w:tcW w:w="2038" w:type="dxa"/>
            <w:noWrap/>
            <w:hideMark/>
          </w:tcPr>
          <w:p w14:paraId="077059DC" w14:textId="77777777" w:rsidR="00E115E5" w:rsidRPr="00D63359" w:rsidRDefault="00E115E5" w:rsidP="00932E02">
            <w:pPr>
              <w:jc w:val="left"/>
              <w:rPr>
                <w:lang w:val="en-GB"/>
              </w:rPr>
            </w:pPr>
            <w:proofErr w:type="spellStart"/>
            <w:r w:rsidRPr="00D63359">
              <w:rPr>
                <w:lang w:val="en-GB"/>
              </w:rPr>
              <w:t>tq_sum_float_min</w:t>
            </w:r>
            <w:proofErr w:type="spellEnd"/>
          </w:p>
        </w:tc>
        <w:tc>
          <w:tcPr>
            <w:tcW w:w="999" w:type="dxa"/>
            <w:noWrap/>
            <w:hideMark/>
          </w:tcPr>
          <w:p w14:paraId="7C340DE2" w14:textId="77777777" w:rsidR="00E115E5" w:rsidRPr="00D63359" w:rsidRDefault="00E115E5" w:rsidP="00932E02">
            <w:pPr>
              <w:jc w:val="left"/>
              <w:rPr>
                <w:lang w:val="en-GB"/>
              </w:rPr>
            </w:pPr>
            <w:r w:rsidRPr="00D63359">
              <w:rPr>
                <w:lang w:val="en-GB"/>
              </w:rPr>
              <w:t>[Nm]</w:t>
            </w:r>
          </w:p>
        </w:tc>
        <w:tc>
          <w:tcPr>
            <w:tcW w:w="6249" w:type="dxa"/>
            <w:noWrap/>
            <w:hideMark/>
          </w:tcPr>
          <w:p w14:paraId="74058372" w14:textId="77777777" w:rsidR="00E115E5" w:rsidRPr="001863A7" w:rsidRDefault="00E115E5" w:rsidP="00932E02">
            <w:pPr>
              <w:jc w:val="left"/>
              <w:rPr>
                <w:szCs w:val="22"/>
                <w:lang w:val="en-GB"/>
              </w:rPr>
            </w:pPr>
            <w:r w:rsidRPr="001863A7">
              <w:rPr>
                <w:szCs w:val="22"/>
                <w:lang w:val="en-GB"/>
              </w:rPr>
              <w:t>minimum floating average of torque sum</w:t>
            </w:r>
          </w:p>
        </w:tc>
      </w:tr>
      <w:tr w:rsidR="00E115E5" w:rsidRPr="00E661AF" w14:paraId="181B5E4A" w14:textId="77777777" w:rsidTr="008C2B42">
        <w:trPr>
          <w:trHeight w:val="300"/>
        </w:trPr>
        <w:tc>
          <w:tcPr>
            <w:tcW w:w="2038" w:type="dxa"/>
            <w:noWrap/>
            <w:hideMark/>
          </w:tcPr>
          <w:p w14:paraId="513B522A" w14:textId="77777777" w:rsidR="00E115E5" w:rsidRPr="00D63359" w:rsidRDefault="00E115E5" w:rsidP="00932E02">
            <w:pPr>
              <w:jc w:val="left"/>
              <w:rPr>
                <w:lang w:val="en-GB"/>
              </w:rPr>
            </w:pPr>
            <w:proofErr w:type="spellStart"/>
            <w:r w:rsidRPr="00D63359">
              <w:rPr>
                <w:lang w:val="en-GB"/>
              </w:rPr>
              <w:t>t_float</w:t>
            </w:r>
            <w:proofErr w:type="spellEnd"/>
          </w:p>
        </w:tc>
        <w:tc>
          <w:tcPr>
            <w:tcW w:w="999" w:type="dxa"/>
            <w:noWrap/>
            <w:hideMark/>
          </w:tcPr>
          <w:p w14:paraId="6BCBFA42" w14:textId="77777777" w:rsidR="00E115E5" w:rsidRPr="00D63359" w:rsidRDefault="00E115E5" w:rsidP="00932E02">
            <w:pPr>
              <w:jc w:val="left"/>
              <w:rPr>
                <w:lang w:val="en-GB"/>
              </w:rPr>
            </w:pPr>
            <w:r w:rsidRPr="00D63359">
              <w:rPr>
                <w:lang w:val="en-GB"/>
              </w:rPr>
              <w:t>[s]</w:t>
            </w:r>
          </w:p>
        </w:tc>
        <w:tc>
          <w:tcPr>
            <w:tcW w:w="6249" w:type="dxa"/>
            <w:noWrap/>
            <w:hideMark/>
          </w:tcPr>
          <w:p w14:paraId="0B4CB07D" w14:textId="77777777" w:rsidR="00E115E5" w:rsidRPr="001863A7" w:rsidRDefault="00E115E5" w:rsidP="00932E02">
            <w:pPr>
              <w:jc w:val="left"/>
              <w:rPr>
                <w:szCs w:val="22"/>
                <w:lang w:val="en-GB"/>
              </w:rPr>
            </w:pPr>
            <w:r w:rsidRPr="001863A7">
              <w:rPr>
                <w:szCs w:val="22"/>
                <w:lang w:val="en-GB"/>
              </w:rPr>
              <w:t>averaging floating period ("floating" refers to averaging as defined for stability for low speed tests)</w:t>
            </w:r>
          </w:p>
        </w:tc>
      </w:tr>
      <w:tr w:rsidR="00E115E5" w:rsidRPr="00D63359" w14:paraId="32B63FF1" w14:textId="77777777" w:rsidTr="008C2B42">
        <w:trPr>
          <w:trHeight w:val="300"/>
        </w:trPr>
        <w:tc>
          <w:tcPr>
            <w:tcW w:w="2038" w:type="dxa"/>
            <w:noWrap/>
            <w:hideMark/>
          </w:tcPr>
          <w:p w14:paraId="6CFCFD2B" w14:textId="77777777" w:rsidR="00E115E5" w:rsidRPr="00D63359" w:rsidRDefault="00E115E5" w:rsidP="00932E02">
            <w:pPr>
              <w:jc w:val="left"/>
              <w:rPr>
                <w:lang w:val="en-GB"/>
              </w:rPr>
            </w:pPr>
            <w:proofErr w:type="spellStart"/>
            <w:r w:rsidRPr="00D63359">
              <w:rPr>
                <w:lang w:val="en-GB"/>
              </w:rPr>
              <w:t>F_trac</w:t>
            </w:r>
            <w:proofErr w:type="spellEnd"/>
          </w:p>
        </w:tc>
        <w:tc>
          <w:tcPr>
            <w:tcW w:w="999" w:type="dxa"/>
            <w:noWrap/>
            <w:hideMark/>
          </w:tcPr>
          <w:p w14:paraId="408954FB" w14:textId="77777777" w:rsidR="00E115E5" w:rsidRPr="00D63359" w:rsidRDefault="00E115E5" w:rsidP="00932E02">
            <w:pPr>
              <w:jc w:val="left"/>
              <w:rPr>
                <w:lang w:val="en-GB"/>
              </w:rPr>
            </w:pPr>
            <w:r w:rsidRPr="00D63359">
              <w:rPr>
                <w:lang w:val="en-GB"/>
              </w:rPr>
              <w:t>[N]</w:t>
            </w:r>
          </w:p>
        </w:tc>
        <w:tc>
          <w:tcPr>
            <w:tcW w:w="6249" w:type="dxa"/>
            <w:noWrap/>
            <w:hideMark/>
          </w:tcPr>
          <w:p w14:paraId="6F8DEC7C" w14:textId="77777777" w:rsidR="00E115E5" w:rsidRPr="001863A7" w:rsidRDefault="00E115E5" w:rsidP="00932E02">
            <w:pPr>
              <w:jc w:val="left"/>
              <w:rPr>
                <w:szCs w:val="22"/>
                <w:lang w:val="en-GB"/>
              </w:rPr>
            </w:pPr>
            <w:r w:rsidRPr="001863A7">
              <w:rPr>
                <w:szCs w:val="22"/>
                <w:lang w:val="en-GB"/>
              </w:rPr>
              <w:t>average total traction force</w:t>
            </w:r>
          </w:p>
        </w:tc>
      </w:tr>
      <w:tr w:rsidR="00E115E5" w:rsidRPr="00D63359" w14:paraId="2EBB0DB6" w14:textId="77777777" w:rsidTr="008C2B42">
        <w:trPr>
          <w:trHeight w:val="300"/>
        </w:trPr>
        <w:tc>
          <w:tcPr>
            <w:tcW w:w="2038" w:type="dxa"/>
            <w:noWrap/>
            <w:hideMark/>
          </w:tcPr>
          <w:p w14:paraId="14BFD3CD" w14:textId="77777777" w:rsidR="00E115E5" w:rsidRPr="00D63359" w:rsidRDefault="00E115E5" w:rsidP="00932E02">
            <w:pPr>
              <w:jc w:val="left"/>
              <w:rPr>
                <w:lang w:val="en-GB"/>
              </w:rPr>
            </w:pPr>
            <w:proofErr w:type="spellStart"/>
            <w:r w:rsidRPr="00D63359">
              <w:rPr>
                <w:lang w:val="en-GB"/>
              </w:rPr>
              <w:t>F_acc</w:t>
            </w:r>
            <w:proofErr w:type="spellEnd"/>
          </w:p>
        </w:tc>
        <w:tc>
          <w:tcPr>
            <w:tcW w:w="999" w:type="dxa"/>
            <w:noWrap/>
            <w:hideMark/>
          </w:tcPr>
          <w:p w14:paraId="1E2D0B62" w14:textId="77777777" w:rsidR="00E115E5" w:rsidRPr="00D63359" w:rsidRDefault="00E115E5" w:rsidP="00932E02">
            <w:pPr>
              <w:jc w:val="left"/>
              <w:rPr>
                <w:lang w:val="en-GB"/>
              </w:rPr>
            </w:pPr>
            <w:r w:rsidRPr="00D63359">
              <w:rPr>
                <w:lang w:val="en-GB"/>
              </w:rPr>
              <w:t>[N]</w:t>
            </w:r>
          </w:p>
        </w:tc>
        <w:tc>
          <w:tcPr>
            <w:tcW w:w="6249" w:type="dxa"/>
            <w:noWrap/>
            <w:hideMark/>
          </w:tcPr>
          <w:p w14:paraId="411A7303" w14:textId="77777777" w:rsidR="00E115E5" w:rsidRPr="001863A7" w:rsidRDefault="00E115E5" w:rsidP="00932E02">
            <w:pPr>
              <w:jc w:val="left"/>
              <w:rPr>
                <w:szCs w:val="22"/>
                <w:lang w:val="en-GB"/>
              </w:rPr>
            </w:pPr>
            <w:r w:rsidRPr="001863A7">
              <w:rPr>
                <w:szCs w:val="22"/>
                <w:lang w:val="en-GB"/>
              </w:rPr>
              <w:t>average acceleration force</w:t>
            </w:r>
          </w:p>
        </w:tc>
      </w:tr>
      <w:tr w:rsidR="00E115E5" w:rsidRPr="00D63359" w14:paraId="2AAE8261" w14:textId="77777777" w:rsidTr="008C2B42">
        <w:trPr>
          <w:trHeight w:val="300"/>
        </w:trPr>
        <w:tc>
          <w:tcPr>
            <w:tcW w:w="2038" w:type="dxa"/>
            <w:noWrap/>
            <w:hideMark/>
          </w:tcPr>
          <w:p w14:paraId="5909CDDE" w14:textId="77777777" w:rsidR="00E115E5" w:rsidRPr="00D63359" w:rsidRDefault="00E115E5" w:rsidP="00932E02">
            <w:pPr>
              <w:jc w:val="left"/>
              <w:rPr>
                <w:lang w:val="en-GB"/>
              </w:rPr>
            </w:pPr>
            <w:proofErr w:type="spellStart"/>
            <w:r w:rsidRPr="00D63359">
              <w:rPr>
                <w:lang w:val="en-GB"/>
              </w:rPr>
              <w:t>F_grd</w:t>
            </w:r>
            <w:proofErr w:type="spellEnd"/>
          </w:p>
        </w:tc>
        <w:tc>
          <w:tcPr>
            <w:tcW w:w="999" w:type="dxa"/>
            <w:noWrap/>
            <w:hideMark/>
          </w:tcPr>
          <w:p w14:paraId="682B93D0" w14:textId="77777777" w:rsidR="00E115E5" w:rsidRPr="00D63359" w:rsidRDefault="00E115E5" w:rsidP="00932E02">
            <w:pPr>
              <w:jc w:val="left"/>
              <w:rPr>
                <w:lang w:val="en-GB"/>
              </w:rPr>
            </w:pPr>
            <w:r w:rsidRPr="00D63359">
              <w:rPr>
                <w:lang w:val="en-GB"/>
              </w:rPr>
              <w:t>[N]</w:t>
            </w:r>
          </w:p>
        </w:tc>
        <w:tc>
          <w:tcPr>
            <w:tcW w:w="6249" w:type="dxa"/>
            <w:noWrap/>
            <w:hideMark/>
          </w:tcPr>
          <w:p w14:paraId="6AD28E6B" w14:textId="77777777" w:rsidR="00E115E5" w:rsidRPr="001863A7" w:rsidRDefault="00E115E5" w:rsidP="00932E02">
            <w:pPr>
              <w:jc w:val="left"/>
              <w:rPr>
                <w:szCs w:val="22"/>
                <w:lang w:val="en-GB"/>
              </w:rPr>
            </w:pPr>
            <w:r w:rsidRPr="001863A7">
              <w:rPr>
                <w:szCs w:val="22"/>
                <w:lang w:val="en-GB"/>
              </w:rPr>
              <w:t>average gradient force</w:t>
            </w:r>
          </w:p>
        </w:tc>
      </w:tr>
      <w:tr w:rsidR="00E115E5" w:rsidRPr="00E661AF" w14:paraId="04229BE3" w14:textId="77777777" w:rsidTr="008C2B42">
        <w:trPr>
          <w:trHeight w:val="300"/>
        </w:trPr>
        <w:tc>
          <w:tcPr>
            <w:tcW w:w="2038" w:type="dxa"/>
            <w:noWrap/>
            <w:hideMark/>
          </w:tcPr>
          <w:p w14:paraId="03CC7F1C" w14:textId="77777777" w:rsidR="00E115E5" w:rsidRPr="00D63359" w:rsidRDefault="00E115E5" w:rsidP="00932E02">
            <w:pPr>
              <w:jc w:val="left"/>
              <w:rPr>
                <w:lang w:val="en-GB"/>
              </w:rPr>
            </w:pPr>
            <w:proofErr w:type="spellStart"/>
            <w:r w:rsidRPr="00D63359">
              <w:rPr>
                <w:lang w:val="en-GB"/>
              </w:rPr>
              <w:t>F_res</w:t>
            </w:r>
            <w:proofErr w:type="spellEnd"/>
          </w:p>
        </w:tc>
        <w:tc>
          <w:tcPr>
            <w:tcW w:w="999" w:type="dxa"/>
            <w:noWrap/>
            <w:hideMark/>
          </w:tcPr>
          <w:p w14:paraId="57350DAB" w14:textId="77777777" w:rsidR="00E115E5" w:rsidRPr="00D63359" w:rsidRDefault="00E115E5" w:rsidP="00932E02">
            <w:pPr>
              <w:jc w:val="left"/>
              <w:rPr>
                <w:lang w:val="en-GB"/>
              </w:rPr>
            </w:pPr>
            <w:r w:rsidRPr="00D63359">
              <w:rPr>
                <w:lang w:val="en-GB"/>
              </w:rPr>
              <w:t>[N]</w:t>
            </w:r>
          </w:p>
        </w:tc>
        <w:tc>
          <w:tcPr>
            <w:tcW w:w="6249" w:type="dxa"/>
            <w:noWrap/>
            <w:hideMark/>
          </w:tcPr>
          <w:p w14:paraId="295A3150" w14:textId="77777777" w:rsidR="00E115E5" w:rsidRPr="001863A7" w:rsidRDefault="00E115E5" w:rsidP="00932E02">
            <w:pPr>
              <w:jc w:val="left"/>
              <w:rPr>
                <w:szCs w:val="22"/>
                <w:lang w:val="en-GB"/>
              </w:rPr>
            </w:pPr>
            <w:r w:rsidRPr="001863A7">
              <w:rPr>
                <w:szCs w:val="22"/>
                <w:lang w:val="en-GB"/>
              </w:rPr>
              <w:t>average force from driving resistances</w:t>
            </w:r>
          </w:p>
        </w:tc>
      </w:tr>
      <w:tr w:rsidR="00E115E5" w:rsidRPr="00E661AF" w14:paraId="43B40ACE" w14:textId="77777777" w:rsidTr="008C2B42">
        <w:trPr>
          <w:trHeight w:val="300"/>
        </w:trPr>
        <w:tc>
          <w:tcPr>
            <w:tcW w:w="2038" w:type="dxa"/>
            <w:noWrap/>
            <w:hideMark/>
          </w:tcPr>
          <w:p w14:paraId="3EC3146E" w14:textId="77777777" w:rsidR="00E115E5" w:rsidRPr="00D63359" w:rsidRDefault="00E115E5" w:rsidP="00932E02">
            <w:pPr>
              <w:jc w:val="left"/>
              <w:rPr>
                <w:lang w:val="en-GB"/>
              </w:rPr>
            </w:pPr>
            <w:proofErr w:type="spellStart"/>
            <w:r w:rsidRPr="00D63359">
              <w:rPr>
                <w:lang w:val="en-GB"/>
              </w:rPr>
              <w:t>F_res_ref</w:t>
            </w:r>
            <w:proofErr w:type="spellEnd"/>
          </w:p>
        </w:tc>
        <w:tc>
          <w:tcPr>
            <w:tcW w:w="999" w:type="dxa"/>
            <w:noWrap/>
            <w:hideMark/>
          </w:tcPr>
          <w:p w14:paraId="5CF385F1" w14:textId="77777777" w:rsidR="00E115E5" w:rsidRPr="00D63359" w:rsidRDefault="00E115E5" w:rsidP="00932E02">
            <w:pPr>
              <w:jc w:val="left"/>
              <w:rPr>
                <w:lang w:val="en-GB"/>
              </w:rPr>
            </w:pPr>
            <w:r w:rsidRPr="00D63359">
              <w:rPr>
                <w:lang w:val="en-GB"/>
              </w:rPr>
              <w:t>[N]</w:t>
            </w:r>
          </w:p>
        </w:tc>
        <w:tc>
          <w:tcPr>
            <w:tcW w:w="6249" w:type="dxa"/>
            <w:noWrap/>
            <w:hideMark/>
          </w:tcPr>
          <w:p w14:paraId="0566616B" w14:textId="77777777" w:rsidR="00E115E5" w:rsidRPr="001863A7" w:rsidRDefault="00E115E5" w:rsidP="00932E02">
            <w:pPr>
              <w:jc w:val="left"/>
              <w:rPr>
                <w:szCs w:val="22"/>
                <w:lang w:val="en-GB"/>
              </w:rPr>
            </w:pPr>
            <w:r w:rsidRPr="001863A7">
              <w:rPr>
                <w:szCs w:val="22"/>
                <w:lang w:val="en-GB"/>
              </w:rPr>
              <w:t>average force from driving resistances at reference conditions</w:t>
            </w:r>
          </w:p>
        </w:tc>
      </w:tr>
      <w:tr w:rsidR="00E115E5" w:rsidRPr="00E661AF" w14:paraId="0799B457" w14:textId="77777777" w:rsidTr="008C2B42">
        <w:trPr>
          <w:trHeight w:val="300"/>
        </w:trPr>
        <w:tc>
          <w:tcPr>
            <w:tcW w:w="2038" w:type="dxa"/>
            <w:noWrap/>
            <w:hideMark/>
          </w:tcPr>
          <w:p w14:paraId="6D0F5EDE" w14:textId="77777777" w:rsidR="00E115E5" w:rsidRPr="00D63359" w:rsidRDefault="00E115E5" w:rsidP="00932E02">
            <w:pPr>
              <w:jc w:val="left"/>
              <w:rPr>
                <w:lang w:val="en-GB"/>
              </w:rPr>
            </w:pPr>
            <w:r w:rsidRPr="00D63359">
              <w:rPr>
                <w:lang w:val="en-GB"/>
              </w:rPr>
              <w:t>v_veh_1s</w:t>
            </w:r>
          </w:p>
        </w:tc>
        <w:tc>
          <w:tcPr>
            <w:tcW w:w="999" w:type="dxa"/>
            <w:noWrap/>
            <w:hideMark/>
          </w:tcPr>
          <w:p w14:paraId="01B76948" w14:textId="77777777" w:rsidR="00E115E5" w:rsidRPr="00D63359" w:rsidRDefault="00E115E5" w:rsidP="00932E02">
            <w:pPr>
              <w:jc w:val="left"/>
              <w:rPr>
                <w:lang w:val="en-GB"/>
              </w:rPr>
            </w:pPr>
            <w:r w:rsidRPr="00D63359">
              <w:rPr>
                <w:lang w:val="en-GB"/>
              </w:rPr>
              <w:t>[km/h]</w:t>
            </w:r>
          </w:p>
        </w:tc>
        <w:tc>
          <w:tcPr>
            <w:tcW w:w="6249" w:type="dxa"/>
            <w:noWrap/>
            <w:hideMark/>
          </w:tcPr>
          <w:p w14:paraId="744EA195" w14:textId="77777777" w:rsidR="00E115E5" w:rsidRPr="001863A7" w:rsidRDefault="00E115E5" w:rsidP="00932E02">
            <w:pPr>
              <w:jc w:val="left"/>
              <w:rPr>
                <w:szCs w:val="22"/>
                <w:lang w:val="en-GB"/>
              </w:rPr>
            </w:pPr>
            <w:r w:rsidRPr="001863A7">
              <w:rPr>
                <w:szCs w:val="22"/>
                <w:lang w:val="en-GB"/>
              </w:rPr>
              <w:t>average 1s moving average of vehicle speed</w:t>
            </w:r>
          </w:p>
        </w:tc>
      </w:tr>
      <w:tr w:rsidR="00E115E5" w:rsidRPr="00E661AF" w14:paraId="7153B256" w14:textId="77777777" w:rsidTr="008C2B42">
        <w:trPr>
          <w:trHeight w:val="300"/>
        </w:trPr>
        <w:tc>
          <w:tcPr>
            <w:tcW w:w="2038" w:type="dxa"/>
            <w:noWrap/>
            <w:hideMark/>
          </w:tcPr>
          <w:p w14:paraId="2EA82487" w14:textId="77777777" w:rsidR="00E115E5" w:rsidRPr="00D63359" w:rsidRDefault="00E115E5" w:rsidP="00932E02">
            <w:pPr>
              <w:jc w:val="left"/>
              <w:rPr>
                <w:lang w:val="en-GB"/>
              </w:rPr>
            </w:pPr>
            <w:r w:rsidRPr="00D63359">
              <w:rPr>
                <w:lang w:val="en-GB"/>
              </w:rPr>
              <w:t>v_veh_1s_max</w:t>
            </w:r>
          </w:p>
        </w:tc>
        <w:tc>
          <w:tcPr>
            <w:tcW w:w="999" w:type="dxa"/>
            <w:noWrap/>
            <w:hideMark/>
          </w:tcPr>
          <w:p w14:paraId="038E2E5B" w14:textId="77777777" w:rsidR="00E115E5" w:rsidRPr="00D63359" w:rsidRDefault="00E115E5" w:rsidP="00932E02">
            <w:pPr>
              <w:jc w:val="left"/>
              <w:rPr>
                <w:lang w:val="en-GB"/>
              </w:rPr>
            </w:pPr>
            <w:r w:rsidRPr="00D63359">
              <w:rPr>
                <w:lang w:val="en-GB"/>
              </w:rPr>
              <w:t>[km/h]</w:t>
            </w:r>
          </w:p>
        </w:tc>
        <w:tc>
          <w:tcPr>
            <w:tcW w:w="6249" w:type="dxa"/>
            <w:noWrap/>
            <w:hideMark/>
          </w:tcPr>
          <w:p w14:paraId="00950E56" w14:textId="77777777" w:rsidR="00E115E5" w:rsidRPr="001863A7" w:rsidRDefault="00E115E5" w:rsidP="00932E02">
            <w:pPr>
              <w:jc w:val="left"/>
              <w:rPr>
                <w:szCs w:val="22"/>
                <w:lang w:val="en-GB"/>
              </w:rPr>
            </w:pPr>
            <w:r w:rsidRPr="001863A7">
              <w:rPr>
                <w:szCs w:val="22"/>
                <w:lang w:val="en-GB"/>
              </w:rPr>
              <w:t>maximum 1s moving average of vehicle speed</w:t>
            </w:r>
          </w:p>
        </w:tc>
      </w:tr>
      <w:tr w:rsidR="00E115E5" w:rsidRPr="00E661AF" w14:paraId="5C56BADC" w14:textId="77777777" w:rsidTr="008C2B42">
        <w:trPr>
          <w:trHeight w:val="300"/>
        </w:trPr>
        <w:tc>
          <w:tcPr>
            <w:tcW w:w="2038" w:type="dxa"/>
            <w:noWrap/>
            <w:hideMark/>
          </w:tcPr>
          <w:p w14:paraId="32ED76D2" w14:textId="77777777" w:rsidR="00E115E5" w:rsidRPr="00D63359" w:rsidRDefault="00E115E5" w:rsidP="00932E02">
            <w:pPr>
              <w:jc w:val="left"/>
              <w:rPr>
                <w:lang w:val="en-GB"/>
              </w:rPr>
            </w:pPr>
            <w:r w:rsidRPr="00D63359">
              <w:rPr>
                <w:lang w:val="en-GB"/>
              </w:rPr>
              <w:t>v_veh_1s_min</w:t>
            </w:r>
          </w:p>
        </w:tc>
        <w:tc>
          <w:tcPr>
            <w:tcW w:w="999" w:type="dxa"/>
            <w:noWrap/>
            <w:hideMark/>
          </w:tcPr>
          <w:p w14:paraId="5AF4129B" w14:textId="77777777" w:rsidR="00E115E5" w:rsidRPr="00D63359" w:rsidRDefault="00E115E5" w:rsidP="00932E02">
            <w:pPr>
              <w:jc w:val="left"/>
              <w:rPr>
                <w:lang w:val="en-GB"/>
              </w:rPr>
            </w:pPr>
            <w:r w:rsidRPr="00D63359">
              <w:rPr>
                <w:lang w:val="en-GB"/>
              </w:rPr>
              <w:t>[km/h]</w:t>
            </w:r>
          </w:p>
        </w:tc>
        <w:tc>
          <w:tcPr>
            <w:tcW w:w="6249" w:type="dxa"/>
            <w:noWrap/>
            <w:hideMark/>
          </w:tcPr>
          <w:p w14:paraId="607AA69D" w14:textId="77777777" w:rsidR="00E115E5" w:rsidRPr="001863A7" w:rsidRDefault="00E115E5" w:rsidP="00932E02">
            <w:pPr>
              <w:jc w:val="left"/>
              <w:rPr>
                <w:szCs w:val="22"/>
                <w:lang w:val="en-GB"/>
              </w:rPr>
            </w:pPr>
            <w:r w:rsidRPr="001863A7">
              <w:rPr>
                <w:szCs w:val="22"/>
                <w:lang w:val="en-GB"/>
              </w:rPr>
              <w:t>minimum 1s moving average of vehicle speed</w:t>
            </w:r>
          </w:p>
        </w:tc>
      </w:tr>
      <w:tr w:rsidR="00E115E5" w:rsidRPr="00E661AF" w14:paraId="53FBCE9C" w14:textId="77777777" w:rsidTr="008C2B42">
        <w:trPr>
          <w:trHeight w:val="300"/>
        </w:trPr>
        <w:tc>
          <w:tcPr>
            <w:tcW w:w="2038" w:type="dxa"/>
            <w:noWrap/>
            <w:hideMark/>
          </w:tcPr>
          <w:p w14:paraId="064B845C" w14:textId="77777777" w:rsidR="00E115E5" w:rsidRPr="00D63359" w:rsidRDefault="00E115E5" w:rsidP="00932E02">
            <w:pPr>
              <w:jc w:val="left"/>
              <w:rPr>
                <w:lang w:val="en-GB"/>
              </w:rPr>
            </w:pPr>
            <w:proofErr w:type="spellStart"/>
            <w:r w:rsidRPr="00D63359">
              <w:rPr>
                <w:lang w:val="en-GB"/>
              </w:rPr>
              <w:t>v_veh_avg</w:t>
            </w:r>
            <w:proofErr w:type="spellEnd"/>
          </w:p>
        </w:tc>
        <w:tc>
          <w:tcPr>
            <w:tcW w:w="999" w:type="dxa"/>
            <w:noWrap/>
            <w:hideMark/>
          </w:tcPr>
          <w:p w14:paraId="1A216942" w14:textId="77777777" w:rsidR="00E115E5" w:rsidRPr="00D63359" w:rsidRDefault="00E115E5" w:rsidP="00932E02">
            <w:pPr>
              <w:jc w:val="left"/>
              <w:rPr>
                <w:lang w:val="en-GB"/>
              </w:rPr>
            </w:pPr>
            <w:r w:rsidRPr="00D63359">
              <w:rPr>
                <w:lang w:val="en-GB"/>
              </w:rPr>
              <w:t>[km/h]</w:t>
            </w:r>
          </w:p>
        </w:tc>
        <w:tc>
          <w:tcPr>
            <w:tcW w:w="6249" w:type="dxa"/>
            <w:noWrap/>
            <w:hideMark/>
          </w:tcPr>
          <w:p w14:paraId="0ECFC66C" w14:textId="77777777" w:rsidR="00E115E5" w:rsidRPr="001863A7" w:rsidRDefault="00E115E5" w:rsidP="00932E02">
            <w:pPr>
              <w:jc w:val="left"/>
              <w:rPr>
                <w:szCs w:val="22"/>
                <w:lang w:val="en-GB"/>
              </w:rPr>
            </w:pPr>
            <w:r w:rsidRPr="001863A7">
              <w:rPr>
                <w:szCs w:val="22"/>
                <w:lang w:val="en-GB"/>
              </w:rPr>
              <w:t>average "averaged" vehicle speed (as calculated for acce</w:t>
            </w:r>
            <w:r w:rsidRPr="001863A7">
              <w:rPr>
                <w:szCs w:val="22"/>
                <w:lang w:val="en-GB"/>
              </w:rPr>
              <w:t>l</w:t>
            </w:r>
            <w:r w:rsidRPr="001863A7">
              <w:rPr>
                <w:szCs w:val="22"/>
                <w:lang w:val="en-GB"/>
              </w:rPr>
              <w:t>eration correction)</w:t>
            </w:r>
          </w:p>
        </w:tc>
      </w:tr>
      <w:tr w:rsidR="00E115E5" w:rsidRPr="00E661AF" w14:paraId="4A0E3ED2" w14:textId="77777777" w:rsidTr="008C2B42">
        <w:trPr>
          <w:trHeight w:val="300"/>
        </w:trPr>
        <w:tc>
          <w:tcPr>
            <w:tcW w:w="2038" w:type="dxa"/>
            <w:noWrap/>
            <w:hideMark/>
          </w:tcPr>
          <w:p w14:paraId="7E322B68" w14:textId="77777777" w:rsidR="00E115E5" w:rsidRPr="00D63359" w:rsidRDefault="00E115E5" w:rsidP="00932E02">
            <w:pPr>
              <w:jc w:val="left"/>
              <w:rPr>
                <w:lang w:val="en-GB"/>
              </w:rPr>
            </w:pPr>
            <w:proofErr w:type="spellStart"/>
            <w:r w:rsidRPr="00D63359">
              <w:rPr>
                <w:lang w:val="en-GB"/>
              </w:rPr>
              <w:t>a_veh_avg</w:t>
            </w:r>
            <w:proofErr w:type="spellEnd"/>
          </w:p>
        </w:tc>
        <w:tc>
          <w:tcPr>
            <w:tcW w:w="999" w:type="dxa"/>
            <w:noWrap/>
            <w:hideMark/>
          </w:tcPr>
          <w:p w14:paraId="65B834D5" w14:textId="77777777" w:rsidR="00E115E5" w:rsidRPr="00D63359" w:rsidRDefault="00E115E5" w:rsidP="00932E02">
            <w:pPr>
              <w:jc w:val="left"/>
              <w:rPr>
                <w:lang w:val="en-GB"/>
              </w:rPr>
            </w:pPr>
            <w:r w:rsidRPr="00D63359">
              <w:rPr>
                <w:lang w:val="en-GB"/>
              </w:rPr>
              <w:t>[m/s2]</w:t>
            </w:r>
          </w:p>
        </w:tc>
        <w:tc>
          <w:tcPr>
            <w:tcW w:w="6249" w:type="dxa"/>
            <w:noWrap/>
            <w:hideMark/>
          </w:tcPr>
          <w:p w14:paraId="66CFB98D" w14:textId="77777777" w:rsidR="00E115E5" w:rsidRPr="001863A7" w:rsidRDefault="00E115E5" w:rsidP="00932E02">
            <w:pPr>
              <w:jc w:val="left"/>
              <w:rPr>
                <w:szCs w:val="22"/>
                <w:lang w:val="en-GB"/>
              </w:rPr>
            </w:pPr>
            <w:r w:rsidRPr="001863A7">
              <w:rPr>
                <w:szCs w:val="22"/>
                <w:lang w:val="en-GB"/>
              </w:rPr>
              <w:t>average acceleration calculated from "averaged" vehicle speed</w:t>
            </w:r>
          </w:p>
        </w:tc>
      </w:tr>
      <w:tr w:rsidR="00E115E5" w:rsidRPr="00E661AF" w14:paraId="6F05B786" w14:textId="77777777" w:rsidTr="008C2B42">
        <w:trPr>
          <w:trHeight w:val="300"/>
        </w:trPr>
        <w:tc>
          <w:tcPr>
            <w:tcW w:w="2038" w:type="dxa"/>
            <w:noWrap/>
            <w:hideMark/>
          </w:tcPr>
          <w:p w14:paraId="1F8CEE02" w14:textId="77777777" w:rsidR="00E115E5" w:rsidRPr="00D63359" w:rsidRDefault="00E115E5" w:rsidP="00932E02">
            <w:pPr>
              <w:jc w:val="left"/>
              <w:rPr>
                <w:lang w:val="en-GB"/>
              </w:rPr>
            </w:pPr>
            <w:proofErr w:type="spellStart"/>
            <w:r w:rsidRPr="00D63359">
              <w:rPr>
                <w:lang w:val="en-GB"/>
              </w:rPr>
              <w:t>v_veh_float</w:t>
            </w:r>
            <w:proofErr w:type="spellEnd"/>
          </w:p>
        </w:tc>
        <w:tc>
          <w:tcPr>
            <w:tcW w:w="999" w:type="dxa"/>
            <w:noWrap/>
            <w:hideMark/>
          </w:tcPr>
          <w:p w14:paraId="7C9395E5" w14:textId="77777777" w:rsidR="00E115E5" w:rsidRPr="00D63359" w:rsidRDefault="00E115E5" w:rsidP="00932E02">
            <w:pPr>
              <w:jc w:val="left"/>
              <w:rPr>
                <w:lang w:val="en-GB"/>
              </w:rPr>
            </w:pPr>
            <w:r w:rsidRPr="00D63359">
              <w:rPr>
                <w:lang w:val="en-GB"/>
              </w:rPr>
              <w:t>[km/h]</w:t>
            </w:r>
          </w:p>
        </w:tc>
        <w:tc>
          <w:tcPr>
            <w:tcW w:w="6249" w:type="dxa"/>
            <w:noWrap/>
            <w:hideMark/>
          </w:tcPr>
          <w:p w14:paraId="44EA63DC" w14:textId="77777777" w:rsidR="00E115E5" w:rsidRPr="001863A7" w:rsidRDefault="00E115E5" w:rsidP="00932E02">
            <w:pPr>
              <w:jc w:val="left"/>
              <w:rPr>
                <w:szCs w:val="22"/>
                <w:lang w:val="en-GB"/>
              </w:rPr>
            </w:pPr>
            <w:r w:rsidRPr="001863A7">
              <w:rPr>
                <w:szCs w:val="22"/>
                <w:lang w:val="en-GB"/>
              </w:rPr>
              <w:t>average floating average of vehicle speed ("floating" refers to averaging as defined for stability for low speed tests)</w:t>
            </w:r>
          </w:p>
        </w:tc>
      </w:tr>
      <w:tr w:rsidR="00E115E5" w:rsidRPr="00E661AF" w14:paraId="65322C07" w14:textId="77777777" w:rsidTr="008C2B42">
        <w:trPr>
          <w:trHeight w:val="300"/>
        </w:trPr>
        <w:tc>
          <w:tcPr>
            <w:tcW w:w="2038" w:type="dxa"/>
            <w:noWrap/>
            <w:hideMark/>
          </w:tcPr>
          <w:p w14:paraId="495E9042" w14:textId="77777777" w:rsidR="00E115E5" w:rsidRPr="00D63359" w:rsidRDefault="00E115E5" w:rsidP="00932E02">
            <w:pPr>
              <w:jc w:val="left"/>
              <w:rPr>
                <w:lang w:val="en-GB"/>
              </w:rPr>
            </w:pPr>
            <w:proofErr w:type="spellStart"/>
            <w:r w:rsidRPr="00D63359">
              <w:rPr>
                <w:lang w:val="en-GB"/>
              </w:rPr>
              <w:t>v_veh_float_max</w:t>
            </w:r>
            <w:proofErr w:type="spellEnd"/>
          </w:p>
        </w:tc>
        <w:tc>
          <w:tcPr>
            <w:tcW w:w="999" w:type="dxa"/>
            <w:noWrap/>
            <w:hideMark/>
          </w:tcPr>
          <w:p w14:paraId="4BD10220" w14:textId="77777777" w:rsidR="00E115E5" w:rsidRPr="00D63359" w:rsidRDefault="00E115E5" w:rsidP="00932E02">
            <w:pPr>
              <w:jc w:val="left"/>
              <w:rPr>
                <w:lang w:val="en-GB"/>
              </w:rPr>
            </w:pPr>
            <w:r w:rsidRPr="00D63359">
              <w:rPr>
                <w:lang w:val="en-GB"/>
              </w:rPr>
              <w:t>[km/h]</w:t>
            </w:r>
          </w:p>
        </w:tc>
        <w:tc>
          <w:tcPr>
            <w:tcW w:w="6249" w:type="dxa"/>
            <w:noWrap/>
            <w:hideMark/>
          </w:tcPr>
          <w:p w14:paraId="2C4B70C6" w14:textId="77777777" w:rsidR="00E115E5" w:rsidRPr="001863A7" w:rsidRDefault="00E115E5" w:rsidP="00932E02">
            <w:pPr>
              <w:jc w:val="left"/>
              <w:rPr>
                <w:szCs w:val="22"/>
                <w:lang w:val="en-GB"/>
              </w:rPr>
            </w:pPr>
            <w:r w:rsidRPr="001863A7">
              <w:rPr>
                <w:szCs w:val="22"/>
                <w:lang w:val="en-GB"/>
              </w:rPr>
              <w:t>maximum floating average of vehicle speed</w:t>
            </w:r>
          </w:p>
        </w:tc>
      </w:tr>
      <w:tr w:rsidR="00E115E5" w:rsidRPr="00E661AF" w14:paraId="27671990" w14:textId="77777777" w:rsidTr="008C2B42">
        <w:trPr>
          <w:trHeight w:val="300"/>
        </w:trPr>
        <w:tc>
          <w:tcPr>
            <w:tcW w:w="2038" w:type="dxa"/>
            <w:noWrap/>
            <w:hideMark/>
          </w:tcPr>
          <w:p w14:paraId="50CFE90D" w14:textId="77777777" w:rsidR="00E115E5" w:rsidRPr="00D63359" w:rsidRDefault="00E115E5" w:rsidP="00932E02">
            <w:pPr>
              <w:jc w:val="left"/>
              <w:rPr>
                <w:lang w:val="en-GB"/>
              </w:rPr>
            </w:pPr>
            <w:proofErr w:type="spellStart"/>
            <w:r w:rsidRPr="00D63359">
              <w:rPr>
                <w:lang w:val="en-GB"/>
              </w:rPr>
              <w:t>v_veh_float_min</w:t>
            </w:r>
            <w:proofErr w:type="spellEnd"/>
          </w:p>
        </w:tc>
        <w:tc>
          <w:tcPr>
            <w:tcW w:w="999" w:type="dxa"/>
            <w:noWrap/>
            <w:hideMark/>
          </w:tcPr>
          <w:p w14:paraId="532C6FC3" w14:textId="77777777" w:rsidR="00E115E5" w:rsidRPr="00D63359" w:rsidRDefault="00E115E5" w:rsidP="00932E02">
            <w:pPr>
              <w:jc w:val="left"/>
              <w:rPr>
                <w:lang w:val="en-GB"/>
              </w:rPr>
            </w:pPr>
            <w:r w:rsidRPr="00D63359">
              <w:rPr>
                <w:lang w:val="en-GB"/>
              </w:rPr>
              <w:t>[km/h]</w:t>
            </w:r>
          </w:p>
        </w:tc>
        <w:tc>
          <w:tcPr>
            <w:tcW w:w="6249" w:type="dxa"/>
            <w:noWrap/>
            <w:hideMark/>
          </w:tcPr>
          <w:p w14:paraId="6AC87616" w14:textId="77777777" w:rsidR="00E115E5" w:rsidRPr="001863A7" w:rsidRDefault="00E115E5" w:rsidP="00932E02">
            <w:pPr>
              <w:jc w:val="left"/>
              <w:rPr>
                <w:szCs w:val="22"/>
                <w:lang w:val="en-GB"/>
              </w:rPr>
            </w:pPr>
            <w:r w:rsidRPr="001863A7">
              <w:rPr>
                <w:szCs w:val="22"/>
                <w:lang w:val="en-GB"/>
              </w:rPr>
              <w:t>minimum floating average of vehicle speed</w:t>
            </w:r>
          </w:p>
        </w:tc>
      </w:tr>
      <w:tr w:rsidR="00E115E5" w:rsidRPr="00E661AF" w14:paraId="20996BCE" w14:textId="77777777" w:rsidTr="008C2B42">
        <w:trPr>
          <w:trHeight w:val="300"/>
        </w:trPr>
        <w:tc>
          <w:tcPr>
            <w:tcW w:w="2038" w:type="dxa"/>
            <w:noWrap/>
            <w:hideMark/>
          </w:tcPr>
          <w:p w14:paraId="394C6E9F" w14:textId="77777777" w:rsidR="00E115E5" w:rsidRPr="00D63359" w:rsidRDefault="00E115E5" w:rsidP="00932E02">
            <w:pPr>
              <w:jc w:val="left"/>
              <w:rPr>
                <w:lang w:val="en-GB"/>
              </w:rPr>
            </w:pPr>
            <w:proofErr w:type="spellStart"/>
            <w:r w:rsidRPr="00D63359">
              <w:rPr>
                <w:lang w:val="en-GB"/>
              </w:rPr>
              <w:t>t_amb_veh</w:t>
            </w:r>
            <w:proofErr w:type="spellEnd"/>
          </w:p>
        </w:tc>
        <w:tc>
          <w:tcPr>
            <w:tcW w:w="999" w:type="dxa"/>
            <w:noWrap/>
            <w:hideMark/>
          </w:tcPr>
          <w:p w14:paraId="443CA446" w14:textId="77777777" w:rsidR="00E115E5" w:rsidRPr="00D63359" w:rsidRDefault="00E115E5" w:rsidP="00932E02">
            <w:pPr>
              <w:jc w:val="left"/>
              <w:rPr>
                <w:lang w:val="en-GB"/>
              </w:rPr>
            </w:pPr>
            <w:r w:rsidRPr="00D63359">
              <w:rPr>
                <w:lang w:val="en-GB"/>
              </w:rPr>
              <w:t>[°C]</w:t>
            </w:r>
          </w:p>
        </w:tc>
        <w:tc>
          <w:tcPr>
            <w:tcW w:w="6249" w:type="dxa"/>
            <w:noWrap/>
            <w:hideMark/>
          </w:tcPr>
          <w:p w14:paraId="6576FB74" w14:textId="77777777" w:rsidR="00E115E5" w:rsidRPr="001863A7" w:rsidRDefault="00E115E5" w:rsidP="00932E02">
            <w:pPr>
              <w:jc w:val="left"/>
              <w:rPr>
                <w:szCs w:val="22"/>
                <w:lang w:val="en-GB"/>
              </w:rPr>
            </w:pPr>
            <w:r w:rsidRPr="001863A7">
              <w:rPr>
                <w:szCs w:val="22"/>
                <w:lang w:val="en-GB"/>
              </w:rPr>
              <w:t>average ambient temperature measured on the vehicle</w:t>
            </w:r>
          </w:p>
        </w:tc>
      </w:tr>
      <w:tr w:rsidR="00E115E5" w:rsidRPr="00E661AF" w14:paraId="2568E3AD" w14:textId="77777777" w:rsidTr="008C2B42">
        <w:trPr>
          <w:trHeight w:val="300"/>
        </w:trPr>
        <w:tc>
          <w:tcPr>
            <w:tcW w:w="2038" w:type="dxa"/>
            <w:noWrap/>
            <w:hideMark/>
          </w:tcPr>
          <w:p w14:paraId="38C98F6F" w14:textId="77777777" w:rsidR="00E115E5" w:rsidRPr="00D63359" w:rsidRDefault="00E115E5" w:rsidP="00932E02">
            <w:pPr>
              <w:jc w:val="left"/>
              <w:rPr>
                <w:lang w:val="en-GB"/>
              </w:rPr>
            </w:pPr>
            <w:proofErr w:type="spellStart"/>
            <w:r w:rsidRPr="00D63359">
              <w:rPr>
                <w:lang w:val="en-GB"/>
              </w:rPr>
              <w:t>t_amb_stat</w:t>
            </w:r>
            <w:proofErr w:type="spellEnd"/>
          </w:p>
        </w:tc>
        <w:tc>
          <w:tcPr>
            <w:tcW w:w="999" w:type="dxa"/>
            <w:noWrap/>
            <w:hideMark/>
          </w:tcPr>
          <w:p w14:paraId="279067BF" w14:textId="77777777" w:rsidR="00E115E5" w:rsidRPr="00D63359" w:rsidRDefault="00E115E5" w:rsidP="00932E02">
            <w:pPr>
              <w:jc w:val="left"/>
              <w:rPr>
                <w:lang w:val="en-GB"/>
              </w:rPr>
            </w:pPr>
            <w:r w:rsidRPr="00D63359">
              <w:rPr>
                <w:lang w:val="en-GB"/>
              </w:rPr>
              <w:t>[°C]</w:t>
            </w:r>
          </w:p>
        </w:tc>
        <w:tc>
          <w:tcPr>
            <w:tcW w:w="6249" w:type="dxa"/>
            <w:noWrap/>
            <w:hideMark/>
          </w:tcPr>
          <w:p w14:paraId="69E8DCBB" w14:textId="77777777" w:rsidR="00E115E5" w:rsidRPr="001863A7" w:rsidRDefault="00E115E5" w:rsidP="00932E02">
            <w:pPr>
              <w:jc w:val="left"/>
              <w:rPr>
                <w:szCs w:val="22"/>
                <w:lang w:val="en-GB"/>
              </w:rPr>
            </w:pPr>
            <w:r w:rsidRPr="001863A7">
              <w:rPr>
                <w:szCs w:val="22"/>
                <w:lang w:val="en-GB"/>
              </w:rPr>
              <w:t>average ambient temperature from stationary measurement</w:t>
            </w:r>
          </w:p>
        </w:tc>
      </w:tr>
      <w:tr w:rsidR="00E115E5" w:rsidRPr="00E661AF" w14:paraId="030BB40F" w14:textId="77777777" w:rsidTr="008C2B42">
        <w:trPr>
          <w:trHeight w:val="300"/>
        </w:trPr>
        <w:tc>
          <w:tcPr>
            <w:tcW w:w="2038" w:type="dxa"/>
            <w:noWrap/>
            <w:hideMark/>
          </w:tcPr>
          <w:p w14:paraId="43F33359" w14:textId="77777777" w:rsidR="00E115E5" w:rsidRPr="00D63359" w:rsidRDefault="00E115E5" w:rsidP="00932E02">
            <w:pPr>
              <w:jc w:val="left"/>
              <w:rPr>
                <w:lang w:val="en-GB"/>
              </w:rPr>
            </w:pPr>
            <w:proofErr w:type="spellStart"/>
            <w:r w:rsidRPr="00D63359">
              <w:rPr>
                <w:lang w:val="en-GB"/>
              </w:rPr>
              <w:t>p_amb_stat</w:t>
            </w:r>
            <w:proofErr w:type="spellEnd"/>
          </w:p>
        </w:tc>
        <w:tc>
          <w:tcPr>
            <w:tcW w:w="999" w:type="dxa"/>
            <w:noWrap/>
            <w:hideMark/>
          </w:tcPr>
          <w:p w14:paraId="6405AC74" w14:textId="77777777" w:rsidR="00E115E5" w:rsidRPr="00D63359" w:rsidRDefault="00E115E5" w:rsidP="00932E02">
            <w:pPr>
              <w:jc w:val="left"/>
              <w:rPr>
                <w:lang w:val="en-GB"/>
              </w:rPr>
            </w:pPr>
            <w:r w:rsidRPr="00D63359">
              <w:rPr>
                <w:lang w:val="en-GB"/>
              </w:rPr>
              <w:t>[mbar]</w:t>
            </w:r>
          </w:p>
        </w:tc>
        <w:tc>
          <w:tcPr>
            <w:tcW w:w="6249" w:type="dxa"/>
            <w:noWrap/>
            <w:hideMark/>
          </w:tcPr>
          <w:p w14:paraId="48B5D726" w14:textId="77777777" w:rsidR="00E115E5" w:rsidRPr="001863A7" w:rsidRDefault="00E115E5" w:rsidP="00932E02">
            <w:pPr>
              <w:jc w:val="left"/>
              <w:rPr>
                <w:szCs w:val="22"/>
                <w:lang w:val="en-GB"/>
              </w:rPr>
            </w:pPr>
            <w:r w:rsidRPr="001863A7">
              <w:rPr>
                <w:szCs w:val="22"/>
                <w:lang w:val="en-GB"/>
              </w:rPr>
              <w:t>average ambient pressure from stationary measurement</w:t>
            </w:r>
          </w:p>
        </w:tc>
      </w:tr>
      <w:tr w:rsidR="00E115E5" w:rsidRPr="00E661AF" w14:paraId="11E9EDF6" w14:textId="77777777" w:rsidTr="008C2B42">
        <w:trPr>
          <w:trHeight w:val="300"/>
        </w:trPr>
        <w:tc>
          <w:tcPr>
            <w:tcW w:w="2038" w:type="dxa"/>
            <w:noWrap/>
            <w:hideMark/>
          </w:tcPr>
          <w:p w14:paraId="73076276" w14:textId="77777777" w:rsidR="00E115E5" w:rsidRPr="00D63359" w:rsidRDefault="00E115E5" w:rsidP="00932E02">
            <w:pPr>
              <w:jc w:val="left"/>
              <w:rPr>
                <w:lang w:val="en-GB"/>
              </w:rPr>
            </w:pPr>
            <w:proofErr w:type="spellStart"/>
            <w:r w:rsidRPr="00D63359">
              <w:rPr>
                <w:lang w:val="en-GB"/>
              </w:rPr>
              <w:t>rh_stat</w:t>
            </w:r>
            <w:proofErr w:type="spellEnd"/>
          </w:p>
        </w:tc>
        <w:tc>
          <w:tcPr>
            <w:tcW w:w="999" w:type="dxa"/>
            <w:noWrap/>
            <w:hideMark/>
          </w:tcPr>
          <w:p w14:paraId="7D593FDA" w14:textId="77777777" w:rsidR="00E115E5" w:rsidRPr="00D63359" w:rsidRDefault="00E115E5" w:rsidP="00932E02">
            <w:pPr>
              <w:jc w:val="left"/>
              <w:rPr>
                <w:lang w:val="en-GB"/>
              </w:rPr>
            </w:pPr>
            <w:r w:rsidRPr="00D63359">
              <w:rPr>
                <w:lang w:val="en-GB"/>
              </w:rPr>
              <w:t>[%]</w:t>
            </w:r>
          </w:p>
        </w:tc>
        <w:tc>
          <w:tcPr>
            <w:tcW w:w="6249" w:type="dxa"/>
            <w:noWrap/>
            <w:hideMark/>
          </w:tcPr>
          <w:p w14:paraId="63F3900B" w14:textId="77777777" w:rsidR="00E115E5" w:rsidRPr="001863A7" w:rsidRDefault="00E115E5" w:rsidP="00932E02">
            <w:pPr>
              <w:jc w:val="left"/>
              <w:rPr>
                <w:szCs w:val="22"/>
                <w:lang w:val="en-GB"/>
              </w:rPr>
            </w:pPr>
            <w:r w:rsidRPr="001863A7">
              <w:rPr>
                <w:szCs w:val="22"/>
                <w:lang w:val="en-GB"/>
              </w:rPr>
              <w:t>average relative humidity from stationary measurement</w:t>
            </w:r>
          </w:p>
        </w:tc>
      </w:tr>
      <w:tr w:rsidR="00E115E5" w:rsidRPr="00D63359" w14:paraId="312848BF" w14:textId="77777777" w:rsidTr="008C2B42">
        <w:trPr>
          <w:trHeight w:val="300"/>
        </w:trPr>
        <w:tc>
          <w:tcPr>
            <w:tcW w:w="2038" w:type="dxa"/>
            <w:noWrap/>
            <w:hideMark/>
          </w:tcPr>
          <w:p w14:paraId="565AA26D" w14:textId="77777777" w:rsidR="00E115E5" w:rsidRPr="00D63359" w:rsidRDefault="00E115E5" w:rsidP="00932E02">
            <w:pPr>
              <w:jc w:val="left"/>
              <w:rPr>
                <w:lang w:val="en-GB"/>
              </w:rPr>
            </w:pPr>
            <w:r w:rsidRPr="00D63359">
              <w:rPr>
                <w:lang w:val="en-GB"/>
              </w:rPr>
              <w:t>vp_H2O</w:t>
            </w:r>
          </w:p>
        </w:tc>
        <w:tc>
          <w:tcPr>
            <w:tcW w:w="999" w:type="dxa"/>
            <w:noWrap/>
            <w:hideMark/>
          </w:tcPr>
          <w:p w14:paraId="6E1601F1" w14:textId="77777777" w:rsidR="00E115E5" w:rsidRPr="00D63359" w:rsidRDefault="00E115E5" w:rsidP="00932E02">
            <w:pPr>
              <w:jc w:val="left"/>
              <w:rPr>
                <w:lang w:val="en-GB"/>
              </w:rPr>
            </w:pPr>
            <w:r w:rsidRPr="00D63359">
              <w:rPr>
                <w:lang w:val="en-GB"/>
              </w:rPr>
              <w:t>[Pa]</w:t>
            </w:r>
          </w:p>
        </w:tc>
        <w:tc>
          <w:tcPr>
            <w:tcW w:w="6249" w:type="dxa"/>
            <w:noWrap/>
            <w:hideMark/>
          </w:tcPr>
          <w:p w14:paraId="5D556C4A" w14:textId="77777777" w:rsidR="00E115E5" w:rsidRPr="001863A7" w:rsidRDefault="00E115E5" w:rsidP="00932E02">
            <w:pPr>
              <w:jc w:val="left"/>
              <w:rPr>
                <w:szCs w:val="22"/>
                <w:lang w:val="en-GB"/>
              </w:rPr>
            </w:pPr>
            <w:r w:rsidRPr="001863A7">
              <w:rPr>
                <w:szCs w:val="22"/>
                <w:lang w:val="en-GB"/>
              </w:rPr>
              <w:t xml:space="preserve">average H2O </w:t>
            </w:r>
            <w:proofErr w:type="spellStart"/>
            <w:r w:rsidRPr="001863A7">
              <w:rPr>
                <w:szCs w:val="22"/>
                <w:lang w:val="en-GB"/>
              </w:rPr>
              <w:t>vapor</w:t>
            </w:r>
            <w:proofErr w:type="spellEnd"/>
            <w:r w:rsidRPr="001863A7">
              <w:rPr>
                <w:szCs w:val="22"/>
                <w:lang w:val="en-GB"/>
              </w:rPr>
              <w:t xml:space="preserve"> pressure</w:t>
            </w:r>
          </w:p>
        </w:tc>
      </w:tr>
      <w:tr w:rsidR="00E115E5" w:rsidRPr="00D63359" w14:paraId="66BCC49B" w14:textId="77777777" w:rsidTr="008C2B42">
        <w:trPr>
          <w:trHeight w:val="300"/>
        </w:trPr>
        <w:tc>
          <w:tcPr>
            <w:tcW w:w="2038" w:type="dxa"/>
            <w:noWrap/>
            <w:hideMark/>
          </w:tcPr>
          <w:p w14:paraId="717B9682" w14:textId="77777777" w:rsidR="00E115E5" w:rsidRPr="00D63359" w:rsidRDefault="00E115E5" w:rsidP="00932E02">
            <w:pPr>
              <w:jc w:val="left"/>
              <w:rPr>
                <w:lang w:val="en-GB"/>
              </w:rPr>
            </w:pPr>
            <w:proofErr w:type="spellStart"/>
            <w:r w:rsidRPr="00D63359">
              <w:rPr>
                <w:lang w:val="en-GB"/>
              </w:rPr>
              <w:t>rho_air</w:t>
            </w:r>
            <w:proofErr w:type="spellEnd"/>
          </w:p>
        </w:tc>
        <w:tc>
          <w:tcPr>
            <w:tcW w:w="999" w:type="dxa"/>
            <w:noWrap/>
            <w:hideMark/>
          </w:tcPr>
          <w:p w14:paraId="2D49F23D" w14:textId="77777777" w:rsidR="00E115E5" w:rsidRPr="00D63359" w:rsidRDefault="00E115E5" w:rsidP="00932E02">
            <w:pPr>
              <w:jc w:val="left"/>
              <w:rPr>
                <w:lang w:val="en-GB"/>
              </w:rPr>
            </w:pPr>
            <w:r w:rsidRPr="00D63359">
              <w:rPr>
                <w:lang w:val="en-GB"/>
              </w:rPr>
              <w:t>[kg/m3]</w:t>
            </w:r>
          </w:p>
        </w:tc>
        <w:tc>
          <w:tcPr>
            <w:tcW w:w="6249" w:type="dxa"/>
            <w:noWrap/>
            <w:hideMark/>
          </w:tcPr>
          <w:p w14:paraId="08DECF20" w14:textId="77777777" w:rsidR="00E115E5" w:rsidRPr="001863A7" w:rsidRDefault="00E115E5" w:rsidP="00932E02">
            <w:pPr>
              <w:jc w:val="left"/>
              <w:rPr>
                <w:szCs w:val="22"/>
                <w:lang w:val="en-GB"/>
              </w:rPr>
            </w:pPr>
            <w:r w:rsidRPr="001863A7">
              <w:rPr>
                <w:szCs w:val="22"/>
                <w:lang w:val="en-GB"/>
              </w:rPr>
              <w:t>average air density</w:t>
            </w:r>
          </w:p>
        </w:tc>
      </w:tr>
      <w:tr w:rsidR="00E115E5" w:rsidRPr="00D63359" w14:paraId="1179F812" w14:textId="77777777" w:rsidTr="008C2B42">
        <w:trPr>
          <w:trHeight w:val="300"/>
        </w:trPr>
        <w:tc>
          <w:tcPr>
            <w:tcW w:w="2038" w:type="dxa"/>
            <w:noWrap/>
            <w:hideMark/>
          </w:tcPr>
          <w:p w14:paraId="72CF612C" w14:textId="77777777" w:rsidR="00E115E5" w:rsidRPr="00D63359" w:rsidRDefault="00E115E5" w:rsidP="00932E02">
            <w:pPr>
              <w:jc w:val="left"/>
              <w:rPr>
                <w:lang w:val="en-GB"/>
              </w:rPr>
            </w:pPr>
            <w:proofErr w:type="spellStart"/>
            <w:r w:rsidRPr="00D63359">
              <w:rPr>
                <w:lang w:val="en-GB"/>
              </w:rPr>
              <w:t>t_tire</w:t>
            </w:r>
            <w:proofErr w:type="spellEnd"/>
          </w:p>
        </w:tc>
        <w:tc>
          <w:tcPr>
            <w:tcW w:w="999" w:type="dxa"/>
            <w:noWrap/>
            <w:hideMark/>
          </w:tcPr>
          <w:p w14:paraId="18CFC049" w14:textId="77777777" w:rsidR="00E115E5" w:rsidRPr="00D63359" w:rsidRDefault="00E115E5" w:rsidP="00932E02">
            <w:pPr>
              <w:jc w:val="left"/>
              <w:rPr>
                <w:lang w:val="en-GB"/>
              </w:rPr>
            </w:pPr>
            <w:r w:rsidRPr="00D63359">
              <w:rPr>
                <w:lang w:val="en-GB"/>
              </w:rPr>
              <w:t>[°C]</w:t>
            </w:r>
          </w:p>
        </w:tc>
        <w:tc>
          <w:tcPr>
            <w:tcW w:w="6249" w:type="dxa"/>
            <w:noWrap/>
            <w:hideMark/>
          </w:tcPr>
          <w:p w14:paraId="75106830" w14:textId="77777777" w:rsidR="00E115E5" w:rsidRPr="001863A7" w:rsidRDefault="00E115E5" w:rsidP="00932E02">
            <w:pPr>
              <w:jc w:val="left"/>
              <w:rPr>
                <w:szCs w:val="22"/>
                <w:lang w:val="en-GB"/>
              </w:rPr>
            </w:pPr>
            <w:r w:rsidRPr="001863A7">
              <w:rPr>
                <w:szCs w:val="22"/>
                <w:lang w:val="en-GB"/>
              </w:rPr>
              <w:t>average tire temperature</w:t>
            </w:r>
          </w:p>
        </w:tc>
      </w:tr>
      <w:tr w:rsidR="00E115E5" w:rsidRPr="00D63359" w14:paraId="53A86ED7" w14:textId="77777777" w:rsidTr="008C2B42">
        <w:trPr>
          <w:trHeight w:val="300"/>
        </w:trPr>
        <w:tc>
          <w:tcPr>
            <w:tcW w:w="2038" w:type="dxa"/>
            <w:noWrap/>
            <w:hideMark/>
          </w:tcPr>
          <w:p w14:paraId="0F2E7CF8" w14:textId="77777777" w:rsidR="00E115E5" w:rsidRPr="00D63359" w:rsidRDefault="00E115E5" w:rsidP="00932E02">
            <w:pPr>
              <w:jc w:val="left"/>
              <w:rPr>
                <w:lang w:val="en-GB"/>
              </w:rPr>
            </w:pPr>
            <w:proofErr w:type="spellStart"/>
            <w:r w:rsidRPr="00D63359">
              <w:rPr>
                <w:lang w:val="en-GB"/>
              </w:rPr>
              <w:t>p_tire</w:t>
            </w:r>
            <w:proofErr w:type="spellEnd"/>
          </w:p>
        </w:tc>
        <w:tc>
          <w:tcPr>
            <w:tcW w:w="999" w:type="dxa"/>
            <w:noWrap/>
            <w:hideMark/>
          </w:tcPr>
          <w:p w14:paraId="057CF2F0" w14:textId="77777777" w:rsidR="00E115E5" w:rsidRPr="00D63359" w:rsidRDefault="00E115E5" w:rsidP="00932E02">
            <w:pPr>
              <w:jc w:val="left"/>
              <w:rPr>
                <w:lang w:val="en-GB"/>
              </w:rPr>
            </w:pPr>
            <w:r w:rsidRPr="00D63359">
              <w:rPr>
                <w:lang w:val="en-GB"/>
              </w:rPr>
              <w:t>[bar]</w:t>
            </w:r>
          </w:p>
        </w:tc>
        <w:tc>
          <w:tcPr>
            <w:tcW w:w="6249" w:type="dxa"/>
            <w:noWrap/>
            <w:hideMark/>
          </w:tcPr>
          <w:p w14:paraId="2580A78C" w14:textId="77777777" w:rsidR="00E115E5" w:rsidRPr="001863A7" w:rsidRDefault="00E115E5" w:rsidP="00932E02">
            <w:pPr>
              <w:jc w:val="left"/>
              <w:rPr>
                <w:szCs w:val="22"/>
                <w:lang w:val="en-GB"/>
              </w:rPr>
            </w:pPr>
            <w:r w:rsidRPr="001863A7">
              <w:rPr>
                <w:szCs w:val="22"/>
                <w:lang w:val="en-GB"/>
              </w:rPr>
              <w:t>average tire pressure</w:t>
            </w:r>
          </w:p>
        </w:tc>
      </w:tr>
      <w:tr w:rsidR="00E115E5" w:rsidRPr="00E661AF" w14:paraId="65EF4BAD" w14:textId="77777777" w:rsidTr="008C2B42">
        <w:trPr>
          <w:trHeight w:val="300"/>
        </w:trPr>
        <w:tc>
          <w:tcPr>
            <w:tcW w:w="2038" w:type="dxa"/>
            <w:noWrap/>
          </w:tcPr>
          <w:p w14:paraId="6D22AB4C" w14:textId="3EF292F9" w:rsidR="00E115E5" w:rsidRPr="008C2B42" w:rsidRDefault="00E115E5" w:rsidP="00932E02">
            <w:pPr>
              <w:jc w:val="left"/>
              <w:rPr>
                <w:lang w:val="en-GB"/>
              </w:rPr>
            </w:pPr>
            <w:proofErr w:type="spellStart"/>
            <w:r w:rsidRPr="008C2B42">
              <w:rPr>
                <w:lang w:val="en-GB"/>
              </w:rPr>
              <w:t>CdxA</w:t>
            </w:r>
            <w:proofErr w:type="spellEnd"/>
            <w:r w:rsidRPr="008C2B42">
              <w:rPr>
                <w:lang w:val="en-GB"/>
              </w:rPr>
              <w:t>(ß)_</w:t>
            </w:r>
            <w:proofErr w:type="spellStart"/>
            <w:r w:rsidRPr="008C2B42">
              <w:rPr>
                <w:lang w:val="en-GB"/>
              </w:rPr>
              <w:t>singleDS</w:t>
            </w:r>
            <w:proofErr w:type="spellEnd"/>
          </w:p>
        </w:tc>
        <w:tc>
          <w:tcPr>
            <w:tcW w:w="999" w:type="dxa"/>
            <w:noWrap/>
          </w:tcPr>
          <w:p w14:paraId="66127C37" w14:textId="0370DD7E" w:rsidR="00E115E5" w:rsidRPr="008C2B42" w:rsidRDefault="00E115E5" w:rsidP="00932E02">
            <w:pPr>
              <w:jc w:val="left"/>
              <w:rPr>
                <w:lang w:val="en-GB"/>
              </w:rPr>
            </w:pPr>
            <w:r w:rsidRPr="008C2B42">
              <w:rPr>
                <w:lang w:val="en-GB"/>
              </w:rPr>
              <w:t>[m2]</w:t>
            </w:r>
          </w:p>
        </w:tc>
        <w:tc>
          <w:tcPr>
            <w:tcW w:w="6249" w:type="dxa"/>
            <w:noWrap/>
          </w:tcPr>
          <w:p w14:paraId="6E3442B0" w14:textId="1BEDD855" w:rsidR="00E115E5" w:rsidRPr="008C2B42" w:rsidRDefault="00E115E5" w:rsidP="00932E02">
            <w:pPr>
              <w:jc w:val="left"/>
              <w:rPr>
                <w:szCs w:val="22"/>
                <w:lang w:val="en-GB"/>
              </w:rPr>
            </w:pPr>
            <w:proofErr w:type="spellStart"/>
            <w:r w:rsidRPr="008C2B42">
              <w:rPr>
                <w:szCs w:val="22"/>
                <w:lang w:val="en-GB"/>
              </w:rPr>
              <w:t>CdxA</w:t>
            </w:r>
            <w:proofErr w:type="spellEnd"/>
            <w:r w:rsidRPr="008C2B42">
              <w:rPr>
                <w:szCs w:val="22"/>
                <w:lang w:val="en-GB"/>
              </w:rPr>
              <w:t xml:space="preserve"> value for single high speed dataset with all low speed datasets from similar MS and Dir ID</w:t>
            </w:r>
          </w:p>
        </w:tc>
      </w:tr>
      <w:tr w:rsidR="00E115E5" w:rsidRPr="0009503D" w14:paraId="52925033" w14:textId="77777777" w:rsidTr="008C2B42">
        <w:trPr>
          <w:trHeight w:val="300"/>
        </w:trPr>
        <w:tc>
          <w:tcPr>
            <w:tcW w:w="2038" w:type="dxa"/>
            <w:noWrap/>
          </w:tcPr>
          <w:p w14:paraId="5D3F03DF" w14:textId="7BE2B4B6" w:rsidR="00E115E5" w:rsidRPr="008C2B42" w:rsidRDefault="00E115E5" w:rsidP="00932E02">
            <w:pPr>
              <w:jc w:val="left"/>
              <w:rPr>
                <w:lang w:val="en-GB"/>
              </w:rPr>
            </w:pPr>
            <w:r w:rsidRPr="008C2B42">
              <w:rPr>
                <w:lang w:val="en-GB"/>
              </w:rPr>
              <w:t>Satellites</w:t>
            </w:r>
          </w:p>
        </w:tc>
        <w:tc>
          <w:tcPr>
            <w:tcW w:w="999" w:type="dxa"/>
            <w:noWrap/>
          </w:tcPr>
          <w:p w14:paraId="55846764" w14:textId="2C7CC391" w:rsidR="00E115E5" w:rsidRPr="008C2B42" w:rsidRDefault="00E115E5" w:rsidP="008C2B42">
            <w:pPr>
              <w:jc w:val="left"/>
              <w:rPr>
                <w:lang w:val="en-GB"/>
              </w:rPr>
            </w:pPr>
            <w:r w:rsidRPr="008C2B42">
              <w:rPr>
                <w:lang w:val="en-GB"/>
              </w:rPr>
              <w:t>[</w:t>
            </w:r>
            <w:r w:rsidR="008C2B42" w:rsidRPr="008C2B42">
              <w:rPr>
                <w:lang w:val="en-GB"/>
              </w:rPr>
              <w:t>-</w:t>
            </w:r>
            <w:r w:rsidRPr="008C2B42">
              <w:rPr>
                <w:lang w:val="en-GB"/>
              </w:rPr>
              <w:t>]</w:t>
            </w:r>
          </w:p>
        </w:tc>
        <w:tc>
          <w:tcPr>
            <w:tcW w:w="6249" w:type="dxa"/>
            <w:noWrap/>
          </w:tcPr>
          <w:p w14:paraId="537F37F3" w14:textId="620F2D42" w:rsidR="00E115E5" w:rsidRPr="008C2B42" w:rsidRDefault="00E115E5" w:rsidP="00932E02">
            <w:pPr>
              <w:jc w:val="left"/>
              <w:rPr>
                <w:szCs w:val="22"/>
                <w:lang w:val="en-GB"/>
              </w:rPr>
            </w:pPr>
            <w:r w:rsidRPr="008C2B42">
              <w:rPr>
                <w:szCs w:val="22"/>
                <w:lang w:val="en-GB"/>
              </w:rPr>
              <w:t>Number of satellites</w:t>
            </w:r>
          </w:p>
        </w:tc>
      </w:tr>
    </w:tbl>
    <w:p w14:paraId="640538DB" w14:textId="69DF7573" w:rsidR="004863DD" w:rsidRPr="004863DD" w:rsidRDefault="004863DD" w:rsidP="00932E02">
      <w:pPr>
        <w:jc w:val="left"/>
        <w:rPr>
          <w:lang w:val="en-GB"/>
        </w:rPr>
      </w:pPr>
      <w:r w:rsidRPr="004863DD">
        <w:rPr>
          <w:lang w:val="en-GB"/>
        </w:rPr>
        <w:lastRenderedPageBreak/>
        <w:t xml:space="preserve">Additionally average values for all additional signals included in the *.csdat-files are written in the </w:t>
      </w:r>
      <w:proofErr w:type="spellStart"/>
      <w:r w:rsidRPr="004863DD">
        <w:rPr>
          <w:lang w:val="en-GB"/>
        </w:rPr>
        <w:t>ms</w:t>
      </w:r>
      <w:proofErr w:type="spellEnd"/>
      <w:r w:rsidRPr="004863DD">
        <w:rPr>
          <w:lang w:val="en-GB"/>
        </w:rPr>
        <w:t xml:space="preserve">-file. </w:t>
      </w:r>
    </w:p>
    <w:p w14:paraId="7F56D209" w14:textId="5619F896" w:rsidR="004442DD" w:rsidRDefault="001414CA" w:rsidP="00932E02">
      <w:pPr>
        <w:pStyle w:val="berschrift2"/>
        <w:jc w:val="left"/>
        <w:rPr>
          <w:lang w:val="en-GB"/>
        </w:rPr>
      </w:pPr>
      <w:bookmarkStart w:id="44" w:name="_Toc425145120"/>
      <w:r>
        <w:rPr>
          <w:lang w:val="en-GB"/>
        </w:rPr>
        <w:t xml:space="preserve">The </w:t>
      </w:r>
      <w:r w:rsidR="004442DD">
        <w:rPr>
          <w:lang w:val="en-GB"/>
        </w:rPr>
        <w:t>Hz-files</w:t>
      </w:r>
      <w:bookmarkEnd w:id="44"/>
    </w:p>
    <w:p w14:paraId="21322FEE" w14:textId="5CE3B9C3" w:rsidR="001414CA" w:rsidRDefault="004442DD" w:rsidP="00932E02">
      <w:pPr>
        <w:jc w:val="left"/>
        <w:rPr>
          <w:lang w:val="en-GB"/>
        </w:rPr>
      </w:pPr>
      <w:r>
        <w:rPr>
          <w:lang w:val="en-GB"/>
        </w:rPr>
        <w:t>VECTO-CSE wri</w:t>
      </w:r>
      <w:r w:rsidR="001414CA">
        <w:rPr>
          <w:lang w:val="en-GB"/>
        </w:rPr>
        <w:t xml:space="preserve">tes each </w:t>
      </w:r>
      <w:proofErr w:type="gramStart"/>
      <w:r w:rsidR="001414CA">
        <w:rPr>
          <w:lang w:val="en-GB"/>
        </w:rPr>
        <w:t>a</w:t>
      </w:r>
      <w:proofErr w:type="gramEnd"/>
      <w:r w:rsidR="001414CA">
        <w:rPr>
          <w:lang w:val="en-GB"/>
        </w:rPr>
        <w:t xml:space="preserve"> “</w:t>
      </w:r>
      <w:r>
        <w:rPr>
          <w:lang w:val="en-GB"/>
        </w:rPr>
        <w:t xml:space="preserve">Hz”-File </w:t>
      </w:r>
      <w:r w:rsidR="001414CA" w:rsidRPr="001414CA">
        <w:rPr>
          <w:lang w:val="en-GB"/>
        </w:rPr>
        <w:t>(either in 1Hz or in 100Hz, depending on the settings)</w:t>
      </w:r>
      <w:r w:rsidR="001414CA">
        <w:rPr>
          <w:lang w:val="en-GB"/>
        </w:rPr>
        <w:t xml:space="preserve"> </w:t>
      </w:r>
      <w:r>
        <w:rPr>
          <w:lang w:val="en-GB"/>
        </w:rPr>
        <w:t>for each provided measurement data file (i.e. for the calibration run, the two low speed runs and the high speed run).</w:t>
      </w:r>
      <w:r w:rsidR="001414CA" w:rsidRPr="001414CA">
        <w:rPr>
          <w:lang w:val="en-GB"/>
        </w:rPr>
        <w:t xml:space="preserve"> The Hz files comprise all input data and all quantities calculated by VECTO-CSE in 100Hz time resolution arithmetically averaged to the specified frequency.</w:t>
      </w:r>
    </w:p>
    <w:p w14:paraId="53FC5C7A" w14:textId="77777777" w:rsidR="004442DD" w:rsidRPr="002111ED" w:rsidRDefault="004442DD" w:rsidP="00932E02">
      <w:pPr>
        <w:jc w:val="left"/>
        <w:rPr>
          <w:i/>
          <w:lang w:val="en-GB"/>
        </w:rPr>
      </w:pPr>
      <w:r>
        <w:rPr>
          <w:i/>
          <w:lang w:val="en-GB"/>
        </w:rPr>
        <w:t>Filename</w:t>
      </w:r>
      <w:r w:rsidRPr="002111ED">
        <w:rPr>
          <w:i/>
          <w:lang w:val="en-GB"/>
        </w:rPr>
        <w:t xml:space="preserve"> = filenames csdat-file + “1Hz.csv”</w:t>
      </w:r>
    </w:p>
    <w:p w14:paraId="7B86D528" w14:textId="4DD34227" w:rsidR="007814C0" w:rsidRPr="00FD40B0" w:rsidRDefault="00FD40B0" w:rsidP="00932E02">
      <w:pPr>
        <w:jc w:val="left"/>
        <w:rPr>
          <w:lang w:val="en-GB"/>
        </w:rPr>
      </w:pPr>
      <w:r>
        <w:rPr>
          <w:lang w:val="en-GB"/>
        </w:rPr>
        <w:fldChar w:fldCharType="begin"/>
      </w:r>
      <w:r>
        <w:rPr>
          <w:lang w:val="en-GB"/>
        </w:rPr>
        <w:instrText xml:space="preserve"> REF _Ref387314587 \h </w:instrText>
      </w:r>
      <w:r w:rsidR="00932E02">
        <w:rPr>
          <w:lang w:val="en-GB"/>
        </w:rPr>
        <w:instrText xml:space="preserve"> \* MERGEFORMAT </w:instrText>
      </w:r>
      <w:r>
        <w:rPr>
          <w:lang w:val="en-GB"/>
        </w:rPr>
      </w:r>
      <w:r>
        <w:rPr>
          <w:lang w:val="en-GB"/>
        </w:rPr>
        <w:fldChar w:fldCharType="separate"/>
      </w:r>
      <w:r w:rsidR="00D03398" w:rsidRPr="001414CA">
        <w:rPr>
          <w:lang w:val="en-GB"/>
        </w:rPr>
        <w:t xml:space="preserve">Table </w:t>
      </w:r>
      <w:r w:rsidR="00D03398">
        <w:rPr>
          <w:noProof/>
          <w:lang w:val="en-GB"/>
        </w:rPr>
        <w:t>8</w:t>
      </w:r>
      <w:r>
        <w:rPr>
          <w:lang w:val="en-GB"/>
        </w:rPr>
        <w:fldChar w:fldCharType="end"/>
      </w:r>
      <w:r>
        <w:rPr>
          <w:lang w:val="en-GB"/>
        </w:rPr>
        <w:t xml:space="preserve"> </w:t>
      </w:r>
      <w:r w:rsidRPr="00FD40B0">
        <w:rPr>
          <w:lang w:val="en-GB"/>
        </w:rPr>
        <w:t xml:space="preserve">gives explanations to the results as provided in the </w:t>
      </w:r>
      <w:r>
        <w:rPr>
          <w:lang w:val="en-GB"/>
        </w:rPr>
        <w:t>Hz</w:t>
      </w:r>
      <w:r w:rsidRPr="00FD40B0">
        <w:rPr>
          <w:lang w:val="en-GB"/>
        </w:rPr>
        <w:t xml:space="preserve">-file for the constant speed test sequence. The </w:t>
      </w:r>
      <w:r>
        <w:rPr>
          <w:lang w:val="en-GB"/>
        </w:rPr>
        <w:t>Hz</w:t>
      </w:r>
      <w:r w:rsidRPr="00FD40B0">
        <w:rPr>
          <w:lang w:val="en-GB"/>
        </w:rPr>
        <w:t>-file for the calibration test contains fewer columns as fewer values are calculated CSE-internally.</w:t>
      </w:r>
    </w:p>
    <w:p w14:paraId="5EC7680D" w14:textId="01F278A7" w:rsidR="005062B4" w:rsidRPr="001414CA" w:rsidRDefault="005062B4" w:rsidP="00932E02">
      <w:pPr>
        <w:pStyle w:val="Beschriftung"/>
        <w:keepNext/>
        <w:jc w:val="left"/>
        <w:rPr>
          <w:lang w:val="en-GB"/>
        </w:rPr>
      </w:pPr>
      <w:bookmarkStart w:id="45" w:name="_Ref387314587"/>
      <w:r w:rsidRPr="001414CA">
        <w:rPr>
          <w:lang w:val="en-GB"/>
        </w:rPr>
        <w:t xml:space="preserve">Table </w:t>
      </w:r>
      <w:r w:rsidRPr="001414CA">
        <w:rPr>
          <w:lang w:val="en-GB"/>
        </w:rPr>
        <w:fldChar w:fldCharType="begin"/>
      </w:r>
      <w:r w:rsidRPr="001414CA">
        <w:rPr>
          <w:lang w:val="en-GB"/>
        </w:rPr>
        <w:instrText xml:space="preserve"> SEQ Table \* ARABIC </w:instrText>
      </w:r>
      <w:r w:rsidRPr="001414CA">
        <w:rPr>
          <w:lang w:val="en-GB"/>
        </w:rPr>
        <w:fldChar w:fldCharType="separate"/>
      </w:r>
      <w:r w:rsidR="00D03398">
        <w:rPr>
          <w:noProof/>
          <w:lang w:val="en-GB"/>
        </w:rPr>
        <w:t>8</w:t>
      </w:r>
      <w:r w:rsidRPr="001414CA">
        <w:rPr>
          <w:lang w:val="en-GB"/>
        </w:rPr>
        <w:fldChar w:fldCharType="end"/>
      </w:r>
      <w:bookmarkEnd w:id="45"/>
      <w:r w:rsidRPr="001414CA">
        <w:rPr>
          <w:lang w:val="en-GB"/>
        </w:rPr>
        <w:t xml:space="preserve">: </w:t>
      </w:r>
      <w:r w:rsidR="00FD40B0" w:rsidRPr="00FD40B0">
        <w:rPr>
          <w:b w:val="0"/>
          <w:lang w:val="en-GB"/>
        </w:rPr>
        <w:t>Results provided in the Hz-file for the constant speed test sequence</w:t>
      </w:r>
    </w:p>
    <w:tbl>
      <w:tblPr>
        <w:tblStyle w:val="Tabellenraster"/>
        <w:tblW w:w="0" w:type="auto"/>
        <w:tblLook w:val="04A0" w:firstRow="1" w:lastRow="0" w:firstColumn="1" w:lastColumn="0" w:noHBand="0" w:noVBand="1"/>
      </w:tblPr>
      <w:tblGrid>
        <w:gridCol w:w="1537"/>
        <w:gridCol w:w="950"/>
        <w:gridCol w:w="6799"/>
      </w:tblGrid>
      <w:tr w:rsidR="001863A7" w:rsidRPr="001414CA" w14:paraId="093E95A3" w14:textId="77777777" w:rsidTr="008C2B42">
        <w:trPr>
          <w:trHeight w:val="300"/>
          <w:tblHeader/>
        </w:trPr>
        <w:tc>
          <w:tcPr>
            <w:tcW w:w="1537" w:type="dxa"/>
            <w:noWrap/>
            <w:hideMark/>
          </w:tcPr>
          <w:p w14:paraId="17D21639" w14:textId="77777777" w:rsidR="001863A7" w:rsidRPr="001414CA" w:rsidRDefault="001863A7" w:rsidP="00932E02">
            <w:pPr>
              <w:jc w:val="left"/>
              <w:rPr>
                <w:b/>
                <w:lang w:val="en-GB"/>
              </w:rPr>
            </w:pPr>
            <w:r w:rsidRPr="001414CA">
              <w:rPr>
                <w:b/>
                <w:lang w:val="en-GB"/>
              </w:rPr>
              <w:t>quantity</w:t>
            </w:r>
          </w:p>
        </w:tc>
        <w:tc>
          <w:tcPr>
            <w:tcW w:w="950" w:type="dxa"/>
            <w:noWrap/>
            <w:hideMark/>
          </w:tcPr>
          <w:p w14:paraId="71AB5701" w14:textId="77777777" w:rsidR="001863A7" w:rsidRPr="001414CA" w:rsidRDefault="001863A7" w:rsidP="00932E02">
            <w:pPr>
              <w:jc w:val="left"/>
              <w:rPr>
                <w:b/>
                <w:lang w:val="en-GB"/>
              </w:rPr>
            </w:pPr>
            <w:r w:rsidRPr="001414CA">
              <w:rPr>
                <w:b/>
                <w:lang w:val="en-GB"/>
              </w:rPr>
              <w:t>unit</w:t>
            </w:r>
          </w:p>
        </w:tc>
        <w:tc>
          <w:tcPr>
            <w:tcW w:w="6799" w:type="dxa"/>
            <w:noWrap/>
            <w:hideMark/>
          </w:tcPr>
          <w:p w14:paraId="5535BA72" w14:textId="77777777" w:rsidR="001863A7" w:rsidRPr="001414CA" w:rsidRDefault="001863A7" w:rsidP="00932E02">
            <w:pPr>
              <w:jc w:val="left"/>
              <w:rPr>
                <w:b/>
                <w:lang w:val="en-GB"/>
              </w:rPr>
            </w:pPr>
            <w:r w:rsidRPr="001414CA">
              <w:rPr>
                <w:b/>
                <w:lang w:val="en-GB"/>
              </w:rPr>
              <w:t>description</w:t>
            </w:r>
          </w:p>
        </w:tc>
      </w:tr>
      <w:tr w:rsidR="001863A7" w:rsidRPr="00E661AF" w14:paraId="3DE1D022" w14:textId="77777777" w:rsidTr="008C2B42">
        <w:trPr>
          <w:trHeight w:val="300"/>
        </w:trPr>
        <w:tc>
          <w:tcPr>
            <w:tcW w:w="1537" w:type="dxa"/>
            <w:noWrap/>
            <w:hideMark/>
          </w:tcPr>
          <w:p w14:paraId="40FF491C" w14:textId="77777777" w:rsidR="001863A7" w:rsidRPr="001414CA" w:rsidRDefault="001863A7" w:rsidP="00932E02">
            <w:pPr>
              <w:jc w:val="left"/>
              <w:rPr>
                <w:i/>
                <w:iCs/>
                <w:lang w:val="en-GB"/>
              </w:rPr>
            </w:pPr>
            <w:r w:rsidRPr="001414CA">
              <w:rPr>
                <w:i/>
                <w:iCs/>
                <w:lang w:val="en-GB"/>
              </w:rPr>
              <w:t>First columns</w:t>
            </w:r>
          </w:p>
        </w:tc>
        <w:tc>
          <w:tcPr>
            <w:tcW w:w="950" w:type="dxa"/>
            <w:noWrap/>
            <w:hideMark/>
          </w:tcPr>
          <w:p w14:paraId="1CA4882C" w14:textId="77777777" w:rsidR="001863A7" w:rsidRPr="001414CA" w:rsidRDefault="001863A7" w:rsidP="00932E02">
            <w:pPr>
              <w:jc w:val="left"/>
              <w:rPr>
                <w:lang w:val="en-GB"/>
              </w:rPr>
            </w:pPr>
            <w:r w:rsidRPr="001414CA">
              <w:rPr>
                <w:lang w:val="en-GB"/>
              </w:rPr>
              <w:t> </w:t>
            </w:r>
          </w:p>
        </w:tc>
        <w:tc>
          <w:tcPr>
            <w:tcW w:w="6799" w:type="dxa"/>
            <w:noWrap/>
            <w:hideMark/>
          </w:tcPr>
          <w:p w14:paraId="6F08C105" w14:textId="77777777" w:rsidR="001863A7" w:rsidRPr="001414CA" w:rsidRDefault="001863A7" w:rsidP="00932E02">
            <w:pPr>
              <w:jc w:val="left"/>
              <w:rPr>
                <w:i/>
                <w:iCs/>
                <w:lang w:val="en-GB"/>
              </w:rPr>
            </w:pPr>
            <w:r w:rsidRPr="001414CA">
              <w:rPr>
                <w:i/>
                <w:iCs/>
                <w:lang w:val="en-GB"/>
              </w:rPr>
              <w:t>all quantities as read from *.csdat-file</w:t>
            </w:r>
          </w:p>
        </w:tc>
      </w:tr>
      <w:tr w:rsidR="001863A7" w:rsidRPr="001414CA" w14:paraId="30025F84" w14:textId="77777777" w:rsidTr="008C2B42">
        <w:trPr>
          <w:trHeight w:val="300"/>
        </w:trPr>
        <w:tc>
          <w:tcPr>
            <w:tcW w:w="1537" w:type="dxa"/>
            <w:noWrap/>
            <w:hideMark/>
          </w:tcPr>
          <w:p w14:paraId="1AFA70CF" w14:textId="77777777" w:rsidR="001863A7" w:rsidRPr="001414CA" w:rsidRDefault="001863A7" w:rsidP="00932E02">
            <w:pPr>
              <w:jc w:val="left"/>
              <w:rPr>
                <w:lang w:val="en-GB"/>
              </w:rPr>
            </w:pPr>
            <w:r w:rsidRPr="001414CA">
              <w:rPr>
                <w:lang w:val="en-GB"/>
              </w:rPr>
              <w:t>Zone (UTM)</w:t>
            </w:r>
          </w:p>
        </w:tc>
        <w:tc>
          <w:tcPr>
            <w:tcW w:w="950" w:type="dxa"/>
            <w:noWrap/>
            <w:hideMark/>
          </w:tcPr>
          <w:p w14:paraId="14C6817B" w14:textId="77777777" w:rsidR="001863A7" w:rsidRPr="001414CA" w:rsidRDefault="001863A7" w:rsidP="00932E02">
            <w:pPr>
              <w:jc w:val="left"/>
              <w:rPr>
                <w:lang w:val="en-GB"/>
              </w:rPr>
            </w:pPr>
            <w:r w:rsidRPr="001414CA">
              <w:rPr>
                <w:lang w:val="en-GB"/>
              </w:rPr>
              <w:t>[-]</w:t>
            </w:r>
          </w:p>
        </w:tc>
        <w:tc>
          <w:tcPr>
            <w:tcW w:w="6799" w:type="dxa"/>
            <w:noWrap/>
            <w:hideMark/>
          </w:tcPr>
          <w:p w14:paraId="1E61FBB7" w14:textId="77777777" w:rsidR="001863A7" w:rsidRPr="001414CA" w:rsidRDefault="001863A7" w:rsidP="00932E02">
            <w:pPr>
              <w:jc w:val="left"/>
              <w:rPr>
                <w:lang w:val="en-GB"/>
              </w:rPr>
            </w:pPr>
            <w:r w:rsidRPr="001414CA">
              <w:rPr>
                <w:lang w:val="en-GB"/>
              </w:rPr>
              <w:t>UTM zone ID</w:t>
            </w:r>
          </w:p>
        </w:tc>
      </w:tr>
      <w:tr w:rsidR="001863A7" w:rsidRPr="00E661AF" w14:paraId="49F54444" w14:textId="77777777" w:rsidTr="008C2B42">
        <w:trPr>
          <w:trHeight w:val="300"/>
        </w:trPr>
        <w:tc>
          <w:tcPr>
            <w:tcW w:w="1537" w:type="dxa"/>
            <w:noWrap/>
            <w:hideMark/>
          </w:tcPr>
          <w:p w14:paraId="66172218" w14:textId="77777777" w:rsidR="001863A7" w:rsidRPr="001414CA" w:rsidRDefault="001863A7" w:rsidP="00932E02">
            <w:pPr>
              <w:jc w:val="left"/>
              <w:rPr>
                <w:lang w:val="en-GB"/>
              </w:rPr>
            </w:pPr>
            <w:proofErr w:type="spellStart"/>
            <w:r w:rsidRPr="001414CA">
              <w:rPr>
                <w:lang w:val="en-GB"/>
              </w:rPr>
              <w:t>Lat</w:t>
            </w:r>
            <w:proofErr w:type="spellEnd"/>
            <w:r w:rsidRPr="001414CA">
              <w:rPr>
                <w:lang w:val="en-GB"/>
              </w:rPr>
              <w:t xml:space="preserve"> (UTM)</w:t>
            </w:r>
          </w:p>
        </w:tc>
        <w:tc>
          <w:tcPr>
            <w:tcW w:w="950" w:type="dxa"/>
            <w:noWrap/>
            <w:hideMark/>
          </w:tcPr>
          <w:p w14:paraId="2083D613" w14:textId="77777777" w:rsidR="001863A7" w:rsidRPr="001414CA" w:rsidRDefault="001863A7" w:rsidP="00932E02">
            <w:pPr>
              <w:jc w:val="left"/>
              <w:rPr>
                <w:lang w:val="en-GB"/>
              </w:rPr>
            </w:pPr>
            <w:r w:rsidRPr="001414CA">
              <w:rPr>
                <w:lang w:val="en-GB"/>
              </w:rPr>
              <w:t>[m]</w:t>
            </w:r>
          </w:p>
        </w:tc>
        <w:tc>
          <w:tcPr>
            <w:tcW w:w="6799" w:type="dxa"/>
            <w:noWrap/>
            <w:hideMark/>
          </w:tcPr>
          <w:p w14:paraId="7CB86B31" w14:textId="77777777" w:rsidR="001863A7" w:rsidRPr="001414CA" w:rsidRDefault="001863A7" w:rsidP="00932E02">
            <w:pPr>
              <w:jc w:val="left"/>
              <w:rPr>
                <w:lang w:val="en-GB"/>
              </w:rPr>
            </w:pPr>
            <w:r w:rsidRPr="001414CA">
              <w:rPr>
                <w:lang w:val="en-GB"/>
              </w:rPr>
              <w:t>UTM Y-value (refers to latitude) of the actual vehicle position</w:t>
            </w:r>
          </w:p>
        </w:tc>
      </w:tr>
      <w:tr w:rsidR="001863A7" w:rsidRPr="00E661AF" w14:paraId="387C85D4" w14:textId="77777777" w:rsidTr="008C2B42">
        <w:trPr>
          <w:trHeight w:val="300"/>
        </w:trPr>
        <w:tc>
          <w:tcPr>
            <w:tcW w:w="1537" w:type="dxa"/>
            <w:noWrap/>
            <w:hideMark/>
          </w:tcPr>
          <w:p w14:paraId="6148BC25" w14:textId="77777777" w:rsidR="001863A7" w:rsidRPr="001414CA" w:rsidRDefault="001863A7" w:rsidP="00932E02">
            <w:pPr>
              <w:jc w:val="left"/>
              <w:rPr>
                <w:lang w:val="en-GB"/>
              </w:rPr>
            </w:pPr>
            <w:r w:rsidRPr="001414CA">
              <w:rPr>
                <w:lang w:val="en-GB"/>
              </w:rPr>
              <w:t>Long (UTM)</w:t>
            </w:r>
          </w:p>
        </w:tc>
        <w:tc>
          <w:tcPr>
            <w:tcW w:w="950" w:type="dxa"/>
            <w:noWrap/>
            <w:hideMark/>
          </w:tcPr>
          <w:p w14:paraId="3E66B04F" w14:textId="77777777" w:rsidR="001863A7" w:rsidRPr="001414CA" w:rsidRDefault="001863A7" w:rsidP="00932E02">
            <w:pPr>
              <w:jc w:val="left"/>
              <w:rPr>
                <w:lang w:val="en-GB"/>
              </w:rPr>
            </w:pPr>
            <w:r w:rsidRPr="001414CA">
              <w:rPr>
                <w:lang w:val="en-GB"/>
              </w:rPr>
              <w:t>[m]</w:t>
            </w:r>
          </w:p>
        </w:tc>
        <w:tc>
          <w:tcPr>
            <w:tcW w:w="6799" w:type="dxa"/>
            <w:noWrap/>
            <w:hideMark/>
          </w:tcPr>
          <w:p w14:paraId="04868A83" w14:textId="77777777" w:rsidR="001863A7" w:rsidRPr="001414CA" w:rsidRDefault="001863A7" w:rsidP="00932E02">
            <w:pPr>
              <w:jc w:val="left"/>
              <w:rPr>
                <w:lang w:val="en-GB"/>
              </w:rPr>
            </w:pPr>
            <w:r w:rsidRPr="001414CA">
              <w:rPr>
                <w:lang w:val="en-GB"/>
              </w:rPr>
              <w:t>UTM X-value (refers to longitude) of the actual vehicle position</w:t>
            </w:r>
          </w:p>
        </w:tc>
      </w:tr>
      <w:tr w:rsidR="001863A7" w:rsidRPr="00E661AF" w14:paraId="6E3F1644" w14:textId="77777777" w:rsidTr="008C2B42">
        <w:trPr>
          <w:trHeight w:val="300"/>
        </w:trPr>
        <w:tc>
          <w:tcPr>
            <w:tcW w:w="1537" w:type="dxa"/>
            <w:noWrap/>
            <w:hideMark/>
          </w:tcPr>
          <w:p w14:paraId="1C26DF5F" w14:textId="77777777" w:rsidR="001863A7" w:rsidRPr="001414CA" w:rsidRDefault="001863A7" w:rsidP="00932E02">
            <w:pPr>
              <w:jc w:val="left"/>
              <w:rPr>
                <w:lang w:val="en-GB"/>
              </w:rPr>
            </w:pPr>
            <w:proofErr w:type="spellStart"/>
            <w:r w:rsidRPr="001414CA">
              <w:rPr>
                <w:lang w:val="en-GB"/>
              </w:rPr>
              <w:t>Sec_ID</w:t>
            </w:r>
            <w:proofErr w:type="spellEnd"/>
          </w:p>
        </w:tc>
        <w:tc>
          <w:tcPr>
            <w:tcW w:w="950" w:type="dxa"/>
            <w:noWrap/>
            <w:hideMark/>
          </w:tcPr>
          <w:p w14:paraId="1A5412AF" w14:textId="77777777" w:rsidR="001863A7" w:rsidRPr="001414CA" w:rsidRDefault="001863A7" w:rsidP="00932E02">
            <w:pPr>
              <w:jc w:val="left"/>
              <w:rPr>
                <w:lang w:val="en-GB"/>
              </w:rPr>
            </w:pPr>
            <w:r w:rsidRPr="001414CA">
              <w:rPr>
                <w:lang w:val="en-GB"/>
              </w:rPr>
              <w:t>[-]</w:t>
            </w:r>
          </w:p>
        </w:tc>
        <w:tc>
          <w:tcPr>
            <w:tcW w:w="6799" w:type="dxa"/>
            <w:noWrap/>
            <w:hideMark/>
          </w:tcPr>
          <w:p w14:paraId="265D8EE1" w14:textId="77777777" w:rsidR="001863A7" w:rsidRPr="001414CA" w:rsidRDefault="001863A7" w:rsidP="00932E02">
            <w:pPr>
              <w:jc w:val="left"/>
              <w:rPr>
                <w:lang w:val="en-GB"/>
              </w:rPr>
            </w:pPr>
            <w:r w:rsidRPr="001414CA">
              <w:rPr>
                <w:lang w:val="en-GB"/>
              </w:rPr>
              <w:t>measurement section ID as specified in the *.</w:t>
            </w:r>
            <w:proofErr w:type="spellStart"/>
            <w:r w:rsidRPr="001414CA">
              <w:rPr>
                <w:lang w:val="en-GB"/>
              </w:rPr>
              <w:t>csms</w:t>
            </w:r>
            <w:proofErr w:type="spellEnd"/>
            <w:r w:rsidRPr="001414CA">
              <w:rPr>
                <w:lang w:val="en-GB"/>
              </w:rPr>
              <w:t>-file</w:t>
            </w:r>
          </w:p>
        </w:tc>
      </w:tr>
      <w:tr w:rsidR="001863A7" w:rsidRPr="00E661AF" w14:paraId="1A743E2E" w14:textId="77777777" w:rsidTr="008C2B42">
        <w:trPr>
          <w:trHeight w:val="300"/>
        </w:trPr>
        <w:tc>
          <w:tcPr>
            <w:tcW w:w="1537" w:type="dxa"/>
            <w:noWrap/>
            <w:hideMark/>
          </w:tcPr>
          <w:p w14:paraId="05462851" w14:textId="77777777" w:rsidR="001863A7" w:rsidRPr="001414CA" w:rsidRDefault="001863A7" w:rsidP="00932E02">
            <w:pPr>
              <w:jc w:val="left"/>
              <w:rPr>
                <w:lang w:val="en-GB"/>
              </w:rPr>
            </w:pPr>
            <w:proofErr w:type="spellStart"/>
            <w:r w:rsidRPr="001414CA">
              <w:rPr>
                <w:lang w:val="en-GB"/>
              </w:rPr>
              <w:t>Dir_ID</w:t>
            </w:r>
            <w:proofErr w:type="spellEnd"/>
          </w:p>
        </w:tc>
        <w:tc>
          <w:tcPr>
            <w:tcW w:w="950" w:type="dxa"/>
            <w:noWrap/>
            <w:hideMark/>
          </w:tcPr>
          <w:p w14:paraId="6F855768" w14:textId="77777777" w:rsidR="001863A7" w:rsidRPr="001414CA" w:rsidRDefault="001863A7" w:rsidP="00932E02">
            <w:pPr>
              <w:jc w:val="left"/>
              <w:rPr>
                <w:lang w:val="en-GB"/>
              </w:rPr>
            </w:pPr>
            <w:r w:rsidRPr="001414CA">
              <w:rPr>
                <w:lang w:val="en-GB"/>
              </w:rPr>
              <w:t>[-]</w:t>
            </w:r>
          </w:p>
        </w:tc>
        <w:tc>
          <w:tcPr>
            <w:tcW w:w="6799" w:type="dxa"/>
            <w:noWrap/>
            <w:hideMark/>
          </w:tcPr>
          <w:p w14:paraId="69772285" w14:textId="77777777" w:rsidR="001863A7" w:rsidRPr="001414CA" w:rsidRDefault="001863A7" w:rsidP="00932E02">
            <w:pPr>
              <w:jc w:val="left"/>
              <w:rPr>
                <w:lang w:val="en-GB"/>
              </w:rPr>
            </w:pPr>
            <w:r w:rsidRPr="001414CA">
              <w:rPr>
                <w:lang w:val="en-GB"/>
              </w:rPr>
              <w:t>driving direction ID as specified in the *.</w:t>
            </w:r>
            <w:proofErr w:type="spellStart"/>
            <w:r w:rsidRPr="001414CA">
              <w:rPr>
                <w:lang w:val="en-GB"/>
              </w:rPr>
              <w:t>csms</w:t>
            </w:r>
            <w:proofErr w:type="spellEnd"/>
            <w:r w:rsidRPr="001414CA">
              <w:rPr>
                <w:lang w:val="en-GB"/>
              </w:rPr>
              <w:t>-file</w:t>
            </w:r>
          </w:p>
        </w:tc>
      </w:tr>
      <w:tr w:rsidR="001863A7" w:rsidRPr="00E661AF" w14:paraId="3ADFCD3B" w14:textId="77777777" w:rsidTr="008C2B42">
        <w:trPr>
          <w:trHeight w:val="300"/>
        </w:trPr>
        <w:tc>
          <w:tcPr>
            <w:tcW w:w="1537" w:type="dxa"/>
            <w:noWrap/>
            <w:hideMark/>
          </w:tcPr>
          <w:p w14:paraId="788239D5" w14:textId="77777777" w:rsidR="001863A7" w:rsidRPr="001414CA" w:rsidRDefault="001863A7" w:rsidP="00932E02">
            <w:pPr>
              <w:jc w:val="left"/>
              <w:rPr>
                <w:lang w:val="en-GB"/>
              </w:rPr>
            </w:pPr>
            <w:proofErr w:type="spellStart"/>
            <w:r w:rsidRPr="001414CA">
              <w:rPr>
                <w:lang w:val="en-GB"/>
              </w:rPr>
              <w:t>Lat</w:t>
            </w:r>
            <w:proofErr w:type="spellEnd"/>
            <w:r w:rsidRPr="001414CA">
              <w:rPr>
                <w:lang w:val="en-GB"/>
              </w:rPr>
              <w:t xml:space="preserve"> (root)</w:t>
            </w:r>
          </w:p>
        </w:tc>
        <w:tc>
          <w:tcPr>
            <w:tcW w:w="950" w:type="dxa"/>
            <w:noWrap/>
            <w:hideMark/>
          </w:tcPr>
          <w:p w14:paraId="36F19964" w14:textId="77777777" w:rsidR="001863A7" w:rsidRPr="001414CA" w:rsidRDefault="001863A7" w:rsidP="00932E02">
            <w:pPr>
              <w:jc w:val="left"/>
              <w:rPr>
                <w:lang w:val="en-GB"/>
              </w:rPr>
            </w:pPr>
            <w:r w:rsidRPr="001414CA">
              <w:rPr>
                <w:lang w:val="en-GB"/>
              </w:rPr>
              <w:t>[m]</w:t>
            </w:r>
          </w:p>
        </w:tc>
        <w:tc>
          <w:tcPr>
            <w:tcW w:w="6799" w:type="dxa"/>
            <w:noWrap/>
            <w:hideMark/>
          </w:tcPr>
          <w:p w14:paraId="6D96524A" w14:textId="77777777" w:rsidR="001863A7" w:rsidRPr="001414CA" w:rsidRDefault="001863A7" w:rsidP="00932E02">
            <w:pPr>
              <w:jc w:val="left"/>
              <w:rPr>
                <w:lang w:val="en-GB"/>
              </w:rPr>
            </w:pPr>
            <w:r w:rsidRPr="001414CA">
              <w:rPr>
                <w:lang w:val="en-GB"/>
              </w:rPr>
              <w:t>UTM Y-value (refers to latitude) of the reference point on the line defining the measurement section</w:t>
            </w:r>
          </w:p>
        </w:tc>
      </w:tr>
      <w:tr w:rsidR="001863A7" w:rsidRPr="00E661AF" w14:paraId="25EBFAE0" w14:textId="77777777" w:rsidTr="008C2B42">
        <w:trPr>
          <w:trHeight w:val="300"/>
        </w:trPr>
        <w:tc>
          <w:tcPr>
            <w:tcW w:w="1537" w:type="dxa"/>
            <w:noWrap/>
            <w:hideMark/>
          </w:tcPr>
          <w:p w14:paraId="36D11CF0" w14:textId="77777777" w:rsidR="001863A7" w:rsidRPr="001414CA" w:rsidRDefault="001863A7" w:rsidP="00932E02">
            <w:pPr>
              <w:jc w:val="left"/>
              <w:rPr>
                <w:lang w:val="en-GB"/>
              </w:rPr>
            </w:pPr>
            <w:r w:rsidRPr="001414CA">
              <w:rPr>
                <w:lang w:val="en-GB"/>
              </w:rPr>
              <w:t>Long (root)</w:t>
            </w:r>
          </w:p>
        </w:tc>
        <w:tc>
          <w:tcPr>
            <w:tcW w:w="950" w:type="dxa"/>
            <w:noWrap/>
            <w:hideMark/>
          </w:tcPr>
          <w:p w14:paraId="0F4FE820" w14:textId="77777777" w:rsidR="001863A7" w:rsidRPr="001414CA" w:rsidRDefault="001863A7" w:rsidP="00932E02">
            <w:pPr>
              <w:jc w:val="left"/>
              <w:rPr>
                <w:lang w:val="en-GB"/>
              </w:rPr>
            </w:pPr>
            <w:r w:rsidRPr="001414CA">
              <w:rPr>
                <w:lang w:val="en-GB"/>
              </w:rPr>
              <w:t>[m]</w:t>
            </w:r>
          </w:p>
        </w:tc>
        <w:tc>
          <w:tcPr>
            <w:tcW w:w="6799" w:type="dxa"/>
            <w:noWrap/>
            <w:hideMark/>
          </w:tcPr>
          <w:p w14:paraId="0788CB4D" w14:textId="77777777" w:rsidR="001863A7" w:rsidRPr="001414CA" w:rsidRDefault="001863A7" w:rsidP="00932E02">
            <w:pPr>
              <w:jc w:val="left"/>
              <w:rPr>
                <w:lang w:val="en-GB"/>
              </w:rPr>
            </w:pPr>
            <w:r w:rsidRPr="001414CA">
              <w:rPr>
                <w:lang w:val="en-GB"/>
              </w:rPr>
              <w:t>UTM X-value (refers to longitude) of the reference point on the line defining the measurement section</w:t>
            </w:r>
          </w:p>
        </w:tc>
      </w:tr>
      <w:tr w:rsidR="00A46D78" w:rsidRPr="00E661AF" w14:paraId="7E5DCD04" w14:textId="77777777" w:rsidTr="008C2B42">
        <w:trPr>
          <w:trHeight w:val="300"/>
        </w:trPr>
        <w:tc>
          <w:tcPr>
            <w:tcW w:w="1537" w:type="dxa"/>
            <w:noWrap/>
            <w:vAlign w:val="top"/>
          </w:tcPr>
          <w:p w14:paraId="018064B6" w14:textId="5D6004CC" w:rsidR="00A46D78" w:rsidRPr="00A46D78" w:rsidRDefault="00A46D78" w:rsidP="00932E02">
            <w:pPr>
              <w:jc w:val="left"/>
              <w:rPr>
                <w:lang w:val="en-GB"/>
              </w:rPr>
            </w:pPr>
            <w:proofErr w:type="spellStart"/>
            <w:r w:rsidRPr="00A46D78">
              <w:rPr>
                <w:lang w:val="en-GB"/>
              </w:rPr>
              <w:t>dist_root</w:t>
            </w:r>
            <w:proofErr w:type="spellEnd"/>
          </w:p>
        </w:tc>
        <w:tc>
          <w:tcPr>
            <w:tcW w:w="950" w:type="dxa"/>
            <w:noWrap/>
            <w:vAlign w:val="top"/>
          </w:tcPr>
          <w:p w14:paraId="35A43FA8" w14:textId="47A4DC80" w:rsidR="00A46D78" w:rsidRPr="00A46D78" w:rsidRDefault="00A46D78" w:rsidP="00932E02">
            <w:pPr>
              <w:jc w:val="left"/>
              <w:rPr>
                <w:lang w:val="en-GB"/>
              </w:rPr>
            </w:pPr>
            <w:r w:rsidRPr="00A46D78">
              <w:rPr>
                <w:lang w:val="en-GB"/>
              </w:rPr>
              <w:t>[m]</w:t>
            </w:r>
          </w:p>
        </w:tc>
        <w:tc>
          <w:tcPr>
            <w:tcW w:w="6799" w:type="dxa"/>
            <w:noWrap/>
            <w:vAlign w:val="top"/>
          </w:tcPr>
          <w:p w14:paraId="792AE9F1" w14:textId="12DC1A94" w:rsidR="00A46D78" w:rsidRPr="00A46D78" w:rsidRDefault="00A46D78" w:rsidP="00932E02">
            <w:pPr>
              <w:jc w:val="left"/>
              <w:rPr>
                <w:lang w:val="en-GB"/>
              </w:rPr>
            </w:pPr>
            <w:r w:rsidRPr="00A46D78">
              <w:rPr>
                <w:lang w:val="en-GB"/>
              </w:rPr>
              <w:t>distance driven inside the measurement section (length on the re</w:t>
            </w:r>
            <w:r w:rsidRPr="00A46D78">
              <w:rPr>
                <w:lang w:val="en-GB"/>
              </w:rPr>
              <w:t>f</w:t>
            </w:r>
            <w:r w:rsidRPr="00A46D78">
              <w:rPr>
                <w:lang w:val="en-GB"/>
              </w:rPr>
              <w:t>erence line)</w:t>
            </w:r>
          </w:p>
        </w:tc>
      </w:tr>
      <w:tr w:rsidR="00A46D78" w:rsidRPr="00E661AF" w14:paraId="6C58DF1F" w14:textId="77777777" w:rsidTr="008C2B42">
        <w:trPr>
          <w:trHeight w:val="300"/>
        </w:trPr>
        <w:tc>
          <w:tcPr>
            <w:tcW w:w="1537" w:type="dxa"/>
            <w:noWrap/>
            <w:vAlign w:val="top"/>
          </w:tcPr>
          <w:p w14:paraId="1384D9D4" w14:textId="5444C2B2" w:rsidR="00A46D78" w:rsidRPr="00A46D78" w:rsidRDefault="00A46D78" w:rsidP="00932E02">
            <w:pPr>
              <w:jc w:val="left"/>
              <w:rPr>
                <w:lang w:val="en-GB"/>
              </w:rPr>
            </w:pPr>
            <w:proofErr w:type="spellStart"/>
            <w:r w:rsidRPr="00A46D78">
              <w:rPr>
                <w:lang w:val="en-GB"/>
              </w:rPr>
              <w:t>slope_deg</w:t>
            </w:r>
            <w:proofErr w:type="spellEnd"/>
          </w:p>
        </w:tc>
        <w:tc>
          <w:tcPr>
            <w:tcW w:w="950" w:type="dxa"/>
            <w:noWrap/>
            <w:vAlign w:val="top"/>
          </w:tcPr>
          <w:p w14:paraId="6AA55AFA" w14:textId="6CEE0A04" w:rsidR="00A46D78" w:rsidRPr="00A46D78" w:rsidRDefault="00A46D78" w:rsidP="00932E02">
            <w:pPr>
              <w:jc w:val="left"/>
              <w:rPr>
                <w:lang w:val="en-GB"/>
              </w:rPr>
            </w:pPr>
            <w:r w:rsidRPr="00A46D78">
              <w:rPr>
                <w:lang w:val="en-GB"/>
              </w:rPr>
              <w:t>[°]</w:t>
            </w:r>
          </w:p>
        </w:tc>
        <w:tc>
          <w:tcPr>
            <w:tcW w:w="6799" w:type="dxa"/>
            <w:noWrap/>
            <w:vAlign w:val="top"/>
          </w:tcPr>
          <w:p w14:paraId="64A0152A" w14:textId="0303361D" w:rsidR="00A46D78" w:rsidRPr="00A46D78" w:rsidRDefault="00A46D78" w:rsidP="00932E02">
            <w:pPr>
              <w:jc w:val="left"/>
              <w:rPr>
                <w:lang w:val="en-GB"/>
              </w:rPr>
            </w:pPr>
            <w:r w:rsidRPr="00A46D78">
              <w:rPr>
                <w:lang w:val="en-GB"/>
              </w:rPr>
              <w:t>slope angle (=0 if altitude corrections is disabled)</w:t>
            </w:r>
          </w:p>
        </w:tc>
      </w:tr>
      <w:tr w:rsidR="00427E75" w:rsidRPr="00E661AF" w14:paraId="02152380" w14:textId="77777777" w:rsidTr="008C2B42">
        <w:trPr>
          <w:trHeight w:val="300"/>
        </w:trPr>
        <w:tc>
          <w:tcPr>
            <w:tcW w:w="1537" w:type="dxa"/>
            <w:noWrap/>
            <w:vAlign w:val="top"/>
          </w:tcPr>
          <w:p w14:paraId="71FBC84A" w14:textId="2D192ECD" w:rsidR="00427E75" w:rsidRPr="008C2B42" w:rsidRDefault="00427E75" w:rsidP="00932E02">
            <w:pPr>
              <w:jc w:val="left"/>
              <w:rPr>
                <w:lang w:val="en-GB"/>
              </w:rPr>
            </w:pPr>
            <w:r w:rsidRPr="008C2B42">
              <w:rPr>
                <w:lang w:val="en-GB"/>
              </w:rPr>
              <w:t>altitude</w:t>
            </w:r>
          </w:p>
        </w:tc>
        <w:tc>
          <w:tcPr>
            <w:tcW w:w="950" w:type="dxa"/>
            <w:noWrap/>
            <w:vAlign w:val="top"/>
          </w:tcPr>
          <w:p w14:paraId="633FAD07" w14:textId="3CC60A08" w:rsidR="00427E75" w:rsidRPr="008C2B42" w:rsidRDefault="00427E75" w:rsidP="00932E02">
            <w:pPr>
              <w:jc w:val="left"/>
              <w:rPr>
                <w:lang w:val="en-GB"/>
              </w:rPr>
            </w:pPr>
            <w:r w:rsidRPr="008C2B42">
              <w:rPr>
                <w:lang w:val="en-GB"/>
              </w:rPr>
              <w:t>[m]</w:t>
            </w:r>
          </w:p>
        </w:tc>
        <w:tc>
          <w:tcPr>
            <w:tcW w:w="6799" w:type="dxa"/>
            <w:noWrap/>
            <w:vAlign w:val="top"/>
          </w:tcPr>
          <w:p w14:paraId="1CDDBFD6" w14:textId="147BA2C2" w:rsidR="00427E75" w:rsidRPr="008C2B42" w:rsidRDefault="00427E75" w:rsidP="00932E02">
            <w:pPr>
              <w:jc w:val="left"/>
              <w:rPr>
                <w:lang w:val="en-GB"/>
              </w:rPr>
            </w:pPr>
            <w:r w:rsidRPr="008C2B42">
              <w:rPr>
                <w:lang w:val="en-GB"/>
              </w:rPr>
              <w:t>altitude (=0 outside the measurement sections and if altitude co</w:t>
            </w:r>
            <w:r w:rsidRPr="008C2B42">
              <w:rPr>
                <w:lang w:val="en-GB"/>
              </w:rPr>
              <w:t>r</w:t>
            </w:r>
            <w:r w:rsidRPr="008C2B42">
              <w:rPr>
                <w:lang w:val="en-GB"/>
              </w:rPr>
              <w:t>rections is disabled)</w:t>
            </w:r>
          </w:p>
        </w:tc>
      </w:tr>
      <w:tr w:rsidR="00427E75" w:rsidRPr="001414CA" w14:paraId="0D3E02D7" w14:textId="77777777" w:rsidTr="008C2B42">
        <w:trPr>
          <w:trHeight w:val="300"/>
        </w:trPr>
        <w:tc>
          <w:tcPr>
            <w:tcW w:w="1537" w:type="dxa"/>
            <w:noWrap/>
            <w:hideMark/>
          </w:tcPr>
          <w:p w14:paraId="69043C2A" w14:textId="77777777" w:rsidR="00427E75" w:rsidRPr="001414CA" w:rsidRDefault="00427E75" w:rsidP="00932E02">
            <w:pPr>
              <w:jc w:val="left"/>
              <w:rPr>
                <w:lang w:val="en-GB"/>
              </w:rPr>
            </w:pPr>
            <w:proofErr w:type="spellStart"/>
            <w:r w:rsidRPr="001414CA">
              <w:rPr>
                <w:lang w:val="en-GB"/>
              </w:rPr>
              <w:t>v_veh</w:t>
            </w:r>
            <w:proofErr w:type="spellEnd"/>
          </w:p>
        </w:tc>
        <w:tc>
          <w:tcPr>
            <w:tcW w:w="950" w:type="dxa"/>
            <w:noWrap/>
            <w:hideMark/>
          </w:tcPr>
          <w:p w14:paraId="6284FA76" w14:textId="77777777" w:rsidR="00427E75" w:rsidRPr="001414CA" w:rsidRDefault="00427E75" w:rsidP="00932E02">
            <w:pPr>
              <w:jc w:val="left"/>
              <w:rPr>
                <w:lang w:val="en-GB"/>
              </w:rPr>
            </w:pPr>
            <w:r w:rsidRPr="001414CA">
              <w:rPr>
                <w:lang w:val="en-GB"/>
              </w:rPr>
              <w:t>[km/h]</w:t>
            </w:r>
          </w:p>
        </w:tc>
        <w:tc>
          <w:tcPr>
            <w:tcW w:w="6799" w:type="dxa"/>
            <w:noWrap/>
            <w:hideMark/>
          </w:tcPr>
          <w:p w14:paraId="22896D97" w14:textId="77777777" w:rsidR="00427E75" w:rsidRPr="001414CA" w:rsidRDefault="00427E75" w:rsidP="00932E02">
            <w:pPr>
              <w:jc w:val="left"/>
              <w:rPr>
                <w:lang w:val="en-GB"/>
              </w:rPr>
            </w:pPr>
            <w:r w:rsidRPr="001414CA">
              <w:rPr>
                <w:lang w:val="en-GB"/>
              </w:rPr>
              <w:t>vehicle speed (after calibration)</w:t>
            </w:r>
          </w:p>
        </w:tc>
      </w:tr>
      <w:tr w:rsidR="00427E75" w:rsidRPr="00E661AF" w14:paraId="15D1B6FF" w14:textId="77777777" w:rsidTr="008C2B42">
        <w:trPr>
          <w:trHeight w:val="300"/>
        </w:trPr>
        <w:tc>
          <w:tcPr>
            <w:tcW w:w="1537" w:type="dxa"/>
            <w:noWrap/>
            <w:hideMark/>
          </w:tcPr>
          <w:p w14:paraId="1EFFA270" w14:textId="77777777" w:rsidR="00427E75" w:rsidRPr="001414CA" w:rsidRDefault="00427E75" w:rsidP="00932E02">
            <w:pPr>
              <w:jc w:val="left"/>
              <w:rPr>
                <w:lang w:val="en-GB"/>
              </w:rPr>
            </w:pPr>
            <w:proofErr w:type="spellStart"/>
            <w:r w:rsidRPr="001414CA">
              <w:rPr>
                <w:lang w:val="en-GB"/>
              </w:rPr>
              <w:t>dist</w:t>
            </w:r>
            <w:proofErr w:type="spellEnd"/>
          </w:p>
        </w:tc>
        <w:tc>
          <w:tcPr>
            <w:tcW w:w="950" w:type="dxa"/>
            <w:noWrap/>
            <w:hideMark/>
          </w:tcPr>
          <w:p w14:paraId="50075C3B" w14:textId="77777777" w:rsidR="00427E75" w:rsidRPr="001414CA" w:rsidRDefault="00427E75" w:rsidP="00932E02">
            <w:pPr>
              <w:jc w:val="left"/>
              <w:rPr>
                <w:lang w:val="en-GB"/>
              </w:rPr>
            </w:pPr>
            <w:r w:rsidRPr="001414CA">
              <w:rPr>
                <w:lang w:val="en-GB"/>
              </w:rPr>
              <w:t>[m]</w:t>
            </w:r>
          </w:p>
        </w:tc>
        <w:tc>
          <w:tcPr>
            <w:tcW w:w="6799" w:type="dxa"/>
            <w:noWrap/>
            <w:hideMark/>
          </w:tcPr>
          <w:p w14:paraId="456A3074" w14:textId="77777777" w:rsidR="00427E75" w:rsidRPr="001414CA" w:rsidRDefault="00427E75" w:rsidP="00932E02">
            <w:pPr>
              <w:jc w:val="left"/>
              <w:rPr>
                <w:lang w:val="en-GB"/>
              </w:rPr>
            </w:pPr>
            <w:r w:rsidRPr="001414CA">
              <w:rPr>
                <w:lang w:val="en-GB"/>
              </w:rPr>
              <w:t>cumulative value of driven distance</w:t>
            </w:r>
          </w:p>
        </w:tc>
      </w:tr>
      <w:tr w:rsidR="00427E75" w:rsidRPr="00E661AF" w14:paraId="3C9EA990" w14:textId="77777777" w:rsidTr="008C2B42">
        <w:trPr>
          <w:trHeight w:val="300"/>
        </w:trPr>
        <w:tc>
          <w:tcPr>
            <w:tcW w:w="1537" w:type="dxa"/>
            <w:noWrap/>
            <w:hideMark/>
          </w:tcPr>
          <w:p w14:paraId="3D16EB9F" w14:textId="77777777" w:rsidR="00427E75" w:rsidRPr="001414CA" w:rsidRDefault="00427E75" w:rsidP="00932E02">
            <w:pPr>
              <w:jc w:val="left"/>
              <w:rPr>
                <w:lang w:val="en-GB"/>
              </w:rPr>
            </w:pPr>
            <w:proofErr w:type="spellStart"/>
            <w:r w:rsidRPr="001414CA">
              <w:rPr>
                <w:lang w:val="en-GB"/>
              </w:rPr>
              <w:t>vair_uf</w:t>
            </w:r>
            <w:proofErr w:type="spellEnd"/>
          </w:p>
        </w:tc>
        <w:tc>
          <w:tcPr>
            <w:tcW w:w="950" w:type="dxa"/>
            <w:noWrap/>
            <w:hideMark/>
          </w:tcPr>
          <w:p w14:paraId="335A1A77" w14:textId="77777777" w:rsidR="00427E75" w:rsidRPr="001414CA" w:rsidRDefault="00427E75" w:rsidP="00932E02">
            <w:pPr>
              <w:jc w:val="left"/>
              <w:rPr>
                <w:lang w:val="en-GB"/>
              </w:rPr>
            </w:pPr>
            <w:r w:rsidRPr="001414CA">
              <w:rPr>
                <w:lang w:val="en-GB"/>
              </w:rPr>
              <w:t>[m/s]</w:t>
            </w:r>
          </w:p>
        </w:tc>
        <w:tc>
          <w:tcPr>
            <w:tcW w:w="6799" w:type="dxa"/>
            <w:noWrap/>
            <w:hideMark/>
          </w:tcPr>
          <w:p w14:paraId="22B609B2" w14:textId="77777777" w:rsidR="00427E75" w:rsidRPr="001414CA" w:rsidRDefault="00427E75" w:rsidP="00932E02">
            <w:pPr>
              <w:jc w:val="left"/>
              <w:rPr>
                <w:lang w:val="en-GB"/>
              </w:rPr>
            </w:pPr>
            <w:r w:rsidRPr="001414CA">
              <w:rPr>
                <w:lang w:val="en-GB"/>
              </w:rPr>
              <w:t>air speed (undisturbed flow at anemometer height)</w:t>
            </w:r>
          </w:p>
        </w:tc>
      </w:tr>
      <w:tr w:rsidR="00427E75" w:rsidRPr="00E661AF" w14:paraId="0FDC3FDD" w14:textId="77777777" w:rsidTr="008C2B42">
        <w:trPr>
          <w:trHeight w:val="300"/>
        </w:trPr>
        <w:tc>
          <w:tcPr>
            <w:tcW w:w="1537" w:type="dxa"/>
            <w:noWrap/>
            <w:hideMark/>
          </w:tcPr>
          <w:p w14:paraId="2DDBC01F" w14:textId="77777777" w:rsidR="00427E75" w:rsidRPr="001414CA" w:rsidRDefault="00427E75" w:rsidP="00932E02">
            <w:pPr>
              <w:jc w:val="left"/>
              <w:rPr>
                <w:lang w:val="en-GB"/>
              </w:rPr>
            </w:pPr>
            <w:proofErr w:type="spellStart"/>
            <w:r w:rsidRPr="001414CA">
              <w:rPr>
                <w:lang w:val="en-GB"/>
              </w:rPr>
              <w:t>vair</w:t>
            </w:r>
            <w:proofErr w:type="spellEnd"/>
          </w:p>
        </w:tc>
        <w:tc>
          <w:tcPr>
            <w:tcW w:w="950" w:type="dxa"/>
            <w:noWrap/>
            <w:hideMark/>
          </w:tcPr>
          <w:p w14:paraId="626631B0" w14:textId="77777777" w:rsidR="00427E75" w:rsidRPr="001414CA" w:rsidRDefault="00427E75" w:rsidP="00932E02">
            <w:pPr>
              <w:jc w:val="left"/>
              <w:rPr>
                <w:lang w:val="en-GB"/>
              </w:rPr>
            </w:pPr>
            <w:r w:rsidRPr="001414CA">
              <w:rPr>
                <w:lang w:val="en-GB"/>
              </w:rPr>
              <w:t>[m/s]</w:t>
            </w:r>
          </w:p>
        </w:tc>
        <w:tc>
          <w:tcPr>
            <w:tcW w:w="6799" w:type="dxa"/>
            <w:noWrap/>
            <w:hideMark/>
          </w:tcPr>
          <w:p w14:paraId="058D1145" w14:textId="77777777" w:rsidR="00427E75" w:rsidRPr="001414CA" w:rsidRDefault="00427E75" w:rsidP="00932E02">
            <w:pPr>
              <w:jc w:val="left"/>
              <w:rPr>
                <w:lang w:val="en-GB"/>
              </w:rPr>
            </w:pPr>
            <w:r w:rsidRPr="001414CA">
              <w:rPr>
                <w:lang w:val="en-GB"/>
              </w:rPr>
              <w:t>air speed (after boundary layer correction)</w:t>
            </w:r>
          </w:p>
        </w:tc>
      </w:tr>
      <w:tr w:rsidR="00427E75" w:rsidRPr="00E661AF" w14:paraId="6B019E66" w14:textId="77777777" w:rsidTr="008C2B42">
        <w:trPr>
          <w:trHeight w:val="300"/>
        </w:trPr>
        <w:tc>
          <w:tcPr>
            <w:tcW w:w="1537" w:type="dxa"/>
            <w:noWrap/>
            <w:hideMark/>
          </w:tcPr>
          <w:p w14:paraId="34D6774E" w14:textId="77777777" w:rsidR="00427E75" w:rsidRPr="001414CA" w:rsidRDefault="00427E75" w:rsidP="00932E02">
            <w:pPr>
              <w:jc w:val="left"/>
              <w:rPr>
                <w:lang w:val="en-GB"/>
              </w:rPr>
            </w:pPr>
            <w:proofErr w:type="spellStart"/>
            <w:r w:rsidRPr="001414CA">
              <w:rPr>
                <w:lang w:val="en-GB"/>
              </w:rPr>
              <w:t>beta_uf</w:t>
            </w:r>
            <w:proofErr w:type="spellEnd"/>
          </w:p>
        </w:tc>
        <w:tc>
          <w:tcPr>
            <w:tcW w:w="950" w:type="dxa"/>
            <w:noWrap/>
            <w:hideMark/>
          </w:tcPr>
          <w:p w14:paraId="22ABB5F7" w14:textId="77777777" w:rsidR="00427E75" w:rsidRPr="001414CA" w:rsidRDefault="00427E75" w:rsidP="00932E02">
            <w:pPr>
              <w:jc w:val="left"/>
              <w:rPr>
                <w:lang w:val="en-GB"/>
              </w:rPr>
            </w:pPr>
            <w:r w:rsidRPr="001414CA">
              <w:rPr>
                <w:lang w:val="en-GB"/>
              </w:rPr>
              <w:t>[°]</w:t>
            </w:r>
          </w:p>
        </w:tc>
        <w:tc>
          <w:tcPr>
            <w:tcW w:w="6799" w:type="dxa"/>
            <w:noWrap/>
            <w:hideMark/>
          </w:tcPr>
          <w:p w14:paraId="30709B46" w14:textId="77777777" w:rsidR="00427E75" w:rsidRPr="001414CA" w:rsidRDefault="00427E75" w:rsidP="00932E02">
            <w:pPr>
              <w:jc w:val="left"/>
              <w:rPr>
                <w:lang w:val="en-GB"/>
              </w:rPr>
            </w:pPr>
            <w:r w:rsidRPr="001414CA">
              <w:rPr>
                <w:lang w:val="en-GB"/>
              </w:rPr>
              <w:t>yaw angle (undisturbed flow at anemometer height)</w:t>
            </w:r>
          </w:p>
        </w:tc>
      </w:tr>
      <w:tr w:rsidR="00427E75" w:rsidRPr="00E661AF" w14:paraId="4000E42D" w14:textId="77777777" w:rsidTr="008C2B42">
        <w:trPr>
          <w:trHeight w:val="300"/>
        </w:trPr>
        <w:tc>
          <w:tcPr>
            <w:tcW w:w="1537" w:type="dxa"/>
            <w:noWrap/>
            <w:hideMark/>
          </w:tcPr>
          <w:p w14:paraId="3826A451" w14:textId="77777777" w:rsidR="00427E75" w:rsidRPr="001414CA" w:rsidRDefault="00427E75" w:rsidP="00932E02">
            <w:pPr>
              <w:jc w:val="left"/>
              <w:rPr>
                <w:lang w:val="en-GB"/>
              </w:rPr>
            </w:pPr>
            <w:r w:rsidRPr="001414CA">
              <w:rPr>
                <w:lang w:val="en-GB"/>
              </w:rPr>
              <w:t>beta</w:t>
            </w:r>
          </w:p>
        </w:tc>
        <w:tc>
          <w:tcPr>
            <w:tcW w:w="950" w:type="dxa"/>
            <w:noWrap/>
            <w:hideMark/>
          </w:tcPr>
          <w:p w14:paraId="3D7A9B9B" w14:textId="77777777" w:rsidR="00427E75" w:rsidRPr="001414CA" w:rsidRDefault="00427E75" w:rsidP="00932E02">
            <w:pPr>
              <w:jc w:val="left"/>
              <w:rPr>
                <w:lang w:val="en-GB"/>
              </w:rPr>
            </w:pPr>
            <w:r w:rsidRPr="001414CA">
              <w:rPr>
                <w:lang w:val="en-GB"/>
              </w:rPr>
              <w:t>[°]</w:t>
            </w:r>
          </w:p>
        </w:tc>
        <w:tc>
          <w:tcPr>
            <w:tcW w:w="6799" w:type="dxa"/>
            <w:noWrap/>
            <w:hideMark/>
          </w:tcPr>
          <w:p w14:paraId="23B05D88" w14:textId="77777777" w:rsidR="00427E75" w:rsidRPr="001414CA" w:rsidRDefault="00427E75" w:rsidP="00932E02">
            <w:pPr>
              <w:jc w:val="left"/>
              <w:rPr>
                <w:lang w:val="en-GB"/>
              </w:rPr>
            </w:pPr>
            <w:r w:rsidRPr="001414CA">
              <w:rPr>
                <w:lang w:val="en-GB"/>
              </w:rPr>
              <w:t>yaw angle (after boundary layer correction)</w:t>
            </w:r>
          </w:p>
        </w:tc>
      </w:tr>
      <w:tr w:rsidR="00427E75" w:rsidRPr="00E661AF" w14:paraId="4458ED12" w14:textId="77777777" w:rsidTr="008C2B42">
        <w:trPr>
          <w:trHeight w:val="300"/>
        </w:trPr>
        <w:tc>
          <w:tcPr>
            <w:tcW w:w="1537" w:type="dxa"/>
            <w:noWrap/>
            <w:hideMark/>
          </w:tcPr>
          <w:p w14:paraId="7D3E6DE8" w14:textId="77777777" w:rsidR="00427E75" w:rsidRPr="001414CA" w:rsidRDefault="00427E75" w:rsidP="00932E02">
            <w:pPr>
              <w:jc w:val="left"/>
              <w:rPr>
                <w:lang w:val="en-GB"/>
              </w:rPr>
            </w:pPr>
            <w:proofErr w:type="spellStart"/>
            <w:r w:rsidRPr="001414CA">
              <w:rPr>
                <w:lang w:val="en-GB"/>
              </w:rPr>
              <w:t>vwind_ha</w:t>
            </w:r>
            <w:proofErr w:type="spellEnd"/>
          </w:p>
        </w:tc>
        <w:tc>
          <w:tcPr>
            <w:tcW w:w="950" w:type="dxa"/>
            <w:noWrap/>
            <w:hideMark/>
          </w:tcPr>
          <w:p w14:paraId="5F0B5C22" w14:textId="77777777" w:rsidR="00427E75" w:rsidRPr="001414CA" w:rsidRDefault="00427E75" w:rsidP="00932E02">
            <w:pPr>
              <w:jc w:val="left"/>
              <w:rPr>
                <w:lang w:val="en-GB"/>
              </w:rPr>
            </w:pPr>
            <w:r w:rsidRPr="001414CA">
              <w:rPr>
                <w:lang w:val="en-GB"/>
              </w:rPr>
              <w:t>[m/s]</w:t>
            </w:r>
          </w:p>
        </w:tc>
        <w:tc>
          <w:tcPr>
            <w:tcW w:w="6799" w:type="dxa"/>
            <w:noWrap/>
            <w:hideMark/>
          </w:tcPr>
          <w:p w14:paraId="51DA721F" w14:textId="77777777" w:rsidR="00427E75" w:rsidRPr="001414CA" w:rsidRDefault="00427E75" w:rsidP="00932E02">
            <w:pPr>
              <w:jc w:val="left"/>
              <w:rPr>
                <w:lang w:val="en-GB"/>
              </w:rPr>
            </w:pPr>
            <w:r w:rsidRPr="001414CA">
              <w:rPr>
                <w:lang w:val="en-GB"/>
              </w:rPr>
              <w:t>wind speed at anemometer height</w:t>
            </w:r>
          </w:p>
        </w:tc>
      </w:tr>
      <w:tr w:rsidR="00427E75" w:rsidRPr="00E661AF" w14:paraId="3240A97B" w14:textId="77777777" w:rsidTr="008C2B42">
        <w:trPr>
          <w:trHeight w:val="300"/>
        </w:trPr>
        <w:tc>
          <w:tcPr>
            <w:tcW w:w="1537" w:type="dxa"/>
            <w:noWrap/>
            <w:hideMark/>
          </w:tcPr>
          <w:p w14:paraId="228BB544" w14:textId="77777777" w:rsidR="00427E75" w:rsidRPr="001414CA" w:rsidRDefault="00427E75" w:rsidP="00932E02">
            <w:pPr>
              <w:jc w:val="left"/>
              <w:rPr>
                <w:lang w:val="en-GB"/>
              </w:rPr>
            </w:pPr>
            <w:proofErr w:type="spellStart"/>
            <w:r w:rsidRPr="001414CA">
              <w:rPr>
                <w:lang w:val="en-GB"/>
              </w:rPr>
              <w:t>vwind</w:t>
            </w:r>
            <w:proofErr w:type="spellEnd"/>
          </w:p>
        </w:tc>
        <w:tc>
          <w:tcPr>
            <w:tcW w:w="950" w:type="dxa"/>
            <w:noWrap/>
            <w:hideMark/>
          </w:tcPr>
          <w:p w14:paraId="64B5B07E" w14:textId="77777777" w:rsidR="00427E75" w:rsidRPr="001414CA" w:rsidRDefault="00427E75" w:rsidP="00932E02">
            <w:pPr>
              <w:jc w:val="left"/>
              <w:rPr>
                <w:lang w:val="en-GB"/>
              </w:rPr>
            </w:pPr>
            <w:r w:rsidRPr="001414CA">
              <w:rPr>
                <w:lang w:val="en-GB"/>
              </w:rPr>
              <w:t>[m/s]</w:t>
            </w:r>
          </w:p>
        </w:tc>
        <w:tc>
          <w:tcPr>
            <w:tcW w:w="6799" w:type="dxa"/>
            <w:noWrap/>
            <w:hideMark/>
          </w:tcPr>
          <w:p w14:paraId="2940B3DB" w14:textId="77777777" w:rsidR="00427E75" w:rsidRPr="001414CA" w:rsidRDefault="00427E75" w:rsidP="00932E02">
            <w:pPr>
              <w:jc w:val="left"/>
              <w:rPr>
                <w:lang w:val="en-GB"/>
              </w:rPr>
            </w:pPr>
            <w:r w:rsidRPr="001414CA">
              <w:rPr>
                <w:lang w:val="en-GB"/>
              </w:rPr>
              <w:t>wind speed (after boundary layer correction)</w:t>
            </w:r>
          </w:p>
        </w:tc>
      </w:tr>
      <w:tr w:rsidR="00427E75" w:rsidRPr="00E661AF" w14:paraId="29E8E110" w14:textId="77777777" w:rsidTr="008C2B42">
        <w:trPr>
          <w:trHeight w:val="300"/>
        </w:trPr>
        <w:tc>
          <w:tcPr>
            <w:tcW w:w="1537" w:type="dxa"/>
            <w:noWrap/>
            <w:hideMark/>
          </w:tcPr>
          <w:p w14:paraId="75B2B41D" w14:textId="1896DD0E" w:rsidR="00427E75" w:rsidRPr="001414CA" w:rsidRDefault="00427E75" w:rsidP="00250532">
            <w:pPr>
              <w:jc w:val="left"/>
              <w:rPr>
                <w:lang w:val="en-GB"/>
              </w:rPr>
            </w:pPr>
            <w:r w:rsidRPr="001414CA">
              <w:rPr>
                <w:lang w:val="en-GB"/>
              </w:rPr>
              <w:lastRenderedPageBreak/>
              <w:t>Vwind</w:t>
            </w:r>
            <w:r>
              <w:rPr>
                <w:lang w:val="en-GB"/>
              </w:rPr>
              <w:t>_</w:t>
            </w:r>
            <w:r w:rsidRPr="001414CA">
              <w:rPr>
                <w:lang w:val="en-GB"/>
              </w:rPr>
              <w:t>1s</w:t>
            </w:r>
          </w:p>
        </w:tc>
        <w:tc>
          <w:tcPr>
            <w:tcW w:w="950" w:type="dxa"/>
            <w:noWrap/>
            <w:hideMark/>
          </w:tcPr>
          <w:p w14:paraId="63B4B3F8" w14:textId="77777777" w:rsidR="00427E75" w:rsidRPr="001414CA" w:rsidRDefault="00427E75" w:rsidP="00932E02">
            <w:pPr>
              <w:jc w:val="left"/>
              <w:rPr>
                <w:lang w:val="en-GB"/>
              </w:rPr>
            </w:pPr>
            <w:r w:rsidRPr="001414CA">
              <w:rPr>
                <w:lang w:val="en-GB"/>
              </w:rPr>
              <w:t>[m/s]</w:t>
            </w:r>
          </w:p>
        </w:tc>
        <w:tc>
          <w:tcPr>
            <w:tcW w:w="6799" w:type="dxa"/>
            <w:noWrap/>
            <w:hideMark/>
          </w:tcPr>
          <w:p w14:paraId="26691F77" w14:textId="77777777" w:rsidR="00427E75" w:rsidRPr="001414CA" w:rsidRDefault="00427E75" w:rsidP="00932E02">
            <w:pPr>
              <w:jc w:val="left"/>
              <w:rPr>
                <w:lang w:val="en-GB"/>
              </w:rPr>
            </w:pPr>
            <w:r w:rsidRPr="001414CA">
              <w:rPr>
                <w:lang w:val="en-GB"/>
              </w:rPr>
              <w:t>1s moving average of wind speed</w:t>
            </w:r>
          </w:p>
        </w:tc>
      </w:tr>
      <w:tr w:rsidR="00427E75" w:rsidRPr="001414CA" w14:paraId="2B8834A2" w14:textId="77777777" w:rsidTr="008C2B42">
        <w:trPr>
          <w:trHeight w:val="300"/>
        </w:trPr>
        <w:tc>
          <w:tcPr>
            <w:tcW w:w="1537" w:type="dxa"/>
            <w:noWrap/>
            <w:hideMark/>
          </w:tcPr>
          <w:p w14:paraId="660EEB91" w14:textId="77777777" w:rsidR="00427E75" w:rsidRPr="001414CA" w:rsidRDefault="00427E75" w:rsidP="00932E02">
            <w:pPr>
              <w:jc w:val="left"/>
              <w:rPr>
                <w:lang w:val="en-GB"/>
              </w:rPr>
            </w:pPr>
            <w:proofErr w:type="spellStart"/>
            <w:r w:rsidRPr="001414CA">
              <w:rPr>
                <w:lang w:val="en-GB"/>
              </w:rPr>
              <w:t>omega_wh</w:t>
            </w:r>
            <w:proofErr w:type="spellEnd"/>
          </w:p>
        </w:tc>
        <w:tc>
          <w:tcPr>
            <w:tcW w:w="950" w:type="dxa"/>
            <w:noWrap/>
            <w:hideMark/>
          </w:tcPr>
          <w:p w14:paraId="657001D3" w14:textId="77777777" w:rsidR="00427E75" w:rsidRPr="001414CA" w:rsidRDefault="00427E75" w:rsidP="00932E02">
            <w:pPr>
              <w:jc w:val="left"/>
              <w:rPr>
                <w:lang w:val="en-GB"/>
              </w:rPr>
            </w:pPr>
            <w:r w:rsidRPr="001414CA">
              <w:rPr>
                <w:lang w:val="en-GB"/>
              </w:rPr>
              <w:t>[rad/s]</w:t>
            </w:r>
          </w:p>
        </w:tc>
        <w:tc>
          <w:tcPr>
            <w:tcW w:w="6799" w:type="dxa"/>
            <w:noWrap/>
            <w:hideMark/>
          </w:tcPr>
          <w:p w14:paraId="1502E7ED" w14:textId="77777777" w:rsidR="00427E75" w:rsidRPr="001414CA" w:rsidRDefault="00427E75" w:rsidP="00932E02">
            <w:pPr>
              <w:jc w:val="left"/>
              <w:rPr>
                <w:lang w:val="en-GB"/>
              </w:rPr>
            </w:pPr>
            <w:r w:rsidRPr="001414CA">
              <w:rPr>
                <w:lang w:val="en-GB"/>
              </w:rPr>
              <w:t>wheel rotational speed</w:t>
            </w:r>
          </w:p>
        </w:tc>
      </w:tr>
      <w:tr w:rsidR="00427E75" w:rsidRPr="001414CA" w14:paraId="11AC6DA4" w14:textId="77777777" w:rsidTr="008C2B42">
        <w:trPr>
          <w:trHeight w:val="300"/>
        </w:trPr>
        <w:tc>
          <w:tcPr>
            <w:tcW w:w="1537" w:type="dxa"/>
            <w:noWrap/>
            <w:hideMark/>
          </w:tcPr>
          <w:p w14:paraId="2357F3E9" w14:textId="77777777" w:rsidR="00427E75" w:rsidRPr="001414CA" w:rsidRDefault="00427E75" w:rsidP="00932E02">
            <w:pPr>
              <w:jc w:val="left"/>
              <w:rPr>
                <w:lang w:val="en-GB"/>
              </w:rPr>
            </w:pPr>
            <w:proofErr w:type="spellStart"/>
            <w:r w:rsidRPr="001414CA">
              <w:rPr>
                <w:lang w:val="en-GB"/>
              </w:rPr>
              <w:t>omega_p_wh</w:t>
            </w:r>
            <w:proofErr w:type="spellEnd"/>
          </w:p>
        </w:tc>
        <w:tc>
          <w:tcPr>
            <w:tcW w:w="950" w:type="dxa"/>
            <w:noWrap/>
            <w:hideMark/>
          </w:tcPr>
          <w:p w14:paraId="0034E8F2" w14:textId="77777777" w:rsidR="00427E75" w:rsidRPr="001414CA" w:rsidRDefault="00427E75" w:rsidP="00932E02">
            <w:pPr>
              <w:jc w:val="left"/>
              <w:rPr>
                <w:lang w:val="en-GB"/>
              </w:rPr>
            </w:pPr>
            <w:r w:rsidRPr="001414CA">
              <w:rPr>
                <w:lang w:val="en-GB"/>
              </w:rPr>
              <w:t>[rad/s2]</w:t>
            </w:r>
          </w:p>
        </w:tc>
        <w:tc>
          <w:tcPr>
            <w:tcW w:w="6799" w:type="dxa"/>
            <w:noWrap/>
            <w:hideMark/>
          </w:tcPr>
          <w:p w14:paraId="08D94157" w14:textId="77777777" w:rsidR="00427E75" w:rsidRPr="001414CA" w:rsidRDefault="00427E75" w:rsidP="00932E02">
            <w:pPr>
              <w:jc w:val="left"/>
              <w:rPr>
                <w:lang w:val="en-GB"/>
              </w:rPr>
            </w:pPr>
            <w:r w:rsidRPr="001414CA">
              <w:rPr>
                <w:lang w:val="en-GB"/>
              </w:rPr>
              <w:t>wheel rotational acceleration</w:t>
            </w:r>
          </w:p>
        </w:tc>
      </w:tr>
      <w:tr w:rsidR="00427E75" w:rsidRPr="001414CA" w14:paraId="23FF4A4C" w14:textId="77777777" w:rsidTr="008C2B42">
        <w:trPr>
          <w:trHeight w:val="300"/>
        </w:trPr>
        <w:tc>
          <w:tcPr>
            <w:tcW w:w="1537" w:type="dxa"/>
            <w:noWrap/>
            <w:hideMark/>
          </w:tcPr>
          <w:p w14:paraId="1EF6F5ED" w14:textId="77777777" w:rsidR="00427E75" w:rsidRPr="001414CA" w:rsidRDefault="00427E75" w:rsidP="00932E02">
            <w:pPr>
              <w:jc w:val="left"/>
              <w:rPr>
                <w:lang w:val="en-GB"/>
              </w:rPr>
            </w:pPr>
            <w:proofErr w:type="spellStart"/>
            <w:r w:rsidRPr="001414CA">
              <w:rPr>
                <w:lang w:val="en-GB"/>
              </w:rPr>
              <w:t>tq_sum</w:t>
            </w:r>
            <w:proofErr w:type="spellEnd"/>
          </w:p>
        </w:tc>
        <w:tc>
          <w:tcPr>
            <w:tcW w:w="950" w:type="dxa"/>
            <w:noWrap/>
            <w:hideMark/>
          </w:tcPr>
          <w:p w14:paraId="03454906" w14:textId="77777777" w:rsidR="00427E75" w:rsidRPr="001414CA" w:rsidRDefault="00427E75" w:rsidP="00932E02">
            <w:pPr>
              <w:jc w:val="left"/>
              <w:rPr>
                <w:lang w:val="en-GB"/>
              </w:rPr>
            </w:pPr>
            <w:r w:rsidRPr="001414CA">
              <w:rPr>
                <w:lang w:val="en-GB"/>
              </w:rPr>
              <w:t>[Nm]</w:t>
            </w:r>
          </w:p>
        </w:tc>
        <w:tc>
          <w:tcPr>
            <w:tcW w:w="6799" w:type="dxa"/>
            <w:noWrap/>
            <w:hideMark/>
          </w:tcPr>
          <w:p w14:paraId="140F24B1" w14:textId="77777777" w:rsidR="00427E75" w:rsidRPr="001414CA" w:rsidRDefault="00427E75" w:rsidP="00932E02">
            <w:pPr>
              <w:jc w:val="left"/>
              <w:rPr>
                <w:lang w:val="en-GB"/>
              </w:rPr>
            </w:pPr>
            <w:r w:rsidRPr="001414CA">
              <w:rPr>
                <w:lang w:val="en-GB"/>
              </w:rPr>
              <w:t>torque sum (</w:t>
            </w:r>
            <w:proofErr w:type="spellStart"/>
            <w:r w:rsidRPr="001414CA">
              <w:rPr>
                <w:lang w:val="en-GB"/>
              </w:rPr>
              <w:t>left+right</w:t>
            </w:r>
            <w:proofErr w:type="spellEnd"/>
            <w:r w:rsidRPr="001414CA">
              <w:rPr>
                <w:lang w:val="en-GB"/>
              </w:rPr>
              <w:t>)</w:t>
            </w:r>
          </w:p>
        </w:tc>
      </w:tr>
      <w:tr w:rsidR="00427E75" w:rsidRPr="00E661AF" w14:paraId="40BAEEB7" w14:textId="77777777" w:rsidTr="008C2B42">
        <w:trPr>
          <w:trHeight w:val="300"/>
        </w:trPr>
        <w:tc>
          <w:tcPr>
            <w:tcW w:w="1537" w:type="dxa"/>
            <w:noWrap/>
            <w:hideMark/>
          </w:tcPr>
          <w:p w14:paraId="13D209FC" w14:textId="77777777" w:rsidR="00427E75" w:rsidRPr="001414CA" w:rsidRDefault="00427E75" w:rsidP="00932E02">
            <w:pPr>
              <w:jc w:val="left"/>
              <w:rPr>
                <w:lang w:val="en-GB"/>
              </w:rPr>
            </w:pPr>
            <w:r w:rsidRPr="001414CA">
              <w:rPr>
                <w:lang w:val="en-GB"/>
              </w:rPr>
              <w:t>tq_sum_1s</w:t>
            </w:r>
          </w:p>
        </w:tc>
        <w:tc>
          <w:tcPr>
            <w:tcW w:w="950" w:type="dxa"/>
            <w:noWrap/>
            <w:hideMark/>
          </w:tcPr>
          <w:p w14:paraId="7BD5C57F" w14:textId="77777777" w:rsidR="00427E75" w:rsidRPr="001414CA" w:rsidRDefault="00427E75" w:rsidP="00932E02">
            <w:pPr>
              <w:jc w:val="left"/>
              <w:rPr>
                <w:lang w:val="en-GB"/>
              </w:rPr>
            </w:pPr>
            <w:r w:rsidRPr="001414CA">
              <w:rPr>
                <w:lang w:val="en-GB"/>
              </w:rPr>
              <w:t>[Nm]</w:t>
            </w:r>
          </w:p>
        </w:tc>
        <w:tc>
          <w:tcPr>
            <w:tcW w:w="6799" w:type="dxa"/>
            <w:noWrap/>
            <w:hideMark/>
          </w:tcPr>
          <w:p w14:paraId="5306A37E" w14:textId="77777777" w:rsidR="00427E75" w:rsidRPr="001414CA" w:rsidRDefault="00427E75" w:rsidP="00932E02">
            <w:pPr>
              <w:jc w:val="left"/>
              <w:rPr>
                <w:lang w:val="en-GB"/>
              </w:rPr>
            </w:pPr>
            <w:r w:rsidRPr="001414CA">
              <w:rPr>
                <w:lang w:val="en-GB"/>
              </w:rPr>
              <w:t>1s moving average of torque sum</w:t>
            </w:r>
          </w:p>
        </w:tc>
      </w:tr>
      <w:tr w:rsidR="00427E75" w:rsidRPr="00E661AF" w14:paraId="3205CCB0" w14:textId="77777777" w:rsidTr="008C2B42">
        <w:trPr>
          <w:trHeight w:val="300"/>
        </w:trPr>
        <w:tc>
          <w:tcPr>
            <w:tcW w:w="1537" w:type="dxa"/>
            <w:noWrap/>
            <w:hideMark/>
          </w:tcPr>
          <w:p w14:paraId="5E64C96E" w14:textId="77777777" w:rsidR="00427E75" w:rsidRPr="001414CA" w:rsidRDefault="00427E75" w:rsidP="00932E02">
            <w:pPr>
              <w:jc w:val="left"/>
              <w:rPr>
                <w:lang w:val="en-GB"/>
              </w:rPr>
            </w:pPr>
            <w:proofErr w:type="spellStart"/>
            <w:r w:rsidRPr="001414CA">
              <w:rPr>
                <w:lang w:val="en-GB"/>
              </w:rPr>
              <w:t>tq_sum_float</w:t>
            </w:r>
            <w:proofErr w:type="spellEnd"/>
          </w:p>
        </w:tc>
        <w:tc>
          <w:tcPr>
            <w:tcW w:w="950" w:type="dxa"/>
            <w:noWrap/>
            <w:hideMark/>
          </w:tcPr>
          <w:p w14:paraId="5B9070D4" w14:textId="77777777" w:rsidR="00427E75" w:rsidRPr="001414CA" w:rsidRDefault="00427E75" w:rsidP="00932E02">
            <w:pPr>
              <w:jc w:val="left"/>
              <w:rPr>
                <w:lang w:val="en-GB"/>
              </w:rPr>
            </w:pPr>
            <w:r w:rsidRPr="001414CA">
              <w:rPr>
                <w:lang w:val="en-GB"/>
              </w:rPr>
              <w:t>[Nm]</w:t>
            </w:r>
          </w:p>
        </w:tc>
        <w:tc>
          <w:tcPr>
            <w:tcW w:w="6799" w:type="dxa"/>
            <w:noWrap/>
            <w:hideMark/>
          </w:tcPr>
          <w:p w14:paraId="4F45561F" w14:textId="77777777" w:rsidR="00427E75" w:rsidRPr="001414CA" w:rsidRDefault="00427E75" w:rsidP="00932E02">
            <w:pPr>
              <w:jc w:val="left"/>
              <w:rPr>
                <w:lang w:val="en-GB"/>
              </w:rPr>
            </w:pPr>
            <w:r w:rsidRPr="001414CA">
              <w:rPr>
                <w:lang w:val="en-GB"/>
              </w:rPr>
              <w:t>"floating" average of torque sum ("floating" refers to averaging as defined for stability for low speed tests)</w:t>
            </w:r>
          </w:p>
        </w:tc>
      </w:tr>
      <w:tr w:rsidR="00427E75" w:rsidRPr="00E661AF" w14:paraId="490823AD" w14:textId="77777777" w:rsidTr="008C2B42">
        <w:trPr>
          <w:trHeight w:val="300"/>
        </w:trPr>
        <w:tc>
          <w:tcPr>
            <w:tcW w:w="1537" w:type="dxa"/>
            <w:noWrap/>
            <w:hideMark/>
          </w:tcPr>
          <w:p w14:paraId="238A4538" w14:textId="77777777" w:rsidR="00427E75" w:rsidRPr="001414CA" w:rsidRDefault="00427E75" w:rsidP="00932E02">
            <w:pPr>
              <w:jc w:val="left"/>
              <w:rPr>
                <w:lang w:val="en-GB"/>
              </w:rPr>
            </w:pPr>
            <w:proofErr w:type="spellStart"/>
            <w:r w:rsidRPr="001414CA">
              <w:rPr>
                <w:lang w:val="en-GB"/>
              </w:rPr>
              <w:t>t_float</w:t>
            </w:r>
            <w:proofErr w:type="spellEnd"/>
          </w:p>
        </w:tc>
        <w:tc>
          <w:tcPr>
            <w:tcW w:w="950" w:type="dxa"/>
            <w:noWrap/>
            <w:hideMark/>
          </w:tcPr>
          <w:p w14:paraId="0A8E418D" w14:textId="77777777" w:rsidR="00427E75" w:rsidRPr="001414CA" w:rsidRDefault="00427E75" w:rsidP="00932E02">
            <w:pPr>
              <w:jc w:val="left"/>
              <w:rPr>
                <w:lang w:val="en-GB"/>
              </w:rPr>
            </w:pPr>
            <w:r w:rsidRPr="001414CA">
              <w:rPr>
                <w:lang w:val="en-GB"/>
              </w:rPr>
              <w:t>[s]</w:t>
            </w:r>
          </w:p>
        </w:tc>
        <w:tc>
          <w:tcPr>
            <w:tcW w:w="6799" w:type="dxa"/>
            <w:noWrap/>
            <w:hideMark/>
          </w:tcPr>
          <w:p w14:paraId="0E756749" w14:textId="77777777" w:rsidR="00427E75" w:rsidRPr="001414CA" w:rsidRDefault="00427E75" w:rsidP="00932E02">
            <w:pPr>
              <w:jc w:val="left"/>
              <w:rPr>
                <w:lang w:val="en-GB"/>
              </w:rPr>
            </w:pPr>
            <w:r w:rsidRPr="001414CA">
              <w:rPr>
                <w:lang w:val="en-GB"/>
              </w:rPr>
              <w:t>floating period ("floating" refers to averaging as defined for stability for low speed tests)</w:t>
            </w:r>
          </w:p>
        </w:tc>
      </w:tr>
      <w:tr w:rsidR="00427E75" w:rsidRPr="001414CA" w14:paraId="6AB957B9" w14:textId="77777777" w:rsidTr="008C2B42">
        <w:trPr>
          <w:trHeight w:val="300"/>
        </w:trPr>
        <w:tc>
          <w:tcPr>
            <w:tcW w:w="1537" w:type="dxa"/>
            <w:noWrap/>
            <w:hideMark/>
          </w:tcPr>
          <w:p w14:paraId="584D7A9D" w14:textId="77777777" w:rsidR="00427E75" w:rsidRPr="001414CA" w:rsidRDefault="00427E75" w:rsidP="00932E02">
            <w:pPr>
              <w:jc w:val="left"/>
              <w:rPr>
                <w:lang w:val="en-GB"/>
              </w:rPr>
            </w:pPr>
            <w:proofErr w:type="spellStart"/>
            <w:r w:rsidRPr="001414CA">
              <w:rPr>
                <w:lang w:val="en-GB"/>
              </w:rPr>
              <w:t>F_trac</w:t>
            </w:r>
            <w:proofErr w:type="spellEnd"/>
          </w:p>
        </w:tc>
        <w:tc>
          <w:tcPr>
            <w:tcW w:w="950" w:type="dxa"/>
            <w:noWrap/>
            <w:hideMark/>
          </w:tcPr>
          <w:p w14:paraId="2F65BFEA" w14:textId="77777777" w:rsidR="00427E75" w:rsidRPr="001414CA" w:rsidRDefault="00427E75" w:rsidP="00932E02">
            <w:pPr>
              <w:jc w:val="left"/>
              <w:rPr>
                <w:lang w:val="en-GB"/>
              </w:rPr>
            </w:pPr>
            <w:r w:rsidRPr="001414CA">
              <w:rPr>
                <w:lang w:val="en-GB"/>
              </w:rPr>
              <w:t>[N]</w:t>
            </w:r>
          </w:p>
        </w:tc>
        <w:tc>
          <w:tcPr>
            <w:tcW w:w="6799" w:type="dxa"/>
            <w:noWrap/>
            <w:hideMark/>
          </w:tcPr>
          <w:p w14:paraId="6D80368B" w14:textId="77777777" w:rsidR="00427E75" w:rsidRPr="001414CA" w:rsidRDefault="00427E75" w:rsidP="00932E02">
            <w:pPr>
              <w:jc w:val="left"/>
              <w:rPr>
                <w:lang w:val="en-GB"/>
              </w:rPr>
            </w:pPr>
            <w:r w:rsidRPr="001414CA">
              <w:rPr>
                <w:lang w:val="en-GB"/>
              </w:rPr>
              <w:t>total traction force</w:t>
            </w:r>
          </w:p>
        </w:tc>
      </w:tr>
      <w:tr w:rsidR="00427E75" w:rsidRPr="001414CA" w14:paraId="07DE6B34" w14:textId="77777777" w:rsidTr="008C2B42">
        <w:trPr>
          <w:trHeight w:val="300"/>
        </w:trPr>
        <w:tc>
          <w:tcPr>
            <w:tcW w:w="1537" w:type="dxa"/>
            <w:noWrap/>
            <w:hideMark/>
          </w:tcPr>
          <w:p w14:paraId="63673D54" w14:textId="77777777" w:rsidR="00427E75" w:rsidRPr="001414CA" w:rsidRDefault="00427E75" w:rsidP="00932E02">
            <w:pPr>
              <w:jc w:val="left"/>
              <w:rPr>
                <w:lang w:val="en-GB"/>
              </w:rPr>
            </w:pPr>
            <w:proofErr w:type="spellStart"/>
            <w:r w:rsidRPr="001414CA">
              <w:rPr>
                <w:lang w:val="en-GB"/>
              </w:rPr>
              <w:t>F_acc</w:t>
            </w:r>
            <w:proofErr w:type="spellEnd"/>
          </w:p>
        </w:tc>
        <w:tc>
          <w:tcPr>
            <w:tcW w:w="950" w:type="dxa"/>
            <w:noWrap/>
            <w:hideMark/>
          </w:tcPr>
          <w:p w14:paraId="0AA8B9A7" w14:textId="77777777" w:rsidR="00427E75" w:rsidRPr="001414CA" w:rsidRDefault="00427E75" w:rsidP="00932E02">
            <w:pPr>
              <w:jc w:val="left"/>
              <w:rPr>
                <w:lang w:val="en-GB"/>
              </w:rPr>
            </w:pPr>
            <w:r w:rsidRPr="001414CA">
              <w:rPr>
                <w:lang w:val="en-GB"/>
              </w:rPr>
              <w:t>[N]</w:t>
            </w:r>
          </w:p>
        </w:tc>
        <w:tc>
          <w:tcPr>
            <w:tcW w:w="6799" w:type="dxa"/>
            <w:noWrap/>
            <w:hideMark/>
          </w:tcPr>
          <w:p w14:paraId="05E6F1FF" w14:textId="77777777" w:rsidR="00427E75" w:rsidRPr="001414CA" w:rsidRDefault="00427E75" w:rsidP="00932E02">
            <w:pPr>
              <w:jc w:val="left"/>
              <w:rPr>
                <w:lang w:val="en-GB"/>
              </w:rPr>
            </w:pPr>
            <w:r w:rsidRPr="001414CA">
              <w:rPr>
                <w:lang w:val="en-GB"/>
              </w:rPr>
              <w:t>acceleration force</w:t>
            </w:r>
          </w:p>
        </w:tc>
      </w:tr>
      <w:tr w:rsidR="00427E75" w:rsidRPr="001414CA" w14:paraId="1B1A74B5" w14:textId="77777777" w:rsidTr="008C2B42">
        <w:trPr>
          <w:trHeight w:val="300"/>
        </w:trPr>
        <w:tc>
          <w:tcPr>
            <w:tcW w:w="1537" w:type="dxa"/>
            <w:noWrap/>
            <w:hideMark/>
          </w:tcPr>
          <w:p w14:paraId="7AC359C4" w14:textId="77777777" w:rsidR="00427E75" w:rsidRPr="001414CA" w:rsidRDefault="00427E75" w:rsidP="00932E02">
            <w:pPr>
              <w:jc w:val="left"/>
              <w:rPr>
                <w:lang w:val="en-GB"/>
              </w:rPr>
            </w:pPr>
            <w:proofErr w:type="spellStart"/>
            <w:r w:rsidRPr="001414CA">
              <w:rPr>
                <w:lang w:val="en-GB"/>
              </w:rPr>
              <w:t>F_grd</w:t>
            </w:r>
            <w:proofErr w:type="spellEnd"/>
          </w:p>
        </w:tc>
        <w:tc>
          <w:tcPr>
            <w:tcW w:w="950" w:type="dxa"/>
            <w:noWrap/>
            <w:hideMark/>
          </w:tcPr>
          <w:p w14:paraId="3357B707" w14:textId="77777777" w:rsidR="00427E75" w:rsidRPr="001414CA" w:rsidRDefault="00427E75" w:rsidP="00932E02">
            <w:pPr>
              <w:jc w:val="left"/>
              <w:rPr>
                <w:lang w:val="en-GB"/>
              </w:rPr>
            </w:pPr>
            <w:r w:rsidRPr="001414CA">
              <w:rPr>
                <w:lang w:val="en-GB"/>
              </w:rPr>
              <w:t>[N]</w:t>
            </w:r>
          </w:p>
        </w:tc>
        <w:tc>
          <w:tcPr>
            <w:tcW w:w="6799" w:type="dxa"/>
            <w:noWrap/>
            <w:hideMark/>
          </w:tcPr>
          <w:p w14:paraId="471566ED" w14:textId="77777777" w:rsidR="00427E75" w:rsidRPr="001414CA" w:rsidRDefault="00427E75" w:rsidP="00932E02">
            <w:pPr>
              <w:jc w:val="left"/>
              <w:rPr>
                <w:lang w:val="en-GB"/>
              </w:rPr>
            </w:pPr>
            <w:r w:rsidRPr="001414CA">
              <w:rPr>
                <w:lang w:val="en-GB"/>
              </w:rPr>
              <w:t>gradient force</w:t>
            </w:r>
          </w:p>
        </w:tc>
      </w:tr>
      <w:tr w:rsidR="00427E75" w:rsidRPr="001414CA" w14:paraId="5FD66BCE" w14:textId="77777777" w:rsidTr="008C2B42">
        <w:trPr>
          <w:trHeight w:val="300"/>
        </w:trPr>
        <w:tc>
          <w:tcPr>
            <w:tcW w:w="1537" w:type="dxa"/>
            <w:noWrap/>
            <w:hideMark/>
          </w:tcPr>
          <w:p w14:paraId="60FBF8BA" w14:textId="77777777" w:rsidR="00427E75" w:rsidRPr="001414CA" w:rsidRDefault="00427E75" w:rsidP="00932E02">
            <w:pPr>
              <w:jc w:val="left"/>
              <w:rPr>
                <w:lang w:val="en-GB"/>
              </w:rPr>
            </w:pPr>
            <w:proofErr w:type="spellStart"/>
            <w:r w:rsidRPr="001414CA">
              <w:rPr>
                <w:lang w:val="en-GB"/>
              </w:rPr>
              <w:t>F_res</w:t>
            </w:r>
            <w:proofErr w:type="spellEnd"/>
          </w:p>
        </w:tc>
        <w:tc>
          <w:tcPr>
            <w:tcW w:w="950" w:type="dxa"/>
            <w:noWrap/>
            <w:hideMark/>
          </w:tcPr>
          <w:p w14:paraId="3D81E185" w14:textId="77777777" w:rsidR="00427E75" w:rsidRPr="001414CA" w:rsidRDefault="00427E75" w:rsidP="00932E02">
            <w:pPr>
              <w:jc w:val="left"/>
              <w:rPr>
                <w:lang w:val="en-GB"/>
              </w:rPr>
            </w:pPr>
            <w:r w:rsidRPr="001414CA">
              <w:rPr>
                <w:lang w:val="en-GB"/>
              </w:rPr>
              <w:t>[N]</w:t>
            </w:r>
          </w:p>
        </w:tc>
        <w:tc>
          <w:tcPr>
            <w:tcW w:w="6799" w:type="dxa"/>
            <w:noWrap/>
            <w:hideMark/>
          </w:tcPr>
          <w:p w14:paraId="3AB57F03" w14:textId="77777777" w:rsidR="00427E75" w:rsidRPr="001414CA" w:rsidRDefault="00427E75" w:rsidP="00932E02">
            <w:pPr>
              <w:jc w:val="left"/>
              <w:rPr>
                <w:lang w:val="en-GB"/>
              </w:rPr>
            </w:pPr>
            <w:r w:rsidRPr="001414CA">
              <w:rPr>
                <w:lang w:val="en-GB"/>
              </w:rPr>
              <w:t>force from driving resistances</w:t>
            </w:r>
          </w:p>
        </w:tc>
      </w:tr>
      <w:tr w:rsidR="00427E75" w:rsidRPr="00E661AF" w14:paraId="7DA02CB4" w14:textId="77777777" w:rsidTr="008C2B42">
        <w:trPr>
          <w:trHeight w:val="300"/>
        </w:trPr>
        <w:tc>
          <w:tcPr>
            <w:tcW w:w="1537" w:type="dxa"/>
            <w:noWrap/>
            <w:hideMark/>
          </w:tcPr>
          <w:p w14:paraId="3FF2B63F" w14:textId="77777777" w:rsidR="00427E75" w:rsidRPr="001414CA" w:rsidRDefault="00427E75" w:rsidP="00932E02">
            <w:pPr>
              <w:jc w:val="left"/>
              <w:rPr>
                <w:lang w:val="en-GB"/>
              </w:rPr>
            </w:pPr>
            <w:r w:rsidRPr="001414CA">
              <w:rPr>
                <w:lang w:val="en-GB"/>
              </w:rPr>
              <w:t>v_veh_1s</w:t>
            </w:r>
          </w:p>
        </w:tc>
        <w:tc>
          <w:tcPr>
            <w:tcW w:w="950" w:type="dxa"/>
            <w:noWrap/>
            <w:hideMark/>
          </w:tcPr>
          <w:p w14:paraId="5D4664C1" w14:textId="77777777" w:rsidR="00427E75" w:rsidRPr="001414CA" w:rsidRDefault="00427E75" w:rsidP="00932E02">
            <w:pPr>
              <w:jc w:val="left"/>
              <w:rPr>
                <w:lang w:val="en-GB"/>
              </w:rPr>
            </w:pPr>
            <w:r w:rsidRPr="001414CA">
              <w:rPr>
                <w:lang w:val="en-GB"/>
              </w:rPr>
              <w:t>[km/h]</w:t>
            </w:r>
          </w:p>
        </w:tc>
        <w:tc>
          <w:tcPr>
            <w:tcW w:w="6799" w:type="dxa"/>
            <w:noWrap/>
            <w:hideMark/>
          </w:tcPr>
          <w:p w14:paraId="70942018" w14:textId="77777777" w:rsidR="00427E75" w:rsidRPr="001414CA" w:rsidRDefault="00427E75" w:rsidP="00932E02">
            <w:pPr>
              <w:jc w:val="left"/>
              <w:rPr>
                <w:lang w:val="en-GB"/>
              </w:rPr>
            </w:pPr>
            <w:r w:rsidRPr="001414CA">
              <w:rPr>
                <w:lang w:val="en-GB"/>
              </w:rPr>
              <w:t>1s moving average of vehicle speed</w:t>
            </w:r>
          </w:p>
        </w:tc>
      </w:tr>
      <w:tr w:rsidR="00427E75" w:rsidRPr="00E661AF" w14:paraId="1067041E" w14:textId="77777777" w:rsidTr="008C2B42">
        <w:trPr>
          <w:trHeight w:val="300"/>
        </w:trPr>
        <w:tc>
          <w:tcPr>
            <w:tcW w:w="1537" w:type="dxa"/>
            <w:noWrap/>
            <w:hideMark/>
          </w:tcPr>
          <w:p w14:paraId="04DFFC7E" w14:textId="29CE709D" w:rsidR="00427E75" w:rsidRPr="001414CA" w:rsidRDefault="00427E75" w:rsidP="00932E02">
            <w:pPr>
              <w:jc w:val="left"/>
              <w:rPr>
                <w:lang w:val="en-GB"/>
              </w:rPr>
            </w:pPr>
            <w:proofErr w:type="spellStart"/>
            <w:r w:rsidRPr="001414CA">
              <w:rPr>
                <w:lang w:val="en-GB"/>
              </w:rPr>
              <w:t>v_veh_av</w:t>
            </w:r>
            <w:r>
              <w:rPr>
                <w:lang w:val="en-GB"/>
              </w:rPr>
              <w:t>e</w:t>
            </w:r>
            <w:proofErr w:type="spellEnd"/>
          </w:p>
        </w:tc>
        <w:tc>
          <w:tcPr>
            <w:tcW w:w="950" w:type="dxa"/>
            <w:noWrap/>
            <w:hideMark/>
          </w:tcPr>
          <w:p w14:paraId="1FE60E12" w14:textId="77777777" w:rsidR="00427E75" w:rsidRPr="001414CA" w:rsidRDefault="00427E75" w:rsidP="00932E02">
            <w:pPr>
              <w:jc w:val="left"/>
              <w:rPr>
                <w:lang w:val="en-GB"/>
              </w:rPr>
            </w:pPr>
            <w:r w:rsidRPr="001414CA">
              <w:rPr>
                <w:lang w:val="en-GB"/>
              </w:rPr>
              <w:t>[km/h]</w:t>
            </w:r>
          </w:p>
        </w:tc>
        <w:tc>
          <w:tcPr>
            <w:tcW w:w="6799" w:type="dxa"/>
            <w:noWrap/>
            <w:hideMark/>
          </w:tcPr>
          <w:p w14:paraId="57B68707" w14:textId="77777777" w:rsidR="00427E75" w:rsidRPr="001414CA" w:rsidRDefault="00427E75" w:rsidP="00932E02">
            <w:pPr>
              <w:jc w:val="left"/>
              <w:rPr>
                <w:lang w:val="en-GB"/>
              </w:rPr>
            </w:pPr>
            <w:r w:rsidRPr="001414CA">
              <w:rPr>
                <w:lang w:val="en-GB"/>
              </w:rPr>
              <w:t>averaged vehicle speed (as calculated for acceleration correction)</w:t>
            </w:r>
          </w:p>
        </w:tc>
      </w:tr>
      <w:tr w:rsidR="00427E75" w:rsidRPr="00E661AF" w14:paraId="75D01FF4" w14:textId="77777777" w:rsidTr="008C2B42">
        <w:trPr>
          <w:trHeight w:val="300"/>
        </w:trPr>
        <w:tc>
          <w:tcPr>
            <w:tcW w:w="1537" w:type="dxa"/>
            <w:noWrap/>
            <w:hideMark/>
          </w:tcPr>
          <w:p w14:paraId="5B15ADF1" w14:textId="25CABCD2" w:rsidR="00427E75" w:rsidRPr="001414CA" w:rsidRDefault="00427E75" w:rsidP="00932E02">
            <w:pPr>
              <w:jc w:val="left"/>
              <w:rPr>
                <w:lang w:val="en-GB"/>
              </w:rPr>
            </w:pPr>
            <w:proofErr w:type="spellStart"/>
            <w:r w:rsidRPr="001414CA">
              <w:rPr>
                <w:lang w:val="en-GB"/>
              </w:rPr>
              <w:t>a_veh_av</w:t>
            </w:r>
            <w:r>
              <w:rPr>
                <w:lang w:val="en-GB"/>
              </w:rPr>
              <w:t>e</w:t>
            </w:r>
            <w:proofErr w:type="spellEnd"/>
          </w:p>
        </w:tc>
        <w:tc>
          <w:tcPr>
            <w:tcW w:w="950" w:type="dxa"/>
            <w:noWrap/>
            <w:hideMark/>
          </w:tcPr>
          <w:p w14:paraId="69BED57C" w14:textId="77777777" w:rsidR="00427E75" w:rsidRPr="001414CA" w:rsidRDefault="00427E75" w:rsidP="00932E02">
            <w:pPr>
              <w:jc w:val="left"/>
              <w:rPr>
                <w:lang w:val="en-GB"/>
              </w:rPr>
            </w:pPr>
            <w:r w:rsidRPr="001414CA">
              <w:rPr>
                <w:lang w:val="en-GB"/>
              </w:rPr>
              <w:t>[m/s2]</w:t>
            </w:r>
          </w:p>
        </w:tc>
        <w:tc>
          <w:tcPr>
            <w:tcW w:w="6799" w:type="dxa"/>
            <w:noWrap/>
            <w:hideMark/>
          </w:tcPr>
          <w:p w14:paraId="5910D534" w14:textId="77777777" w:rsidR="00427E75" w:rsidRPr="001414CA" w:rsidRDefault="00427E75" w:rsidP="00932E02">
            <w:pPr>
              <w:jc w:val="left"/>
              <w:rPr>
                <w:lang w:val="en-GB"/>
              </w:rPr>
            </w:pPr>
            <w:r w:rsidRPr="001414CA">
              <w:rPr>
                <w:lang w:val="en-GB"/>
              </w:rPr>
              <w:t>acceleration calculated from "averaged" vehicle speed</w:t>
            </w:r>
          </w:p>
        </w:tc>
      </w:tr>
      <w:tr w:rsidR="00427E75" w:rsidRPr="00E661AF" w14:paraId="2E3DAC84" w14:textId="77777777" w:rsidTr="008C2B42">
        <w:trPr>
          <w:trHeight w:val="300"/>
        </w:trPr>
        <w:tc>
          <w:tcPr>
            <w:tcW w:w="1537" w:type="dxa"/>
            <w:noWrap/>
            <w:hideMark/>
          </w:tcPr>
          <w:p w14:paraId="4C66BB57" w14:textId="77777777" w:rsidR="00427E75" w:rsidRPr="001414CA" w:rsidRDefault="00427E75" w:rsidP="00932E02">
            <w:pPr>
              <w:jc w:val="left"/>
              <w:rPr>
                <w:lang w:val="en-GB"/>
              </w:rPr>
            </w:pPr>
            <w:proofErr w:type="spellStart"/>
            <w:r w:rsidRPr="001414CA">
              <w:rPr>
                <w:lang w:val="en-GB"/>
              </w:rPr>
              <w:t>v_veh_float</w:t>
            </w:r>
            <w:proofErr w:type="spellEnd"/>
          </w:p>
        </w:tc>
        <w:tc>
          <w:tcPr>
            <w:tcW w:w="950" w:type="dxa"/>
            <w:noWrap/>
            <w:hideMark/>
          </w:tcPr>
          <w:p w14:paraId="1C2DE16F" w14:textId="77777777" w:rsidR="00427E75" w:rsidRPr="001414CA" w:rsidRDefault="00427E75" w:rsidP="00932E02">
            <w:pPr>
              <w:jc w:val="left"/>
              <w:rPr>
                <w:lang w:val="en-GB"/>
              </w:rPr>
            </w:pPr>
            <w:r w:rsidRPr="001414CA">
              <w:rPr>
                <w:lang w:val="en-GB"/>
              </w:rPr>
              <w:t>[km/h]</w:t>
            </w:r>
          </w:p>
        </w:tc>
        <w:tc>
          <w:tcPr>
            <w:tcW w:w="6799" w:type="dxa"/>
            <w:noWrap/>
            <w:hideMark/>
          </w:tcPr>
          <w:p w14:paraId="272E1739" w14:textId="77777777" w:rsidR="00427E75" w:rsidRPr="001414CA" w:rsidRDefault="00427E75" w:rsidP="00932E02">
            <w:pPr>
              <w:jc w:val="left"/>
              <w:rPr>
                <w:lang w:val="en-GB"/>
              </w:rPr>
            </w:pPr>
            <w:r w:rsidRPr="001414CA">
              <w:rPr>
                <w:lang w:val="en-GB"/>
              </w:rPr>
              <w:t>floating average of vehicle speed ("floating" refers to averaging as defined for stability for low speed tests)</w:t>
            </w:r>
          </w:p>
        </w:tc>
      </w:tr>
      <w:tr w:rsidR="00427E75" w:rsidRPr="00E661AF" w14:paraId="7CB95444" w14:textId="77777777" w:rsidTr="008C2B42">
        <w:trPr>
          <w:trHeight w:val="300"/>
        </w:trPr>
        <w:tc>
          <w:tcPr>
            <w:tcW w:w="1537" w:type="dxa"/>
            <w:noWrap/>
            <w:hideMark/>
          </w:tcPr>
          <w:p w14:paraId="0F101062" w14:textId="77777777" w:rsidR="00427E75" w:rsidRPr="001414CA" w:rsidRDefault="00427E75" w:rsidP="00932E02">
            <w:pPr>
              <w:jc w:val="left"/>
              <w:rPr>
                <w:lang w:val="en-GB"/>
              </w:rPr>
            </w:pPr>
            <w:proofErr w:type="spellStart"/>
            <w:r w:rsidRPr="001414CA">
              <w:rPr>
                <w:lang w:val="en-GB"/>
              </w:rPr>
              <w:t>t_amp_stat</w:t>
            </w:r>
            <w:proofErr w:type="spellEnd"/>
          </w:p>
        </w:tc>
        <w:tc>
          <w:tcPr>
            <w:tcW w:w="950" w:type="dxa"/>
            <w:noWrap/>
            <w:hideMark/>
          </w:tcPr>
          <w:p w14:paraId="76513D90" w14:textId="77777777" w:rsidR="00427E75" w:rsidRPr="001414CA" w:rsidRDefault="00427E75" w:rsidP="00932E02">
            <w:pPr>
              <w:jc w:val="left"/>
              <w:rPr>
                <w:lang w:val="en-GB"/>
              </w:rPr>
            </w:pPr>
            <w:r w:rsidRPr="001414CA">
              <w:rPr>
                <w:lang w:val="en-GB"/>
              </w:rPr>
              <w:t>[°C]</w:t>
            </w:r>
          </w:p>
        </w:tc>
        <w:tc>
          <w:tcPr>
            <w:tcW w:w="6799" w:type="dxa"/>
            <w:noWrap/>
            <w:hideMark/>
          </w:tcPr>
          <w:p w14:paraId="25B3C5D5" w14:textId="77777777" w:rsidR="00427E75" w:rsidRPr="001414CA" w:rsidRDefault="00427E75" w:rsidP="00932E02">
            <w:pPr>
              <w:jc w:val="left"/>
              <w:rPr>
                <w:lang w:val="en-GB"/>
              </w:rPr>
            </w:pPr>
            <w:r w:rsidRPr="001414CA">
              <w:rPr>
                <w:lang w:val="en-GB"/>
              </w:rPr>
              <w:t>ambient temperature from stationary measurement</w:t>
            </w:r>
          </w:p>
        </w:tc>
      </w:tr>
      <w:tr w:rsidR="00427E75" w:rsidRPr="00E661AF" w14:paraId="7C013AB1" w14:textId="77777777" w:rsidTr="008C2B42">
        <w:trPr>
          <w:trHeight w:val="300"/>
        </w:trPr>
        <w:tc>
          <w:tcPr>
            <w:tcW w:w="1537" w:type="dxa"/>
            <w:noWrap/>
            <w:hideMark/>
          </w:tcPr>
          <w:p w14:paraId="6CE2B760" w14:textId="77777777" w:rsidR="00427E75" w:rsidRPr="001414CA" w:rsidRDefault="00427E75" w:rsidP="00932E02">
            <w:pPr>
              <w:jc w:val="left"/>
              <w:rPr>
                <w:lang w:val="en-GB"/>
              </w:rPr>
            </w:pPr>
            <w:proofErr w:type="spellStart"/>
            <w:r w:rsidRPr="001414CA">
              <w:rPr>
                <w:lang w:val="en-GB"/>
              </w:rPr>
              <w:t>p_amp_stat</w:t>
            </w:r>
            <w:proofErr w:type="spellEnd"/>
          </w:p>
        </w:tc>
        <w:tc>
          <w:tcPr>
            <w:tcW w:w="950" w:type="dxa"/>
            <w:noWrap/>
            <w:hideMark/>
          </w:tcPr>
          <w:p w14:paraId="50A1D5AF" w14:textId="77777777" w:rsidR="00427E75" w:rsidRPr="001414CA" w:rsidRDefault="00427E75" w:rsidP="00932E02">
            <w:pPr>
              <w:jc w:val="left"/>
              <w:rPr>
                <w:lang w:val="en-GB"/>
              </w:rPr>
            </w:pPr>
            <w:r w:rsidRPr="001414CA">
              <w:rPr>
                <w:lang w:val="en-GB"/>
              </w:rPr>
              <w:t>[mbar]</w:t>
            </w:r>
          </w:p>
        </w:tc>
        <w:tc>
          <w:tcPr>
            <w:tcW w:w="6799" w:type="dxa"/>
            <w:noWrap/>
            <w:hideMark/>
          </w:tcPr>
          <w:p w14:paraId="6B8F857F" w14:textId="77777777" w:rsidR="00427E75" w:rsidRPr="001414CA" w:rsidRDefault="00427E75" w:rsidP="00932E02">
            <w:pPr>
              <w:jc w:val="left"/>
              <w:rPr>
                <w:lang w:val="en-GB"/>
              </w:rPr>
            </w:pPr>
            <w:r w:rsidRPr="001414CA">
              <w:rPr>
                <w:lang w:val="en-GB"/>
              </w:rPr>
              <w:t>ambient pressure from stationary measurement</w:t>
            </w:r>
          </w:p>
        </w:tc>
      </w:tr>
      <w:tr w:rsidR="00427E75" w:rsidRPr="00E661AF" w14:paraId="3E0E93B2" w14:textId="77777777" w:rsidTr="008C2B42">
        <w:trPr>
          <w:trHeight w:val="300"/>
        </w:trPr>
        <w:tc>
          <w:tcPr>
            <w:tcW w:w="1537" w:type="dxa"/>
            <w:noWrap/>
            <w:hideMark/>
          </w:tcPr>
          <w:p w14:paraId="5635852C" w14:textId="77777777" w:rsidR="00427E75" w:rsidRPr="001414CA" w:rsidRDefault="00427E75" w:rsidP="00932E02">
            <w:pPr>
              <w:jc w:val="left"/>
              <w:rPr>
                <w:lang w:val="en-GB"/>
              </w:rPr>
            </w:pPr>
            <w:proofErr w:type="spellStart"/>
            <w:r w:rsidRPr="001414CA">
              <w:rPr>
                <w:lang w:val="en-GB"/>
              </w:rPr>
              <w:t>rh_stat</w:t>
            </w:r>
            <w:proofErr w:type="spellEnd"/>
          </w:p>
        </w:tc>
        <w:tc>
          <w:tcPr>
            <w:tcW w:w="950" w:type="dxa"/>
            <w:noWrap/>
            <w:hideMark/>
          </w:tcPr>
          <w:p w14:paraId="5E42BFF9" w14:textId="77777777" w:rsidR="00427E75" w:rsidRPr="001414CA" w:rsidRDefault="00427E75" w:rsidP="00932E02">
            <w:pPr>
              <w:jc w:val="left"/>
              <w:rPr>
                <w:lang w:val="en-GB"/>
              </w:rPr>
            </w:pPr>
            <w:r w:rsidRPr="001414CA">
              <w:rPr>
                <w:lang w:val="en-GB"/>
              </w:rPr>
              <w:t>[%]</w:t>
            </w:r>
          </w:p>
        </w:tc>
        <w:tc>
          <w:tcPr>
            <w:tcW w:w="6799" w:type="dxa"/>
            <w:noWrap/>
            <w:hideMark/>
          </w:tcPr>
          <w:p w14:paraId="41CBAF3D" w14:textId="77777777" w:rsidR="00427E75" w:rsidRPr="001414CA" w:rsidRDefault="00427E75" w:rsidP="00932E02">
            <w:pPr>
              <w:jc w:val="left"/>
              <w:rPr>
                <w:lang w:val="en-GB"/>
              </w:rPr>
            </w:pPr>
            <w:r w:rsidRPr="001414CA">
              <w:rPr>
                <w:lang w:val="en-GB"/>
              </w:rPr>
              <w:t>relative humidity from stationary measurement</w:t>
            </w:r>
          </w:p>
        </w:tc>
      </w:tr>
      <w:tr w:rsidR="00427E75" w:rsidRPr="001414CA" w14:paraId="352DF8FC" w14:textId="77777777" w:rsidTr="008C2B42">
        <w:trPr>
          <w:trHeight w:val="300"/>
        </w:trPr>
        <w:tc>
          <w:tcPr>
            <w:tcW w:w="1537" w:type="dxa"/>
            <w:noWrap/>
            <w:hideMark/>
          </w:tcPr>
          <w:p w14:paraId="5044FA04" w14:textId="77777777" w:rsidR="00427E75" w:rsidRPr="001414CA" w:rsidRDefault="00427E75" w:rsidP="00932E02">
            <w:pPr>
              <w:jc w:val="left"/>
              <w:rPr>
                <w:lang w:val="en-GB"/>
              </w:rPr>
            </w:pPr>
            <w:proofErr w:type="spellStart"/>
            <w:r w:rsidRPr="001414CA">
              <w:rPr>
                <w:lang w:val="en-GB"/>
              </w:rPr>
              <w:t>vair_sq</w:t>
            </w:r>
            <w:proofErr w:type="spellEnd"/>
          </w:p>
        </w:tc>
        <w:tc>
          <w:tcPr>
            <w:tcW w:w="950" w:type="dxa"/>
            <w:noWrap/>
            <w:hideMark/>
          </w:tcPr>
          <w:p w14:paraId="013849F1" w14:textId="77777777" w:rsidR="00427E75" w:rsidRPr="001414CA" w:rsidRDefault="00427E75" w:rsidP="00932E02">
            <w:pPr>
              <w:jc w:val="left"/>
              <w:rPr>
                <w:lang w:val="en-GB"/>
              </w:rPr>
            </w:pPr>
            <w:r w:rsidRPr="001414CA">
              <w:rPr>
                <w:lang w:val="en-GB"/>
              </w:rPr>
              <w:t>[m/s]</w:t>
            </w:r>
          </w:p>
        </w:tc>
        <w:tc>
          <w:tcPr>
            <w:tcW w:w="6799" w:type="dxa"/>
            <w:noWrap/>
            <w:hideMark/>
          </w:tcPr>
          <w:p w14:paraId="677957E6" w14:textId="77777777" w:rsidR="00427E75" w:rsidRPr="001414CA" w:rsidRDefault="00427E75" w:rsidP="00932E02">
            <w:pPr>
              <w:jc w:val="left"/>
              <w:rPr>
                <w:lang w:val="en-GB"/>
              </w:rPr>
            </w:pPr>
            <w:r w:rsidRPr="001414CA">
              <w:rPr>
                <w:lang w:val="en-GB"/>
              </w:rPr>
              <w:t>squared average air speed</w:t>
            </w:r>
          </w:p>
        </w:tc>
      </w:tr>
    </w:tbl>
    <w:p w14:paraId="7F73122A" w14:textId="093DF21B" w:rsidR="009F1F56" w:rsidRDefault="009F1F56" w:rsidP="00932E02">
      <w:pPr>
        <w:jc w:val="left"/>
        <w:rPr>
          <w:lang w:val="en-GB"/>
        </w:rPr>
      </w:pPr>
    </w:p>
    <w:p w14:paraId="287DBE7E" w14:textId="77777777" w:rsidR="009F1F56" w:rsidRDefault="009F1F56">
      <w:pPr>
        <w:rPr>
          <w:lang w:val="en-GB"/>
        </w:rPr>
      </w:pPr>
      <w:r>
        <w:rPr>
          <w:lang w:val="en-GB"/>
        </w:rPr>
        <w:br w:type="page"/>
      </w:r>
    </w:p>
    <w:p w14:paraId="3B09FD0F" w14:textId="77777777" w:rsidR="004442DD" w:rsidRDefault="004442DD" w:rsidP="00932E02">
      <w:pPr>
        <w:jc w:val="left"/>
        <w:rPr>
          <w:lang w:val="en-GB"/>
        </w:rPr>
      </w:pPr>
    </w:p>
    <w:p w14:paraId="3343BF1A" w14:textId="77777777" w:rsidR="004442DD" w:rsidRDefault="004442DD" w:rsidP="00932E02">
      <w:pPr>
        <w:pStyle w:val="berschrift1"/>
        <w:jc w:val="left"/>
        <w:rPr>
          <w:lang w:val="en-GB"/>
        </w:rPr>
      </w:pPr>
      <w:bookmarkStart w:id="46" w:name="_Ref387133618"/>
      <w:bookmarkStart w:id="47" w:name="_Toc425145121"/>
      <w:r>
        <w:rPr>
          <w:lang w:val="en-GB"/>
        </w:rPr>
        <w:t>User Manual</w:t>
      </w:r>
      <w:bookmarkEnd w:id="46"/>
      <w:bookmarkEnd w:id="47"/>
    </w:p>
    <w:p w14:paraId="7281AEE5" w14:textId="77777777" w:rsidR="006E7390" w:rsidRPr="00EA3EFB" w:rsidRDefault="006E7390" w:rsidP="00932E02">
      <w:pPr>
        <w:pStyle w:val="berschrift2"/>
        <w:jc w:val="left"/>
        <w:rPr>
          <w:lang w:val="en-GB"/>
        </w:rPr>
      </w:pPr>
      <w:bookmarkStart w:id="48" w:name="_Toc425145122"/>
      <w:r w:rsidRPr="00EA3EFB">
        <w:rPr>
          <w:lang w:val="en-GB"/>
        </w:rPr>
        <w:t>General</w:t>
      </w:r>
      <w:bookmarkEnd w:id="48"/>
      <w:r w:rsidRPr="00EA3EFB">
        <w:rPr>
          <w:lang w:val="en-GB"/>
        </w:rPr>
        <w:t xml:space="preserve"> </w:t>
      </w:r>
    </w:p>
    <w:p w14:paraId="211A7065" w14:textId="0C3FC592" w:rsidR="00E542B0" w:rsidRPr="00EA3EFB" w:rsidRDefault="006E7390" w:rsidP="00932E02">
      <w:pPr>
        <w:jc w:val="left"/>
        <w:rPr>
          <w:lang w:val="en-GB"/>
        </w:rPr>
      </w:pPr>
      <w:r w:rsidRPr="00EA3EFB">
        <w:rPr>
          <w:lang w:val="en-GB"/>
        </w:rPr>
        <w:t xml:space="preserve">The CSE-Tool is written in VB.Net and delivered as executable file and Visual Studio 2010 project with commented source code. </w:t>
      </w:r>
      <w:r w:rsidR="00EC7593">
        <w:rPr>
          <w:lang w:val="en-GB"/>
        </w:rPr>
        <w:t xml:space="preserve">It </w:t>
      </w:r>
      <w:r w:rsidRPr="00EA3EFB">
        <w:rPr>
          <w:lang w:val="en-GB"/>
        </w:rPr>
        <w:t>is a portable application, i.e. it is not necessary to run a setup procedure for installation. The exec</w:t>
      </w:r>
      <w:r w:rsidR="00EC7593">
        <w:rPr>
          <w:lang w:val="en-GB"/>
        </w:rPr>
        <w:t xml:space="preserve">utable </w:t>
      </w:r>
      <w:r w:rsidRPr="00EA3EFB">
        <w:rPr>
          <w:lang w:val="en-GB"/>
        </w:rPr>
        <w:t>file can be run from any place on a co</w:t>
      </w:r>
      <w:r w:rsidRPr="00EA3EFB">
        <w:rPr>
          <w:lang w:val="en-GB"/>
        </w:rPr>
        <w:t>m</w:t>
      </w:r>
      <w:r w:rsidRPr="00EA3EFB">
        <w:rPr>
          <w:lang w:val="en-GB"/>
        </w:rPr>
        <w:t>puter or in a network.</w:t>
      </w:r>
      <w:r w:rsidR="00E542B0">
        <w:rPr>
          <w:lang w:val="en-GB"/>
        </w:rPr>
        <w:t xml:space="preserve"> </w:t>
      </w:r>
    </w:p>
    <w:p w14:paraId="784F42CC" w14:textId="77777777" w:rsidR="006E7390" w:rsidRPr="001735F1" w:rsidRDefault="006E7390" w:rsidP="00932E02">
      <w:pPr>
        <w:pStyle w:val="berschrift2"/>
        <w:jc w:val="left"/>
        <w:rPr>
          <w:lang w:val="en-GB"/>
        </w:rPr>
      </w:pPr>
      <w:bookmarkStart w:id="49" w:name="_Toc425145123"/>
      <w:r w:rsidRPr="001735F1">
        <w:rPr>
          <w:lang w:val="en-GB"/>
        </w:rPr>
        <w:t>Required system settings</w:t>
      </w:r>
      <w:bookmarkEnd w:id="49"/>
    </w:p>
    <w:p w14:paraId="13C28AF7" w14:textId="77777777" w:rsidR="006E7390" w:rsidRPr="00EA3EFB" w:rsidRDefault="006E7390" w:rsidP="00932E02">
      <w:pPr>
        <w:jc w:val="left"/>
        <w:rPr>
          <w:lang w:val="en-GB"/>
        </w:rPr>
      </w:pPr>
      <w:r w:rsidRPr="00EA3EFB">
        <w:rPr>
          <w:lang w:val="en-GB"/>
        </w:rPr>
        <w:t>The regional and language options of Windows must be set in the system configurations to the following values:</w:t>
      </w:r>
    </w:p>
    <w:p w14:paraId="2959ED24" w14:textId="77777777" w:rsidR="006E7390" w:rsidRPr="00EA3EFB" w:rsidRDefault="006E7390" w:rsidP="00405EDE">
      <w:pPr>
        <w:numPr>
          <w:ilvl w:val="0"/>
          <w:numId w:val="9"/>
        </w:numPr>
        <w:jc w:val="left"/>
        <w:rPr>
          <w:lang w:val="en-GB"/>
        </w:rPr>
      </w:pPr>
      <w:r w:rsidRPr="00EA3EFB">
        <w:rPr>
          <w:lang w:val="en-GB"/>
        </w:rPr>
        <w:t>Decimal separator: &lt;</w:t>
      </w:r>
      <w:r w:rsidRPr="00EA3EFB">
        <w:rPr>
          <w:b/>
          <w:lang w:val="en-GB"/>
        </w:rPr>
        <w:t>.</w:t>
      </w:r>
      <w:r w:rsidRPr="00EA3EFB">
        <w:rPr>
          <w:lang w:val="en-GB"/>
        </w:rPr>
        <w:t>&gt; (Dot)</w:t>
      </w:r>
    </w:p>
    <w:p w14:paraId="79EB3586" w14:textId="77777777" w:rsidR="006E7390" w:rsidRPr="00EA3EFB" w:rsidRDefault="006E7390" w:rsidP="00405EDE">
      <w:pPr>
        <w:numPr>
          <w:ilvl w:val="0"/>
          <w:numId w:val="9"/>
        </w:numPr>
        <w:jc w:val="left"/>
        <w:rPr>
          <w:lang w:val="en-GB"/>
        </w:rPr>
      </w:pPr>
      <w:r w:rsidRPr="00EA3EFB">
        <w:rPr>
          <w:lang w:val="en-GB"/>
        </w:rPr>
        <w:t>Symbol for digit grouping: &lt; &gt; (Space)</w:t>
      </w:r>
    </w:p>
    <w:p w14:paraId="4F713F67" w14:textId="77777777" w:rsidR="006E7390" w:rsidRPr="00EA3EFB" w:rsidRDefault="006E7390" w:rsidP="00932E02">
      <w:pPr>
        <w:jc w:val="left"/>
        <w:rPr>
          <w:lang w:val="en-GB"/>
        </w:rPr>
      </w:pPr>
      <w:r w:rsidRPr="00EA3EFB">
        <w:rPr>
          <w:lang w:val="en-GB"/>
        </w:rPr>
        <w:t>List separator: &lt;</w:t>
      </w:r>
      <w:r w:rsidRPr="00EA3EFB">
        <w:rPr>
          <w:b/>
          <w:lang w:val="en-GB"/>
        </w:rPr>
        <w:t>,</w:t>
      </w:r>
      <w:r w:rsidRPr="00EA3EFB">
        <w:rPr>
          <w:lang w:val="en-GB"/>
        </w:rPr>
        <w:t>&gt; (Comma)</w:t>
      </w:r>
    </w:p>
    <w:p w14:paraId="469A37A5" w14:textId="77777777" w:rsidR="006E7390" w:rsidRPr="00EA3EFB" w:rsidRDefault="006E7390" w:rsidP="00932E02">
      <w:pPr>
        <w:pStyle w:val="berschrift2"/>
        <w:jc w:val="left"/>
        <w:rPr>
          <w:lang w:val="en-GB"/>
        </w:rPr>
      </w:pPr>
      <w:bookmarkStart w:id="50" w:name="_Toc425145124"/>
      <w:r w:rsidRPr="001735F1">
        <w:rPr>
          <w:lang w:val="en-GB"/>
        </w:rPr>
        <w:t>First program start</w:t>
      </w:r>
      <w:bookmarkEnd w:id="50"/>
    </w:p>
    <w:p w14:paraId="25559DFE" w14:textId="1C8F00BA" w:rsidR="006E7390" w:rsidRDefault="006E7390" w:rsidP="00932E02">
      <w:pPr>
        <w:jc w:val="left"/>
        <w:rPr>
          <w:lang w:val="en-GB"/>
        </w:rPr>
      </w:pPr>
      <w:r w:rsidRPr="00EA3EFB">
        <w:rPr>
          <w:lang w:val="en-GB"/>
        </w:rPr>
        <w:t>Copy the folder “VECTO-CSE_</w:t>
      </w:r>
      <w:r w:rsidR="00E542B0">
        <w:rPr>
          <w:lang w:val="en-GB"/>
        </w:rPr>
        <w:t>V</w:t>
      </w:r>
      <w:r w:rsidR="001839F7">
        <w:rPr>
          <w:lang w:val="en-GB"/>
        </w:rPr>
        <w:t>2.0.x</w:t>
      </w:r>
      <w:r w:rsidRPr="00EA3EFB">
        <w:rPr>
          <w:lang w:val="en-GB"/>
        </w:rPr>
        <w:t xml:space="preserve">” as delivered to the computer or the network place. When the program is started for the first time, the folders “FileHistory” </w:t>
      </w:r>
      <w:r w:rsidR="00EA3EFB">
        <w:rPr>
          <w:lang w:val="en-GB"/>
        </w:rPr>
        <w:t>is</w:t>
      </w:r>
      <w:r w:rsidRPr="00EA3EFB">
        <w:rPr>
          <w:lang w:val="en-GB"/>
        </w:rPr>
        <w:t xml:space="preserve"> generated in the application folder. Then the user interface of the VECTO-CSE-Tool is shown. </w:t>
      </w:r>
      <w:r w:rsidR="00E542B0">
        <w:rPr>
          <w:lang w:val="en-GB"/>
        </w:rPr>
        <w:t>If no license file (license.dat) is available in the folder of the executable, VECTO-CSE generates an “activ</w:t>
      </w:r>
      <w:r w:rsidR="00E542B0">
        <w:rPr>
          <w:lang w:val="en-GB"/>
        </w:rPr>
        <w:t>a</w:t>
      </w:r>
      <w:r w:rsidR="00E542B0">
        <w:rPr>
          <w:lang w:val="en-GB"/>
        </w:rPr>
        <w:t xml:space="preserve">tion file”. This file then has to be sent to the JRC user support in order to gain the license file. </w:t>
      </w:r>
    </w:p>
    <w:p w14:paraId="7ECFE878" w14:textId="656A3B68" w:rsidR="006E7390" w:rsidRPr="00E542B0" w:rsidRDefault="006E7390" w:rsidP="00932E02">
      <w:pPr>
        <w:jc w:val="left"/>
        <w:rPr>
          <w:lang w:val="en-GB"/>
        </w:rPr>
      </w:pPr>
      <w:r w:rsidRPr="00EA3EFB">
        <w:rPr>
          <w:lang w:val="en-GB"/>
        </w:rPr>
        <w:t>After the first start it is recommended to adjust the settings for standard working directory and to check the path to the executable file of a text editor (e.g. notepad.exe). These settings can be adjusted in the menu item “Tools\</w:t>
      </w:r>
      <w:r w:rsidR="009F1F56">
        <w:rPr>
          <w:lang w:val="en-GB"/>
        </w:rPr>
        <w:t>Preferences</w:t>
      </w:r>
      <w:r w:rsidRPr="00EA3EFB">
        <w:rPr>
          <w:lang w:val="en-GB"/>
        </w:rPr>
        <w:t>”.</w:t>
      </w:r>
    </w:p>
    <w:p w14:paraId="032FAB0C" w14:textId="54778E8C" w:rsidR="001735F1" w:rsidRPr="00EA3EFB" w:rsidRDefault="001735F1" w:rsidP="00932E02">
      <w:pPr>
        <w:pStyle w:val="berschrift2"/>
        <w:jc w:val="left"/>
        <w:rPr>
          <w:lang w:val="en-GB"/>
        </w:rPr>
      </w:pPr>
      <w:bookmarkStart w:id="51" w:name="_Ref387402360"/>
      <w:bookmarkStart w:id="52" w:name="_Toc425145125"/>
      <w:r>
        <w:rPr>
          <w:lang w:val="en-GB"/>
        </w:rPr>
        <w:t>Graphic User Interface</w:t>
      </w:r>
      <w:bookmarkEnd w:id="51"/>
      <w:bookmarkEnd w:id="52"/>
    </w:p>
    <w:p w14:paraId="74D52BFF" w14:textId="3C9D9EBF" w:rsidR="001735F1" w:rsidRDefault="008E4CE0" w:rsidP="00932E02">
      <w:pPr>
        <w:jc w:val="left"/>
        <w:rPr>
          <w:lang w:val="en-GB"/>
        </w:rPr>
      </w:pPr>
      <w:r>
        <w:rPr>
          <w:lang w:val="en-GB"/>
        </w:rPr>
        <w:fldChar w:fldCharType="begin"/>
      </w:r>
      <w:r>
        <w:rPr>
          <w:lang w:val="en-GB"/>
        </w:rPr>
        <w:instrText xml:space="preserve"> REF _Ref387400179 \h </w:instrText>
      </w:r>
      <w:r w:rsidR="00932E02">
        <w:rPr>
          <w:lang w:val="en-GB"/>
        </w:rPr>
        <w:instrText xml:space="preserve"> \* MERGEFORMAT </w:instrText>
      </w:r>
      <w:r>
        <w:rPr>
          <w:lang w:val="en-GB"/>
        </w:rPr>
      </w:r>
      <w:r>
        <w:rPr>
          <w:lang w:val="en-GB"/>
        </w:rPr>
        <w:fldChar w:fldCharType="separate"/>
      </w:r>
      <w:r w:rsidR="00D03398" w:rsidRPr="008E4CE0">
        <w:rPr>
          <w:lang w:val="en-GB"/>
        </w:rPr>
        <w:t xml:space="preserve">Figure </w:t>
      </w:r>
      <w:r w:rsidR="00D03398">
        <w:rPr>
          <w:noProof/>
          <w:lang w:val="en-GB"/>
        </w:rPr>
        <w:t>8</w:t>
      </w:r>
      <w:r>
        <w:rPr>
          <w:lang w:val="en-GB"/>
        </w:rPr>
        <w:fldChar w:fldCharType="end"/>
      </w:r>
      <w:r>
        <w:rPr>
          <w:lang w:val="en-GB"/>
        </w:rPr>
        <w:t xml:space="preserve"> shows the VECTO-CSE main user interface. The main elements are:</w:t>
      </w:r>
    </w:p>
    <w:p w14:paraId="51893339" w14:textId="1BD439B6" w:rsidR="008E4CE0" w:rsidRDefault="008E4CE0" w:rsidP="00405EDE">
      <w:pPr>
        <w:pStyle w:val="Listenabsatz"/>
        <w:numPr>
          <w:ilvl w:val="0"/>
          <w:numId w:val="22"/>
        </w:numPr>
        <w:jc w:val="left"/>
        <w:rPr>
          <w:lang w:val="en-GB"/>
        </w:rPr>
      </w:pPr>
      <w:r w:rsidRPr="008E4CE0">
        <w:rPr>
          <w:lang w:val="en-GB"/>
        </w:rPr>
        <w:t>Input fields for file specifications</w:t>
      </w:r>
      <w:r>
        <w:rPr>
          <w:lang w:val="en-GB"/>
        </w:rPr>
        <w:t xml:space="preserve"> (“…”-button to the right opens </w:t>
      </w:r>
      <w:r w:rsidR="00E542B0">
        <w:rPr>
          <w:lang w:val="en-GB"/>
        </w:rPr>
        <w:t>the file-</w:t>
      </w:r>
      <w:r>
        <w:rPr>
          <w:lang w:val="en-GB"/>
        </w:rPr>
        <w:t xml:space="preserve">browser, button to the left opens selected file in Excel or in </w:t>
      </w:r>
      <w:r w:rsidR="00E542B0">
        <w:rPr>
          <w:lang w:val="en-GB"/>
        </w:rPr>
        <w:t>the</w:t>
      </w:r>
      <w:r>
        <w:rPr>
          <w:lang w:val="en-GB"/>
        </w:rPr>
        <w:t xml:space="preserve"> text editor)</w:t>
      </w:r>
    </w:p>
    <w:p w14:paraId="5B3B2D8F" w14:textId="591794ED" w:rsidR="008B0F01" w:rsidRDefault="00D51A3A" w:rsidP="00405EDE">
      <w:pPr>
        <w:pStyle w:val="Listenabsatz"/>
        <w:numPr>
          <w:ilvl w:val="0"/>
          <w:numId w:val="22"/>
        </w:numPr>
        <w:jc w:val="left"/>
        <w:rPr>
          <w:lang w:val="en-GB"/>
        </w:rPr>
      </w:pPr>
      <w:r>
        <w:rPr>
          <w:lang w:val="en-GB"/>
        </w:rPr>
        <w:t>“Calibrate”-b</w:t>
      </w:r>
      <w:r w:rsidR="008B0F01">
        <w:rPr>
          <w:lang w:val="en-GB"/>
        </w:rPr>
        <w:t>utton to start the evaluation of the calibration test</w:t>
      </w:r>
    </w:p>
    <w:p w14:paraId="3D1D259B" w14:textId="124581CD" w:rsidR="00202F60" w:rsidRPr="00751EA2" w:rsidRDefault="00202F60" w:rsidP="00202F60">
      <w:pPr>
        <w:pStyle w:val="Listenabsatz"/>
        <w:numPr>
          <w:ilvl w:val="0"/>
          <w:numId w:val="22"/>
        </w:numPr>
        <w:jc w:val="left"/>
        <w:rPr>
          <w:highlight w:val="green"/>
          <w:lang w:val="en-GB"/>
        </w:rPr>
      </w:pPr>
      <w:r w:rsidRPr="00751EA2">
        <w:rPr>
          <w:highlight w:val="green"/>
          <w:lang w:val="en-GB"/>
        </w:rPr>
        <w:t>Result fields for evaluated factors from the calibration test and the high speed test</w:t>
      </w:r>
    </w:p>
    <w:p w14:paraId="4C3C081F" w14:textId="15FBA6F9" w:rsidR="008B0F01" w:rsidRDefault="00D51A3A" w:rsidP="00405EDE">
      <w:pPr>
        <w:pStyle w:val="Listenabsatz"/>
        <w:numPr>
          <w:ilvl w:val="0"/>
          <w:numId w:val="22"/>
        </w:numPr>
        <w:jc w:val="left"/>
        <w:rPr>
          <w:lang w:val="en-GB"/>
        </w:rPr>
      </w:pPr>
      <w:r>
        <w:rPr>
          <w:lang w:val="en-GB"/>
        </w:rPr>
        <w:t>“Evaluate”-b</w:t>
      </w:r>
      <w:r w:rsidR="008B0F01">
        <w:rPr>
          <w:lang w:val="en-GB"/>
        </w:rPr>
        <w:t xml:space="preserve">utton to start the evaluation of the </w:t>
      </w:r>
      <w:r w:rsidR="003A0A41">
        <w:rPr>
          <w:lang w:val="en-GB"/>
        </w:rPr>
        <w:t xml:space="preserve">low speed – high speed – low speed test sequence (this button is disabled if no valid results from calibration test are available) </w:t>
      </w:r>
    </w:p>
    <w:p w14:paraId="0FA72528" w14:textId="7AFA5F01" w:rsidR="003A0A41" w:rsidRDefault="003A0A41" w:rsidP="00405EDE">
      <w:pPr>
        <w:pStyle w:val="Listenabsatz"/>
        <w:numPr>
          <w:ilvl w:val="0"/>
          <w:numId w:val="22"/>
        </w:numPr>
        <w:jc w:val="left"/>
        <w:rPr>
          <w:lang w:val="en-GB"/>
        </w:rPr>
      </w:pPr>
      <w:r>
        <w:rPr>
          <w:lang w:val="en-GB"/>
        </w:rPr>
        <w:t xml:space="preserve">Output window for messages, warning and errors. During the calculations the main evaluation steps are stated. Main </w:t>
      </w:r>
      <w:r w:rsidR="00E542B0">
        <w:rPr>
          <w:lang w:val="en-GB"/>
        </w:rPr>
        <w:t xml:space="preserve">evaluation </w:t>
      </w:r>
      <w:r>
        <w:rPr>
          <w:lang w:val="en-GB"/>
        </w:rPr>
        <w:t>results are also shown in the message window</w:t>
      </w:r>
      <w:r w:rsidR="00E542B0">
        <w:rPr>
          <w:lang w:val="en-GB"/>
        </w:rPr>
        <w:t>.</w:t>
      </w:r>
    </w:p>
    <w:p w14:paraId="72CAC816" w14:textId="721BA8AA" w:rsidR="003A0A41" w:rsidRDefault="003A0A41" w:rsidP="00405EDE">
      <w:pPr>
        <w:pStyle w:val="Listenabsatz"/>
        <w:keepNext/>
        <w:numPr>
          <w:ilvl w:val="0"/>
          <w:numId w:val="22"/>
        </w:numPr>
        <w:ind w:left="1423" w:hanging="357"/>
        <w:jc w:val="left"/>
        <w:rPr>
          <w:lang w:val="en-GB"/>
        </w:rPr>
      </w:pPr>
      <w:r>
        <w:rPr>
          <w:lang w:val="en-GB"/>
        </w:rPr>
        <w:lastRenderedPageBreak/>
        <w:t>Menu bar</w:t>
      </w:r>
      <w:r w:rsidR="00E542B0">
        <w:rPr>
          <w:lang w:val="en-GB"/>
        </w:rPr>
        <w:t>:</w:t>
      </w:r>
    </w:p>
    <w:p w14:paraId="59D5DC07" w14:textId="1602243D" w:rsidR="003A0A41" w:rsidRDefault="00D51A3A" w:rsidP="00405EDE">
      <w:pPr>
        <w:pStyle w:val="Listenabsatz"/>
        <w:numPr>
          <w:ilvl w:val="1"/>
          <w:numId w:val="22"/>
        </w:numPr>
        <w:jc w:val="left"/>
        <w:rPr>
          <w:lang w:val="en-GB"/>
        </w:rPr>
      </w:pPr>
      <w:r>
        <w:rPr>
          <w:lang w:val="en-GB"/>
        </w:rPr>
        <w:t xml:space="preserve">Items </w:t>
      </w:r>
      <w:r w:rsidR="00331078">
        <w:rPr>
          <w:lang w:val="en-GB"/>
        </w:rPr>
        <w:t xml:space="preserve">for </w:t>
      </w:r>
      <w:r w:rsidR="00E542B0">
        <w:rPr>
          <w:lang w:val="en-GB"/>
        </w:rPr>
        <w:t>handling of</w:t>
      </w:r>
      <w:r w:rsidR="003A0A41">
        <w:rPr>
          <w:lang w:val="en-GB"/>
        </w:rPr>
        <w:t xml:space="preserve"> jo</w:t>
      </w:r>
      <w:r w:rsidR="00E542B0">
        <w:rPr>
          <w:lang w:val="en-GB"/>
        </w:rPr>
        <w:t>b</w:t>
      </w:r>
      <w:r w:rsidR="003A0A41">
        <w:rPr>
          <w:lang w:val="en-GB"/>
        </w:rPr>
        <w:t>-file (</w:t>
      </w:r>
      <w:r w:rsidR="00E542B0">
        <w:rPr>
          <w:lang w:val="en-GB"/>
        </w:rPr>
        <w:t>“</w:t>
      </w:r>
      <w:r>
        <w:rPr>
          <w:lang w:val="en-GB"/>
        </w:rPr>
        <w:t>N</w:t>
      </w:r>
      <w:r w:rsidR="003A0A41">
        <w:rPr>
          <w:lang w:val="en-GB"/>
        </w:rPr>
        <w:t>ew</w:t>
      </w:r>
      <w:r w:rsidR="00E542B0">
        <w:rPr>
          <w:lang w:val="en-GB"/>
        </w:rPr>
        <w:t>”</w:t>
      </w:r>
      <w:r w:rsidR="003A0A41">
        <w:rPr>
          <w:lang w:val="en-GB"/>
        </w:rPr>
        <w:t xml:space="preserve">, </w:t>
      </w:r>
      <w:r w:rsidR="00E542B0">
        <w:rPr>
          <w:lang w:val="en-GB"/>
        </w:rPr>
        <w:t>“</w:t>
      </w:r>
      <w:r>
        <w:rPr>
          <w:lang w:val="en-GB"/>
        </w:rPr>
        <w:t>Load</w:t>
      </w:r>
      <w:r w:rsidR="00E542B0">
        <w:rPr>
          <w:lang w:val="en-GB"/>
        </w:rPr>
        <w:t>”</w:t>
      </w:r>
      <w:r w:rsidR="003A0A41">
        <w:rPr>
          <w:lang w:val="en-GB"/>
        </w:rPr>
        <w:t xml:space="preserve">, </w:t>
      </w:r>
      <w:r>
        <w:rPr>
          <w:lang w:val="en-GB"/>
        </w:rPr>
        <w:t>“Reload”, “S</w:t>
      </w:r>
      <w:r w:rsidR="003A0A41">
        <w:rPr>
          <w:lang w:val="en-GB"/>
        </w:rPr>
        <w:t>ave</w:t>
      </w:r>
      <w:r w:rsidR="00E542B0">
        <w:rPr>
          <w:lang w:val="en-GB"/>
        </w:rPr>
        <w:t>”</w:t>
      </w:r>
      <w:r>
        <w:rPr>
          <w:lang w:val="en-GB"/>
        </w:rPr>
        <w:t xml:space="preserve"> and </w:t>
      </w:r>
      <w:r w:rsidR="00E542B0">
        <w:rPr>
          <w:lang w:val="en-GB"/>
        </w:rPr>
        <w:t>“</w:t>
      </w:r>
      <w:r>
        <w:rPr>
          <w:lang w:val="en-GB"/>
        </w:rPr>
        <w:t>S</w:t>
      </w:r>
      <w:r w:rsidR="003A0A41">
        <w:rPr>
          <w:lang w:val="en-GB"/>
        </w:rPr>
        <w:t>ave as</w:t>
      </w:r>
      <w:r w:rsidR="00E542B0">
        <w:rPr>
          <w:lang w:val="en-GB"/>
        </w:rPr>
        <w:t>”</w:t>
      </w:r>
      <w:r w:rsidR="003A0A41">
        <w:rPr>
          <w:lang w:val="en-GB"/>
        </w:rPr>
        <w:t>)</w:t>
      </w:r>
    </w:p>
    <w:p w14:paraId="53FC4FA6" w14:textId="77777777" w:rsidR="00D51A3A" w:rsidRDefault="003A0A41" w:rsidP="00405EDE">
      <w:pPr>
        <w:pStyle w:val="Listenabsatz"/>
        <w:numPr>
          <w:ilvl w:val="1"/>
          <w:numId w:val="22"/>
        </w:numPr>
        <w:jc w:val="left"/>
        <w:rPr>
          <w:lang w:val="en-GB"/>
        </w:rPr>
      </w:pPr>
      <w:r>
        <w:rPr>
          <w:lang w:val="en-GB"/>
        </w:rPr>
        <w:t>Item “Tools” for</w:t>
      </w:r>
    </w:p>
    <w:p w14:paraId="66D43101" w14:textId="4EFC73BA" w:rsidR="003A0A41" w:rsidRDefault="00331078" w:rsidP="00405EDE">
      <w:pPr>
        <w:pStyle w:val="Listenabsatz"/>
        <w:numPr>
          <w:ilvl w:val="2"/>
          <w:numId w:val="22"/>
        </w:numPr>
        <w:jc w:val="left"/>
        <w:rPr>
          <w:lang w:val="en-GB"/>
        </w:rPr>
      </w:pPr>
      <w:r>
        <w:rPr>
          <w:lang w:val="en-GB"/>
        </w:rPr>
        <w:t>Log</w:t>
      </w:r>
      <w:r w:rsidR="00D51A3A">
        <w:rPr>
          <w:lang w:val="en-GB"/>
        </w:rPr>
        <w:t>-file handling</w:t>
      </w:r>
    </w:p>
    <w:p w14:paraId="3C33808D" w14:textId="2B0726EA" w:rsidR="00D51A3A" w:rsidRDefault="00D51A3A" w:rsidP="00405EDE">
      <w:pPr>
        <w:pStyle w:val="Listenabsatz"/>
        <w:numPr>
          <w:ilvl w:val="2"/>
          <w:numId w:val="22"/>
        </w:numPr>
        <w:jc w:val="left"/>
        <w:rPr>
          <w:lang w:val="en-GB"/>
        </w:rPr>
      </w:pPr>
      <w:r>
        <w:rPr>
          <w:lang w:val="en-GB"/>
        </w:rPr>
        <w:t>Settings (working directory, JSON settings etc.)</w:t>
      </w:r>
    </w:p>
    <w:p w14:paraId="4A1F3A2A" w14:textId="3666EEB9" w:rsidR="00D51A3A" w:rsidRDefault="00D51A3A" w:rsidP="00405EDE">
      <w:pPr>
        <w:pStyle w:val="Listenabsatz"/>
        <w:numPr>
          <w:ilvl w:val="2"/>
          <w:numId w:val="22"/>
        </w:numPr>
        <w:jc w:val="left"/>
        <w:rPr>
          <w:lang w:val="en-GB"/>
        </w:rPr>
      </w:pPr>
      <w:r>
        <w:rPr>
          <w:lang w:val="en-GB"/>
        </w:rPr>
        <w:t xml:space="preserve">Creation of </w:t>
      </w:r>
      <w:r w:rsidR="00331078">
        <w:rPr>
          <w:lang w:val="en-GB"/>
        </w:rPr>
        <w:t>a</w:t>
      </w:r>
      <w:r>
        <w:rPr>
          <w:lang w:val="en-GB"/>
        </w:rPr>
        <w:t>ctivation file</w:t>
      </w:r>
    </w:p>
    <w:p w14:paraId="1C88A56A" w14:textId="68917FD6" w:rsidR="008E4CE0" w:rsidRPr="00E542B0" w:rsidRDefault="003A0A41" w:rsidP="00405EDE">
      <w:pPr>
        <w:pStyle w:val="Listenabsatz"/>
        <w:numPr>
          <w:ilvl w:val="1"/>
          <w:numId w:val="22"/>
        </w:numPr>
        <w:jc w:val="left"/>
        <w:rPr>
          <w:lang w:val="en-GB"/>
        </w:rPr>
      </w:pPr>
      <w:r>
        <w:rPr>
          <w:lang w:val="en-GB"/>
        </w:rPr>
        <w:t>Item “</w:t>
      </w:r>
      <w:r w:rsidR="00D51A3A">
        <w:rPr>
          <w:lang w:val="en-GB"/>
        </w:rPr>
        <w:t>Help</w:t>
      </w:r>
      <w:r>
        <w:rPr>
          <w:lang w:val="en-GB"/>
        </w:rPr>
        <w:t xml:space="preserve">” for opening of </w:t>
      </w:r>
      <w:r w:rsidR="00331078">
        <w:rPr>
          <w:lang w:val="en-GB"/>
        </w:rPr>
        <w:t xml:space="preserve">the </w:t>
      </w:r>
      <w:r>
        <w:rPr>
          <w:lang w:val="en-GB"/>
        </w:rPr>
        <w:t>user manual</w:t>
      </w:r>
    </w:p>
    <w:p w14:paraId="4063512A" w14:textId="39C38F8B" w:rsidR="00A404B4" w:rsidRPr="00751EA2" w:rsidRDefault="00202F60" w:rsidP="00751EA2">
      <w:pPr>
        <w:keepNext/>
        <w:shd w:val="clear" w:color="auto" w:fill="00FF00"/>
        <w:jc w:val="left"/>
        <w:rPr>
          <w:highlight w:val="green"/>
        </w:rPr>
      </w:pPr>
      <w:r w:rsidRPr="00751EA2">
        <w:rPr>
          <w:noProof/>
          <w:highlight w:val="green"/>
          <w:lang w:eastAsia="de-AT"/>
        </w:rPr>
        <w:drawing>
          <wp:inline distT="0" distB="0" distL="0" distR="0" wp14:anchorId="1E668BC2" wp14:editId="501D63F6">
            <wp:extent cx="5759450" cy="4499302"/>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59450" cy="4499302"/>
                    </a:xfrm>
                    <a:prstGeom prst="rect">
                      <a:avLst/>
                    </a:prstGeom>
                  </pic:spPr>
                </pic:pic>
              </a:graphicData>
            </a:graphic>
          </wp:inline>
        </w:drawing>
      </w:r>
    </w:p>
    <w:p w14:paraId="2DED99D0" w14:textId="5209EE73" w:rsidR="00A404B4" w:rsidRPr="008E4CE0" w:rsidRDefault="00A404B4" w:rsidP="00932E02">
      <w:pPr>
        <w:pStyle w:val="Beschriftung"/>
        <w:jc w:val="left"/>
        <w:rPr>
          <w:lang w:val="en-GB"/>
        </w:rPr>
      </w:pPr>
      <w:bookmarkStart w:id="53" w:name="_Ref387400179"/>
      <w:r w:rsidRPr="00751EA2">
        <w:rPr>
          <w:highlight w:val="green"/>
          <w:lang w:val="en-GB"/>
        </w:rPr>
        <w:t xml:space="preserve">Figure </w:t>
      </w:r>
      <w:r w:rsidRPr="00751EA2">
        <w:rPr>
          <w:highlight w:val="green"/>
          <w:lang w:val="en-GB"/>
        </w:rPr>
        <w:fldChar w:fldCharType="begin"/>
      </w:r>
      <w:r w:rsidRPr="00751EA2">
        <w:rPr>
          <w:highlight w:val="green"/>
          <w:lang w:val="en-GB"/>
        </w:rPr>
        <w:instrText xml:space="preserve"> SEQ Figure \* ARABIC </w:instrText>
      </w:r>
      <w:r w:rsidRPr="00751EA2">
        <w:rPr>
          <w:highlight w:val="green"/>
          <w:lang w:val="en-GB"/>
        </w:rPr>
        <w:fldChar w:fldCharType="separate"/>
      </w:r>
      <w:r w:rsidR="008E6AB4" w:rsidRPr="00751EA2">
        <w:rPr>
          <w:noProof/>
          <w:highlight w:val="green"/>
          <w:lang w:val="en-GB"/>
        </w:rPr>
        <w:t>8</w:t>
      </w:r>
      <w:r w:rsidRPr="00751EA2">
        <w:rPr>
          <w:highlight w:val="green"/>
          <w:lang w:val="en-GB"/>
        </w:rPr>
        <w:fldChar w:fldCharType="end"/>
      </w:r>
      <w:bookmarkEnd w:id="53"/>
      <w:r w:rsidRPr="00751EA2">
        <w:rPr>
          <w:highlight w:val="green"/>
          <w:lang w:val="en-GB"/>
        </w:rPr>
        <w:t xml:space="preserve">: </w:t>
      </w:r>
      <w:r w:rsidRPr="00751EA2">
        <w:rPr>
          <w:b w:val="0"/>
          <w:highlight w:val="green"/>
          <w:lang w:val="en-GB"/>
        </w:rPr>
        <w:t>VECTO-CSE main user interface</w:t>
      </w:r>
    </w:p>
    <w:p w14:paraId="63B26F1D" w14:textId="77777777" w:rsidR="00AC7D10" w:rsidRDefault="00A17011" w:rsidP="00932E02">
      <w:pPr>
        <w:jc w:val="left"/>
        <w:rPr>
          <w:lang w:val="en-GB"/>
        </w:rPr>
      </w:pPr>
      <w:r>
        <w:rPr>
          <w:lang w:val="en-GB"/>
        </w:rPr>
        <w:fldChar w:fldCharType="begin"/>
      </w:r>
      <w:r>
        <w:rPr>
          <w:lang w:val="en-GB"/>
        </w:rPr>
        <w:instrText xml:space="preserve"> REF _Ref387401945 \h </w:instrText>
      </w:r>
      <w:r w:rsidR="00932E02">
        <w:rPr>
          <w:lang w:val="en-GB"/>
        </w:rPr>
        <w:instrText xml:space="preserve"> \* MERGEFORMAT </w:instrText>
      </w:r>
      <w:r>
        <w:rPr>
          <w:lang w:val="en-GB"/>
        </w:rPr>
      </w:r>
      <w:r>
        <w:rPr>
          <w:lang w:val="en-GB"/>
        </w:rPr>
        <w:fldChar w:fldCharType="separate"/>
      </w:r>
      <w:r w:rsidR="00D03398" w:rsidRPr="008E4CE0">
        <w:rPr>
          <w:lang w:val="en-GB"/>
        </w:rPr>
        <w:t xml:space="preserve">Figure </w:t>
      </w:r>
      <w:r w:rsidR="00D03398">
        <w:rPr>
          <w:noProof/>
          <w:lang w:val="en-GB"/>
        </w:rPr>
        <w:t>9</w:t>
      </w:r>
      <w:r>
        <w:rPr>
          <w:lang w:val="en-GB"/>
        </w:rPr>
        <w:fldChar w:fldCharType="end"/>
      </w:r>
      <w:r>
        <w:rPr>
          <w:lang w:val="en-GB"/>
        </w:rPr>
        <w:t xml:space="preserve"> shows the VECTO-CSE </w:t>
      </w:r>
      <w:r w:rsidR="00331078">
        <w:rPr>
          <w:lang w:val="en-GB"/>
        </w:rPr>
        <w:t>“Criteria”</w:t>
      </w:r>
      <w:r>
        <w:rPr>
          <w:lang w:val="en-GB"/>
        </w:rPr>
        <w:t xml:space="preserve"> tab. </w:t>
      </w:r>
      <w:r w:rsidR="00331078">
        <w:rPr>
          <w:lang w:val="en-GB"/>
        </w:rPr>
        <w:t>There all evaluation parameters (validity crit</w:t>
      </w:r>
      <w:r w:rsidR="00331078">
        <w:rPr>
          <w:lang w:val="en-GB"/>
        </w:rPr>
        <w:t>e</w:t>
      </w:r>
      <w:r w:rsidR="00331078">
        <w:rPr>
          <w:lang w:val="en-GB"/>
        </w:rPr>
        <w:t>ria</w:t>
      </w:r>
      <w:r w:rsidR="00AC7D10">
        <w:rPr>
          <w:lang w:val="en-GB"/>
        </w:rPr>
        <w:t xml:space="preserve">, enabling / disabling of correction functions etc.) </w:t>
      </w:r>
      <w:r w:rsidR="00331078">
        <w:rPr>
          <w:lang w:val="en-GB"/>
        </w:rPr>
        <w:t>can be edit</w:t>
      </w:r>
      <w:r w:rsidR="00AC7D10">
        <w:rPr>
          <w:lang w:val="en-GB"/>
        </w:rPr>
        <w:t xml:space="preserve">ed. An explanation to each parameter is provided if the curser is moved to the related input field. </w:t>
      </w:r>
    </w:p>
    <w:p w14:paraId="0DE313D7" w14:textId="4F5D86DF" w:rsidR="001A17C1" w:rsidRDefault="00AC7D10" w:rsidP="00932E02">
      <w:pPr>
        <w:jc w:val="left"/>
        <w:rPr>
          <w:lang w:val="en-GB"/>
        </w:rPr>
      </w:pPr>
      <w:r>
        <w:rPr>
          <w:lang w:val="en-GB"/>
        </w:rPr>
        <w:t xml:space="preserve">A set of parameters can imported and exported via the criteria-file (buttons at the top right). </w:t>
      </w:r>
      <w:r w:rsidRPr="00AC7D10">
        <w:rPr>
          <w:lang w:val="en-GB"/>
        </w:rPr>
        <w:t>The default settings for evaluation parameters as defined in the technical annex can be r</w:t>
      </w:r>
      <w:r w:rsidRPr="00AC7D10">
        <w:rPr>
          <w:lang w:val="en-GB"/>
        </w:rPr>
        <w:t>e</w:t>
      </w:r>
      <w:r w:rsidRPr="00AC7D10">
        <w:rPr>
          <w:lang w:val="en-GB"/>
        </w:rPr>
        <w:t>stored pressing the “</w:t>
      </w:r>
      <w:r>
        <w:rPr>
          <w:lang w:val="en-GB"/>
        </w:rPr>
        <w:t>Reset Criteria</w:t>
      </w:r>
      <w:r w:rsidRPr="00AC7D10">
        <w:rPr>
          <w:lang w:val="en-GB"/>
        </w:rPr>
        <w:t>” button.</w:t>
      </w:r>
    </w:p>
    <w:p w14:paraId="55CB88F8" w14:textId="77777777" w:rsidR="00AC7D10" w:rsidRDefault="00AC7D10" w:rsidP="00932E02">
      <w:pPr>
        <w:jc w:val="left"/>
        <w:rPr>
          <w:lang w:val="en-GB"/>
        </w:rPr>
      </w:pPr>
    </w:p>
    <w:p w14:paraId="6F6290BF" w14:textId="7F31D17D" w:rsidR="00A404B4" w:rsidRPr="00751EA2" w:rsidRDefault="00202F60" w:rsidP="00751EA2">
      <w:pPr>
        <w:keepNext/>
        <w:shd w:val="clear" w:color="auto" w:fill="00FF00"/>
        <w:jc w:val="left"/>
        <w:rPr>
          <w:highlight w:val="green"/>
        </w:rPr>
      </w:pPr>
      <w:r w:rsidRPr="00751EA2">
        <w:rPr>
          <w:noProof/>
          <w:highlight w:val="green"/>
          <w:lang w:eastAsia="de-AT"/>
        </w:rPr>
        <w:lastRenderedPageBreak/>
        <w:drawing>
          <wp:inline distT="0" distB="0" distL="0" distR="0" wp14:anchorId="353EA970" wp14:editId="1290C570">
            <wp:extent cx="5759450" cy="4499302"/>
            <wp:effectExtent l="0" t="0" r="0" b="0"/>
            <wp:docPr id="21505" name="Grafik 2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59450" cy="4499302"/>
                    </a:xfrm>
                    <a:prstGeom prst="rect">
                      <a:avLst/>
                    </a:prstGeom>
                  </pic:spPr>
                </pic:pic>
              </a:graphicData>
            </a:graphic>
          </wp:inline>
        </w:drawing>
      </w:r>
    </w:p>
    <w:p w14:paraId="3DEE2FD8" w14:textId="70818F65" w:rsidR="00A404B4" w:rsidRPr="008E4CE0" w:rsidRDefault="00A404B4" w:rsidP="00932E02">
      <w:pPr>
        <w:pStyle w:val="Beschriftung"/>
        <w:jc w:val="left"/>
        <w:rPr>
          <w:lang w:val="en-GB"/>
        </w:rPr>
      </w:pPr>
      <w:bookmarkStart w:id="54" w:name="_Ref387401945"/>
      <w:r w:rsidRPr="00751EA2">
        <w:rPr>
          <w:highlight w:val="green"/>
          <w:lang w:val="en-GB"/>
        </w:rPr>
        <w:t xml:space="preserve">Figure </w:t>
      </w:r>
      <w:r w:rsidRPr="00751EA2">
        <w:rPr>
          <w:highlight w:val="green"/>
          <w:lang w:val="en-GB"/>
        </w:rPr>
        <w:fldChar w:fldCharType="begin"/>
      </w:r>
      <w:r w:rsidRPr="00751EA2">
        <w:rPr>
          <w:highlight w:val="green"/>
          <w:lang w:val="en-GB"/>
        </w:rPr>
        <w:instrText xml:space="preserve"> SEQ Figure \* ARABIC </w:instrText>
      </w:r>
      <w:r w:rsidRPr="00751EA2">
        <w:rPr>
          <w:highlight w:val="green"/>
          <w:lang w:val="en-GB"/>
        </w:rPr>
        <w:fldChar w:fldCharType="separate"/>
      </w:r>
      <w:r w:rsidR="008E6AB4" w:rsidRPr="00751EA2">
        <w:rPr>
          <w:noProof/>
          <w:highlight w:val="green"/>
          <w:lang w:val="en-GB"/>
        </w:rPr>
        <w:t>9</w:t>
      </w:r>
      <w:r w:rsidRPr="00751EA2">
        <w:rPr>
          <w:highlight w:val="green"/>
          <w:lang w:val="en-GB"/>
        </w:rPr>
        <w:fldChar w:fldCharType="end"/>
      </w:r>
      <w:bookmarkEnd w:id="54"/>
      <w:r w:rsidRPr="00751EA2">
        <w:rPr>
          <w:highlight w:val="green"/>
          <w:lang w:val="en-GB"/>
        </w:rPr>
        <w:t xml:space="preserve">: </w:t>
      </w:r>
      <w:r w:rsidRPr="00751EA2">
        <w:rPr>
          <w:b w:val="0"/>
          <w:highlight w:val="green"/>
          <w:lang w:val="en-GB"/>
        </w:rPr>
        <w:t xml:space="preserve">VECTO-CSE </w:t>
      </w:r>
      <w:r w:rsidR="008E4CE0" w:rsidRPr="00751EA2">
        <w:rPr>
          <w:b w:val="0"/>
          <w:highlight w:val="green"/>
          <w:lang w:val="en-GB"/>
        </w:rPr>
        <w:t>o</w:t>
      </w:r>
      <w:r w:rsidRPr="00751EA2">
        <w:rPr>
          <w:b w:val="0"/>
          <w:highlight w:val="green"/>
          <w:lang w:val="en-GB"/>
        </w:rPr>
        <w:t>ptions tab</w:t>
      </w:r>
    </w:p>
    <w:p w14:paraId="6B306ABA" w14:textId="6575616B" w:rsidR="001A17C1" w:rsidRDefault="001A17C1" w:rsidP="00932E02">
      <w:pPr>
        <w:jc w:val="left"/>
        <w:rPr>
          <w:highlight w:val="yellow"/>
          <w:lang w:val="en-GB"/>
        </w:rPr>
      </w:pPr>
      <w:r>
        <w:rPr>
          <w:highlight w:val="yellow"/>
          <w:lang w:val="en-GB"/>
        </w:rPr>
        <w:br w:type="page"/>
      </w:r>
    </w:p>
    <w:p w14:paraId="63272D7F" w14:textId="77777777" w:rsidR="001735F1" w:rsidRDefault="001735F1" w:rsidP="00932E02">
      <w:pPr>
        <w:jc w:val="left"/>
        <w:rPr>
          <w:highlight w:val="yellow"/>
          <w:lang w:val="en-GB"/>
        </w:rPr>
      </w:pPr>
    </w:p>
    <w:p w14:paraId="25C837A9" w14:textId="57294628" w:rsidR="001735F1" w:rsidRDefault="001A17C1" w:rsidP="00932E02">
      <w:pPr>
        <w:pStyle w:val="berschrift2"/>
        <w:jc w:val="left"/>
        <w:rPr>
          <w:lang w:val="en-GB"/>
        </w:rPr>
      </w:pPr>
      <w:bookmarkStart w:id="55" w:name="_Toc425145126"/>
      <w:r>
        <w:rPr>
          <w:lang w:val="en-GB"/>
        </w:rPr>
        <w:t>How to evaluate a constant speed test in VECTO-CSE</w:t>
      </w:r>
      <w:bookmarkEnd w:id="55"/>
      <w:r w:rsidR="00D9793A">
        <w:rPr>
          <w:lang w:val="en-GB"/>
        </w:rPr>
        <w:t xml:space="preserve"> </w:t>
      </w:r>
    </w:p>
    <w:p w14:paraId="7994CE03" w14:textId="78A79187" w:rsidR="00D9793A" w:rsidRDefault="00E542B0" w:rsidP="00932E02">
      <w:pPr>
        <w:jc w:val="left"/>
        <w:rPr>
          <w:lang w:val="en-GB"/>
        </w:rPr>
      </w:pPr>
      <w:r>
        <w:rPr>
          <w:lang w:val="en-GB"/>
        </w:rPr>
        <w:t xml:space="preserve">Below the single steps for the evaluation of a test series comprising a calibration test and the </w:t>
      </w:r>
      <w:r w:rsidRPr="00E542B0">
        <w:rPr>
          <w:lang w:val="en-GB"/>
        </w:rPr>
        <w:t>low speed – high speed – low speed test sequence</w:t>
      </w:r>
      <w:r>
        <w:rPr>
          <w:lang w:val="en-GB"/>
        </w:rPr>
        <w:t xml:space="preserve"> are explained. </w:t>
      </w:r>
    </w:p>
    <w:p w14:paraId="60A9A2AF" w14:textId="77777777" w:rsidR="00E542B0" w:rsidRDefault="00E542B0" w:rsidP="00932E02">
      <w:pPr>
        <w:jc w:val="left"/>
        <w:rPr>
          <w:lang w:val="en-GB"/>
        </w:rPr>
      </w:pPr>
    </w:p>
    <w:p w14:paraId="710942FE" w14:textId="6092AF8A" w:rsidR="001A17C1" w:rsidRPr="00BB7ABE" w:rsidRDefault="001A17C1" w:rsidP="00932E02">
      <w:pPr>
        <w:keepNext/>
        <w:jc w:val="left"/>
        <w:rPr>
          <w:u w:val="single"/>
          <w:lang w:val="en-GB"/>
        </w:rPr>
      </w:pPr>
      <w:r w:rsidRPr="00BB7ABE">
        <w:rPr>
          <w:u w:val="single"/>
          <w:lang w:val="en-GB"/>
        </w:rPr>
        <w:t>Step 1</w:t>
      </w:r>
    </w:p>
    <w:p w14:paraId="0B5BECA8" w14:textId="523A3C90" w:rsidR="001A17C1" w:rsidRDefault="001A17C1" w:rsidP="00932E02">
      <w:pPr>
        <w:jc w:val="left"/>
        <w:rPr>
          <w:lang w:val="en-GB"/>
        </w:rPr>
      </w:pPr>
      <w:r>
        <w:rPr>
          <w:lang w:val="en-GB"/>
        </w:rPr>
        <w:t>Specify all input files using the browse-button (“…”).</w:t>
      </w:r>
    </w:p>
    <w:p w14:paraId="13985A77" w14:textId="77777777" w:rsidR="00BF77FE" w:rsidRDefault="00BF77FE" w:rsidP="00932E02">
      <w:pPr>
        <w:jc w:val="left"/>
        <w:rPr>
          <w:lang w:val="en-GB"/>
        </w:rPr>
      </w:pPr>
    </w:p>
    <w:p w14:paraId="5AFB9079" w14:textId="5859621E" w:rsidR="00BF77FE" w:rsidRPr="00BB7ABE" w:rsidRDefault="00BF77FE" w:rsidP="00932E02">
      <w:pPr>
        <w:keepNext/>
        <w:jc w:val="left"/>
        <w:rPr>
          <w:u w:val="single"/>
          <w:lang w:val="en-GB"/>
        </w:rPr>
      </w:pPr>
      <w:r w:rsidRPr="00BB7ABE">
        <w:rPr>
          <w:u w:val="single"/>
          <w:lang w:val="en-GB"/>
        </w:rPr>
        <w:t>Step </w:t>
      </w:r>
      <w:r w:rsidR="00751EA2">
        <w:rPr>
          <w:u w:val="single"/>
          <w:lang w:val="en-GB"/>
        </w:rPr>
        <w:t>2</w:t>
      </w:r>
    </w:p>
    <w:p w14:paraId="1B3BE161" w14:textId="4DFFFB28" w:rsidR="00BB7ABE" w:rsidRDefault="00BF77FE" w:rsidP="00932E02">
      <w:pPr>
        <w:jc w:val="left"/>
        <w:rPr>
          <w:lang w:val="en-GB"/>
        </w:rPr>
      </w:pPr>
      <w:r>
        <w:rPr>
          <w:lang w:val="en-GB"/>
        </w:rPr>
        <w:t xml:space="preserve">Check or modify evaluation parameters </w:t>
      </w:r>
      <w:r w:rsidR="00BB7ABE">
        <w:rPr>
          <w:lang w:val="en-GB"/>
        </w:rPr>
        <w:t>in</w:t>
      </w:r>
      <w:r>
        <w:rPr>
          <w:lang w:val="en-GB"/>
        </w:rPr>
        <w:t xml:space="preserve"> the </w:t>
      </w:r>
      <w:r w:rsidR="007562C7">
        <w:rPr>
          <w:lang w:val="en-GB"/>
        </w:rPr>
        <w:t>“Criteria”-</w:t>
      </w:r>
      <w:r>
        <w:rPr>
          <w:lang w:val="en-GB"/>
        </w:rPr>
        <w:t>tab.</w:t>
      </w:r>
      <w:r w:rsidR="00BB7ABE">
        <w:rPr>
          <w:lang w:val="en-GB"/>
        </w:rPr>
        <w:t xml:space="preserve"> </w:t>
      </w:r>
      <w:r w:rsidR="00E542B0">
        <w:rPr>
          <w:lang w:val="en-GB"/>
        </w:rPr>
        <w:t>The default settings for evalu</w:t>
      </w:r>
      <w:r w:rsidR="00E542B0">
        <w:rPr>
          <w:lang w:val="en-GB"/>
        </w:rPr>
        <w:t>a</w:t>
      </w:r>
      <w:r w:rsidR="00E542B0">
        <w:rPr>
          <w:lang w:val="en-GB"/>
        </w:rPr>
        <w:t xml:space="preserve">tion parameters as defined in the technical annex </w:t>
      </w:r>
      <w:r w:rsidR="00D03398">
        <w:rPr>
          <w:lang w:val="en-GB"/>
        </w:rPr>
        <w:t>of the HDV CO</w:t>
      </w:r>
      <w:r w:rsidR="00D03398" w:rsidRPr="00D03398">
        <w:rPr>
          <w:vertAlign w:val="subscript"/>
          <w:lang w:val="en-GB"/>
        </w:rPr>
        <w:t>2</w:t>
      </w:r>
      <w:r w:rsidR="00D03398">
        <w:rPr>
          <w:lang w:val="en-GB"/>
        </w:rPr>
        <w:t xml:space="preserve"> certification procedure </w:t>
      </w:r>
      <w:r w:rsidR="00E542B0">
        <w:rPr>
          <w:lang w:val="en-GB"/>
        </w:rPr>
        <w:t>can be restored pressing the “</w:t>
      </w:r>
      <w:r w:rsidR="007562C7">
        <w:rPr>
          <w:lang w:val="en-GB"/>
        </w:rPr>
        <w:t>Reset Criteria</w:t>
      </w:r>
      <w:r w:rsidR="00E542B0">
        <w:rPr>
          <w:lang w:val="en-GB"/>
        </w:rPr>
        <w:t>” button.</w:t>
      </w:r>
    </w:p>
    <w:p w14:paraId="75CEA629" w14:textId="77777777" w:rsidR="007F4389" w:rsidRDefault="007F4389" w:rsidP="00932E02">
      <w:pPr>
        <w:jc w:val="left"/>
        <w:rPr>
          <w:lang w:val="en-GB"/>
        </w:rPr>
      </w:pPr>
    </w:p>
    <w:p w14:paraId="767A231D" w14:textId="7EB1BB72" w:rsidR="00BB7ABE" w:rsidRPr="00BB7ABE" w:rsidRDefault="00BB7ABE" w:rsidP="00932E02">
      <w:pPr>
        <w:keepNext/>
        <w:jc w:val="left"/>
        <w:rPr>
          <w:u w:val="single"/>
          <w:lang w:val="en-GB"/>
        </w:rPr>
      </w:pPr>
      <w:r w:rsidRPr="00BB7ABE">
        <w:rPr>
          <w:u w:val="single"/>
          <w:lang w:val="en-GB"/>
        </w:rPr>
        <w:t>Step </w:t>
      </w:r>
      <w:r w:rsidR="00751EA2">
        <w:rPr>
          <w:u w:val="single"/>
          <w:lang w:val="en-GB"/>
        </w:rPr>
        <w:t>3</w:t>
      </w:r>
      <w:r w:rsidRPr="00BB7ABE">
        <w:rPr>
          <w:u w:val="single"/>
          <w:lang w:val="en-GB"/>
        </w:rPr>
        <w:t>:</w:t>
      </w:r>
    </w:p>
    <w:p w14:paraId="46A20300" w14:textId="69429C7B" w:rsidR="00BB7ABE" w:rsidRDefault="00BB7ABE" w:rsidP="00932E02">
      <w:pPr>
        <w:jc w:val="left"/>
        <w:rPr>
          <w:lang w:val="en-GB"/>
        </w:rPr>
      </w:pPr>
      <w:proofErr w:type="gramStart"/>
      <w:r>
        <w:rPr>
          <w:lang w:val="en-GB"/>
        </w:rPr>
        <w:t xml:space="preserve">Save the job-file via the </w:t>
      </w:r>
      <w:r w:rsidR="001B472B">
        <w:rPr>
          <w:lang w:val="en-GB"/>
        </w:rPr>
        <w:t>“</w:t>
      </w:r>
      <w:r>
        <w:rPr>
          <w:lang w:val="en-GB"/>
        </w:rPr>
        <w:t>save</w:t>
      </w:r>
      <w:r w:rsidR="001B472B">
        <w:rPr>
          <w:lang w:val="en-GB"/>
        </w:rPr>
        <w:t>”-</w:t>
      </w:r>
      <w:r>
        <w:rPr>
          <w:lang w:val="en-GB"/>
        </w:rPr>
        <w:t>button.</w:t>
      </w:r>
      <w:proofErr w:type="gramEnd"/>
    </w:p>
    <w:p w14:paraId="29957E79" w14:textId="77777777" w:rsidR="00BB7ABE" w:rsidRDefault="00BB7ABE" w:rsidP="00932E02">
      <w:pPr>
        <w:jc w:val="left"/>
        <w:rPr>
          <w:lang w:val="en-GB"/>
        </w:rPr>
      </w:pPr>
    </w:p>
    <w:p w14:paraId="143FCA5B" w14:textId="238B5EF9" w:rsidR="00BB7ABE" w:rsidRPr="00BB7ABE" w:rsidRDefault="00BB7ABE" w:rsidP="00932E02">
      <w:pPr>
        <w:keepNext/>
        <w:jc w:val="left"/>
        <w:rPr>
          <w:u w:val="single"/>
          <w:lang w:val="en-GB"/>
        </w:rPr>
      </w:pPr>
      <w:r w:rsidRPr="00BB7ABE">
        <w:rPr>
          <w:u w:val="single"/>
          <w:lang w:val="en-GB"/>
        </w:rPr>
        <w:t>Step </w:t>
      </w:r>
      <w:r w:rsidR="00751EA2">
        <w:rPr>
          <w:u w:val="single"/>
          <w:lang w:val="en-GB"/>
        </w:rPr>
        <w:t>4</w:t>
      </w:r>
      <w:r w:rsidRPr="00BB7ABE">
        <w:rPr>
          <w:u w:val="single"/>
          <w:lang w:val="en-GB"/>
        </w:rPr>
        <w:t>:</w:t>
      </w:r>
    </w:p>
    <w:p w14:paraId="6E42B622" w14:textId="539BE54C" w:rsidR="00BB7ABE" w:rsidRDefault="00BB7ABE" w:rsidP="00932E02">
      <w:pPr>
        <w:jc w:val="left"/>
        <w:rPr>
          <w:lang w:val="en-GB"/>
        </w:rPr>
      </w:pPr>
      <w:r>
        <w:rPr>
          <w:lang w:val="en-GB"/>
        </w:rPr>
        <w:t>Press the “Calibrate” button</w:t>
      </w:r>
      <w:r w:rsidR="00407044">
        <w:rPr>
          <w:lang w:val="en-GB"/>
        </w:rPr>
        <w:t xml:space="preserve"> to start the evaluation of the calibration test</w:t>
      </w:r>
      <w:r>
        <w:rPr>
          <w:lang w:val="en-GB"/>
        </w:rPr>
        <w:t xml:space="preserve">. The </w:t>
      </w:r>
      <w:proofErr w:type="gramStart"/>
      <w:r w:rsidR="00407044">
        <w:rPr>
          <w:lang w:val="en-GB"/>
        </w:rPr>
        <w:t>progress of the evaluations and potential warnings or errors are</w:t>
      </w:r>
      <w:proofErr w:type="gramEnd"/>
      <w:r>
        <w:rPr>
          <w:lang w:val="en-GB"/>
        </w:rPr>
        <w:t xml:space="preserve"> shown in the message windows. When the evaluation of the </w:t>
      </w:r>
      <w:r w:rsidR="00407044">
        <w:rPr>
          <w:lang w:val="en-GB"/>
        </w:rPr>
        <w:t xml:space="preserve">calibration test is finished successfully, the resulting calibration factors are shown in the GUI. The output files are written </w:t>
      </w:r>
      <w:r w:rsidR="001B472B">
        <w:rPr>
          <w:lang w:val="en-GB"/>
        </w:rPr>
        <w:t>in</w:t>
      </w:r>
      <w:r w:rsidR="00407044">
        <w:rPr>
          <w:lang w:val="en-GB"/>
        </w:rPr>
        <w:t xml:space="preserve">to the subfolder “\Results” </w:t>
      </w:r>
      <w:r w:rsidR="001B472B">
        <w:rPr>
          <w:lang w:val="en-GB"/>
        </w:rPr>
        <w:t>of</w:t>
      </w:r>
      <w:r w:rsidR="00407044">
        <w:rPr>
          <w:lang w:val="en-GB"/>
        </w:rPr>
        <w:t xml:space="preserve"> the folder where the job-file is located.</w:t>
      </w:r>
    </w:p>
    <w:p w14:paraId="7F215333" w14:textId="77777777" w:rsidR="00BF77FE" w:rsidRDefault="00BF77FE" w:rsidP="00932E02">
      <w:pPr>
        <w:jc w:val="left"/>
        <w:rPr>
          <w:lang w:val="en-GB"/>
        </w:rPr>
      </w:pPr>
    </w:p>
    <w:p w14:paraId="4007C178" w14:textId="59FF0C35" w:rsidR="00407044" w:rsidRPr="00BB7ABE" w:rsidRDefault="00407044" w:rsidP="00932E02">
      <w:pPr>
        <w:keepNext/>
        <w:jc w:val="left"/>
        <w:rPr>
          <w:u w:val="single"/>
          <w:lang w:val="en-GB"/>
        </w:rPr>
      </w:pPr>
      <w:r w:rsidRPr="00BB7ABE">
        <w:rPr>
          <w:u w:val="single"/>
          <w:lang w:val="en-GB"/>
        </w:rPr>
        <w:t>Step </w:t>
      </w:r>
      <w:r w:rsidR="00751EA2">
        <w:rPr>
          <w:u w:val="single"/>
          <w:lang w:val="en-GB"/>
        </w:rPr>
        <w:t>5</w:t>
      </w:r>
      <w:r w:rsidRPr="00BB7ABE">
        <w:rPr>
          <w:u w:val="single"/>
          <w:lang w:val="en-GB"/>
        </w:rPr>
        <w:t>:</w:t>
      </w:r>
    </w:p>
    <w:p w14:paraId="7109FEA6" w14:textId="522D2BA8" w:rsidR="00D9793A" w:rsidRPr="00D9793A" w:rsidRDefault="00407044" w:rsidP="00932E02">
      <w:pPr>
        <w:jc w:val="left"/>
        <w:rPr>
          <w:lang w:val="en-GB"/>
        </w:rPr>
      </w:pPr>
      <w:r>
        <w:rPr>
          <w:lang w:val="en-GB"/>
        </w:rPr>
        <w:t xml:space="preserve">Press the “Evaluate” button start the evaluation of the low speed – high speed – low speed test sequence. The </w:t>
      </w:r>
      <w:proofErr w:type="gramStart"/>
      <w:r>
        <w:rPr>
          <w:lang w:val="en-GB"/>
        </w:rPr>
        <w:t>progress of the evaluations and potential warnings or errors are</w:t>
      </w:r>
      <w:proofErr w:type="gramEnd"/>
      <w:r>
        <w:rPr>
          <w:lang w:val="en-GB"/>
        </w:rPr>
        <w:t xml:space="preserve"> shown in the message windows. When the evaluation of the calibration test is finished successfully, the main results are shown in the message window. The output files are </w:t>
      </w:r>
      <w:r w:rsidR="001B472B">
        <w:rPr>
          <w:lang w:val="en-GB"/>
        </w:rPr>
        <w:t xml:space="preserve">also </w:t>
      </w:r>
      <w:r>
        <w:rPr>
          <w:lang w:val="en-GB"/>
        </w:rPr>
        <w:t xml:space="preserve">written </w:t>
      </w:r>
      <w:r w:rsidR="001B472B">
        <w:rPr>
          <w:lang w:val="en-GB"/>
        </w:rPr>
        <w:t>in</w:t>
      </w:r>
      <w:r>
        <w:rPr>
          <w:lang w:val="en-GB"/>
        </w:rPr>
        <w:t xml:space="preserve">to the </w:t>
      </w:r>
      <w:r w:rsidR="001B472B">
        <w:rPr>
          <w:lang w:val="en-GB"/>
        </w:rPr>
        <w:t xml:space="preserve">“\Results” </w:t>
      </w:r>
      <w:r>
        <w:rPr>
          <w:lang w:val="en-GB"/>
        </w:rPr>
        <w:t>subfolder</w:t>
      </w:r>
      <w:r w:rsidR="001B472B">
        <w:rPr>
          <w:lang w:val="en-GB"/>
        </w:rPr>
        <w:t>.</w:t>
      </w:r>
      <w:r>
        <w:rPr>
          <w:lang w:val="en-GB"/>
        </w:rPr>
        <w:t xml:space="preserve"> </w:t>
      </w:r>
    </w:p>
    <w:p w14:paraId="09163CC2" w14:textId="77777777" w:rsidR="006E7390" w:rsidRDefault="006E7390" w:rsidP="00932E02">
      <w:pPr>
        <w:jc w:val="left"/>
        <w:rPr>
          <w:highlight w:val="yellow"/>
          <w:lang w:val="en-GB"/>
        </w:rPr>
      </w:pPr>
    </w:p>
    <w:p w14:paraId="761388FC" w14:textId="332DB10F" w:rsidR="00F76264" w:rsidRPr="007B15D1" w:rsidRDefault="007B15D1" w:rsidP="00932E02">
      <w:pPr>
        <w:keepNext/>
        <w:jc w:val="left"/>
        <w:rPr>
          <w:u w:val="single"/>
          <w:lang w:val="en-GB"/>
        </w:rPr>
      </w:pPr>
      <w:r w:rsidRPr="007B15D1">
        <w:rPr>
          <w:u w:val="single"/>
          <w:lang w:val="en-GB"/>
        </w:rPr>
        <w:t xml:space="preserve">Further </w:t>
      </w:r>
      <w:r w:rsidR="001B472B">
        <w:rPr>
          <w:u w:val="single"/>
          <w:lang w:val="en-GB"/>
        </w:rPr>
        <w:t xml:space="preserve">important </w:t>
      </w:r>
      <w:r w:rsidRPr="007B15D1">
        <w:rPr>
          <w:u w:val="single"/>
          <w:lang w:val="en-GB"/>
        </w:rPr>
        <w:t>remarks</w:t>
      </w:r>
    </w:p>
    <w:p w14:paraId="5FF164FC" w14:textId="6395A63D" w:rsidR="00F76264" w:rsidRPr="003D6E66" w:rsidRDefault="007B15D1" w:rsidP="00405EDE">
      <w:pPr>
        <w:pStyle w:val="Listenabsatz"/>
        <w:numPr>
          <w:ilvl w:val="0"/>
          <w:numId w:val="22"/>
        </w:numPr>
        <w:ind w:left="993" w:hanging="709"/>
        <w:jc w:val="left"/>
        <w:rPr>
          <w:lang w:val="en-GB"/>
        </w:rPr>
      </w:pPr>
      <w:r w:rsidRPr="003D6E66">
        <w:rPr>
          <w:lang w:val="en-GB"/>
        </w:rPr>
        <w:t xml:space="preserve">A full set of </w:t>
      </w:r>
      <w:r w:rsidR="001B472B">
        <w:rPr>
          <w:lang w:val="en-GB"/>
        </w:rPr>
        <w:t xml:space="preserve">evaluation </w:t>
      </w:r>
      <w:r w:rsidRPr="003D6E66">
        <w:rPr>
          <w:lang w:val="en-GB"/>
        </w:rPr>
        <w:t>settings (file</w:t>
      </w:r>
      <w:r w:rsidR="001B472B">
        <w:rPr>
          <w:lang w:val="en-GB"/>
        </w:rPr>
        <w:t>-paths</w:t>
      </w:r>
      <w:r w:rsidRPr="003D6E66">
        <w:rPr>
          <w:lang w:val="en-GB"/>
        </w:rPr>
        <w:t xml:space="preserve"> and options) </w:t>
      </w:r>
      <w:r w:rsidR="00F76264" w:rsidRPr="003D6E66">
        <w:rPr>
          <w:lang w:val="en-GB"/>
        </w:rPr>
        <w:t xml:space="preserve">can be reloaded by opening </w:t>
      </w:r>
      <w:r w:rsidRPr="003D6E66">
        <w:rPr>
          <w:lang w:val="en-GB"/>
        </w:rPr>
        <w:t>an existing job-</w:t>
      </w:r>
      <w:r w:rsidR="00F76264" w:rsidRPr="003D6E66">
        <w:rPr>
          <w:lang w:val="en-GB"/>
        </w:rPr>
        <w:t>file</w:t>
      </w:r>
      <w:r w:rsidRPr="003D6E66">
        <w:rPr>
          <w:lang w:val="en-GB"/>
        </w:rPr>
        <w:t xml:space="preserve">. </w:t>
      </w:r>
    </w:p>
    <w:p w14:paraId="7C19013B" w14:textId="5A5FD7DD" w:rsidR="003D6E66" w:rsidRPr="003D6E66" w:rsidRDefault="003D6E66" w:rsidP="00405EDE">
      <w:pPr>
        <w:pStyle w:val="Listenabsatz"/>
        <w:numPr>
          <w:ilvl w:val="0"/>
          <w:numId w:val="22"/>
        </w:numPr>
        <w:ind w:left="993" w:hanging="709"/>
        <w:jc w:val="left"/>
        <w:rPr>
          <w:lang w:val="en-GB"/>
        </w:rPr>
      </w:pPr>
      <w:r w:rsidRPr="003D6E66">
        <w:rPr>
          <w:lang w:val="en-GB"/>
        </w:rPr>
        <w:t xml:space="preserve">Before </w:t>
      </w:r>
      <w:r>
        <w:rPr>
          <w:lang w:val="en-GB"/>
        </w:rPr>
        <w:t xml:space="preserve">start of </w:t>
      </w:r>
      <w:r w:rsidR="001B472B">
        <w:rPr>
          <w:lang w:val="en-GB"/>
        </w:rPr>
        <w:t>evaluations</w:t>
      </w:r>
      <w:r w:rsidRPr="003D6E66">
        <w:rPr>
          <w:lang w:val="en-GB"/>
        </w:rPr>
        <w:t xml:space="preserve"> (either </w:t>
      </w:r>
      <w:r w:rsidR="001B472B">
        <w:rPr>
          <w:lang w:val="en-GB"/>
        </w:rPr>
        <w:t xml:space="preserve">of a </w:t>
      </w:r>
      <w:r w:rsidRPr="003D6E66">
        <w:rPr>
          <w:lang w:val="en-GB"/>
        </w:rPr>
        <w:t>cal</w:t>
      </w:r>
      <w:r w:rsidR="001B472B">
        <w:rPr>
          <w:lang w:val="en-GB"/>
        </w:rPr>
        <w:t xml:space="preserve">ibration test or </w:t>
      </w:r>
      <w:r w:rsidRPr="003D6E66">
        <w:rPr>
          <w:lang w:val="en-GB"/>
        </w:rPr>
        <w:t xml:space="preserve">of </w:t>
      </w:r>
      <w:r w:rsidR="001B472B">
        <w:rPr>
          <w:lang w:val="en-GB"/>
        </w:rPr>
        <w:t xml:space="preserve">a </w:t>
      </w:r>
      <w:r w:rsidRPr="003D6E66">
        <w:rPr>
          <w:lang w:val="en-GB"/>
        </w:rPr>
        <w:t xml:space="preserve">LS-HS-HS sequence) VECTO CSE always saves the </w:t>
      </w:r>
      <w:r w:rsidR="001B472B">
        <w:rPr>
          <w:lang w:val="en-GB"/>
        </w:rPr>
        <w:t xml:space="preserve">current settings </w:t>
      </w:r>
      <w:r w:rsidRPr="003D6E66">
        <w:rPr>
          <w:lang w:val="en-GB"/>
        </w:rPr>
        <w:t>into the job-file</w:t>
      </w:r>
      <w:r w:rsidR="001B472B" w:rsidRPr="001B472B">
        <w:rPr>
          <w:lang w:val="en-GB"/>
        </w:rPr>
        <w:t xml:space="preserve"> </w:t>
      </w:r>
      <w:r w:rsidR="001B472B">
        <w:rPr>
          <w:lang w:val="en-GB"/>
        </w:rPr>
        <w:t>(name and path as specified the last time)</w:t>
      </w:r>
      <w:r w:rsidRPr="003D6E66">
        <w:rPr>
          <w:lang w:val="en-GB"/>
        </w:rPr>
        <w:t xml:space="preserve">. If </w:t>
      </w:r>
      <w:r w:rsidR="001B472B">
        <w:rPr>
          <w:lang w:val="en-GB"/>
        </w:rPr>
        <w:t xml:space="preserve">the </w:t>
      </w:r>
      <w:r w:rsidRPr="003D6E66">
        <w:rPr>
          <w:lang w:val="en-GB"/>
        </w:rPr>
        <w:t xml:space="preserve">user does not want to overwrite </w:t>
      </w:r>
      <w:r w:rsidR="001B472B">
        <w:rPr>
          <w:lang w:val="en-GB"/>
        </w:rPr>
        <w:t xml:space="preserve">the </w:t>
      </w:r>
      <w:r w:rsidRPr="003D6E66">
        <w:rPr>
          <w:lang w:val="en-GB"/>
        </w:rPr>
        <w:t xml:space="preserve">existing job-file the job-file </w:t>
      </w:r>
      <w:r w:rsidR="001B472B">
        <w:rPr>
          <w:lang w:val="en-GB"/>
        </w:rPr>
        <w:t xml:space="preserve">has to be saved under a different name </w:t>
      </w:r>
      <w:r w:rsidRPr="003D6E66">
        <w:rPr>
          <w:lang w:val="en-GB"/>
        </w:rPr>
        <w:t>us</w:t>
      </w:r>
      <w:r w:rsidR="001B472B">
        <w:rPr>
          <w:lang w:val="en-GB"/>
        </w:rPr>
        <w:t>ing the me</w:t>
      </w:r>
      <w:r w:rsidRPr="003D6E66">
        <w:rPr>
          <w:lang w:val="en-GB"/>
        </w:rPr>
        <w:t xml:space="preserve">nu bar </w:t>
      </w:r>
      <w:r w:rsidR="001B472B">
        <w:rPr>
          <w:lang w:val="en-GB"/>
        </w:rPr>
        <w:t>“</w:t>
      </w:r>
      <w:r w:rsidRPr="003D6E66">
        <w:rPr>
          <w:lang w:val="en-GB"/>
        </w:rPr>
        <w:t>Job\Save as</w:t>
      </w:r>
      <w:r w:rsidR="001B472B">
        <w:rPr>
          <w:lang w:val="en-GB"/>
        </w:rPr>
        <w:t>”.</w:t>
      </w:r>
    </w:p>
    <w:p w14:paraId="17E55C09" w14:textId="2A63852A" w:rsidR="003D6E66" w:rsidRPr="00751EA2" w:rsidRDefault="001B472B" w:rsidP="00405EDE">
      <w:pPr>
        <w:pStyle w:val="Listenabsatz"/>
        <w:numPr>
          <w:ilvl w:val="0"/>
          <w:numId w:val="22"/>
        </w:numPr>
        <w:ind w:left="993" w:hanging="709"/>
        <w:jc w:val="left"/>
        <w:rPr>
          <w:lang w:val="en-GB"/>
        </w:rPr>
      </w:pPr>
      <w:r w:rsidRPr="00751EA2">
        <w:rPr>
          <w:lang w:val="en-GB"/>
        </w:rPr>
        <w:lastRenderedPageBreak/>
        <w:t>A calibration</w:t>
      </w:r>
      <w:r w:rsidR="003D6E66" w:rsidRPr="00751EA2">
        <w:rPr>
          <w:lang w:val="en-GB"/>
        </w:rPr>
        <w:t xml:space="preserve"> </w:t>
      </w:r>
      <w:r w:rsidR="00594746" w:rsidRPr="00751EA2">
        <w:rPr>
          <w:lang w:val="en-GB"/>
        </w:rPr>
        <w:t>test</w:t>
      </w:r>
      <w:r w:rsidR="003D6E66" w:rsidRPr="00751EA2">
        <w:rPr>
          <w:lang w:val="en-GB"/>
        </w:rPr>
        <w:t xml:space="preserve"> can </w:t>
      </w:r>
      <w:r w:rsidR="00594746" w:rsidRPr="00751EA2">
        <w:rPr>
          <w:lang w:val="en-GB"/>
        </w:rPr>
        <w:t xml:space="preserve">also </w:t>
      </w:r>
      <w:r w:rsidR="003D6E66" w:rsidRPr="00751EA2">
        <w:rPr>
          <w:lang w:val="en-GB"/>
        </w:rPr>
        <w:t xml:space="preserve">be evaluated without data </w:t>
      </w:r>
      <w:r w:rsidR="00594746" w:rsidRPr="00751EA2">
        <w:rPr>
          <w:lang w:val="en-GB"/>
        </w:rPr>
        <w:t xml:space="preserve">specified </w:t>
      </w:r>
      <w:r w:rsidR="003D6E66" w:rsidRPr="00751EA2">
        <w:rPr>
          <w:lang w:val="en-GB"/>
        </w:rPr>
        <w:t xml:space="preserve">for </w:t>
      </w:r>
      <w:r w:rsidR="00594746" w:rsidRPr="00751EA2">
        <w:rPr>
          <w:lang w:val="en-GB"/>
        </w:rPr>
        <w:t xml:space="preserve">the </w:t>
      </w:r>
      <w:r w:rsidR="00F91FC9" w:rsidRPr="00751EA2">
        <w:rPr>
          <w:lang w:val="en-GB"/>
        </w:rPr>
        <w:t>LS-HS-L</w:t>
      </w:r>
      <w:r w:rsidR="00594746" w:rsidRPr="00751EA2">
        <w:rPr>
          <w:lang w:val="en-GB"/>
        </w:rPr>
        <w:t>S sequence.</w:t>
      </w:r>
    </w:p>
    <w:p w14:paraId="13C962C4" w14:textId="77777777" w:rsidR="007F4389" w:rsidRPr="007F4389" w:rsidRDefault="007F4389" w:rsidP="007F4389">
      <w:pPr>
        <w:ind w:left="284"/>
        <w:jc w:val="left"/>
        <w:rPr>
          <w:lang w:val="en-GB"/>
        </w:rPr>
      </w:pPr>
    </w:p>
    <w:p w14:paraId="6A777E4D" w14:textId="5B8A6EF1" w:rsidR="00D9793A" w:rsidRPr="002A1B36" w:rsidRDefault="00407044" w:rsidP="00932E02">
      <w:pPr>
        <w:pStyle w:val="berschrift2"/>
        <w:jc w:val="left"/>
        <w:rPr>
          <w:lang w:val="en-GB"/>
        </w:rPr>
      </w:pPr>
      <w:bookmarkStart w:id="56" w:name="_Toc425145127"/>
      <w:r w:rsidRPr="002A1B36">
        <w:rPr>
          <w:lang w:val="en-GB"/>
        </w:rPr>
        <w:t>Generic data</w:t>
      </w:r>
      <w:bookmarkEnd w:id="56"/>
      <w:r w:rsidR="00D9793A" w:rsidRPr="002A1B36">
        <w:rPr>
          <w:lang w:val="en-GB"/>
        </w:rPr>
        <w:t xml:space="preserve"> </w:t>
      </w:r>
    </w:p>
    <w:p w14:paraId="7BB96231" w14:textId="69633C6B" w:rsidR="006E7390" w:rsidRDefault="00407044" w:rsidP="00932E02">
      <w:pPr>
        <w:jc w:val="left"/>
        <w:rPr>
          <w:lang w:val="en-GB"/>
        </w:rPr>
      </w:pPr>
      <w:r w:rsidRPr="002A1B36">
        <w:rPr>
          <w:lang w:val="en-GB"/>
        </w:rPr>
        <w:t xml:space="preserve">The data for the generic correction of yaw angle influence of </w:t>
      </w:r>
      <w:r w:rsidR="002A1B36">
        <w:rPr>
          <w:lang w:val="en-GB"/>
        </w:rPr>
        <w:t xml:space="preserve">the </w:t>
      </w:r>
      <w:proofErr w:type="spellStart"/>
      <w:r w:rsidRPr="002A1B36">
        <w:rPr>
          <w:lang w:val="en-GB"/>
        </w:rPr>
        <w:t>C</w:t>
      </w:r>
      <w:r w:rsidRPr="002A1B36">
        <w:rPr>
          <w:vertAlign w:val="subscript"/>
          <w:lang w:val="en-GB"/>
        </w:rPr>
        <w:t>d</w:t>
      </w:r>
      <w:r w:rsidRPr="002A1B36">
        <w:rPr>
          <w:lang w:val="en-GB"/>
        </w:rPr>
        <w:t>xA</w:t>
      </w:r>
      <w:proofErr w:type="spellEnd"/>
      <w:r w:rsidRPr="002A1B36">
        <w:rPr>
          <w:lang w:val="en-GB"/>
        </w:rPr>
        <w:t xml:space="preserve"> test result is stored in the file “</w:t>
      </w:r>
      <w:proofErr w:type="spellStart"/>
      <w:r w:rsidRPr="002A1B36">
        <w:rPr>
          <w:lang w:val="en-GB"/>
        </w:rPr>
        <w:t>GenShape.shp</w:t>
      </w:r>
      <w:proofErr w:type="spellEnd"/>
      <w:r w:rsidRPr="002A1B36">
        <w:rPr>
          <w:lang w:val="en-GB"/>
        </w:rPr>
        <w:t xml:space="preserve">” (subfolder </w:t>
      </w:r>
      <w:r w:rsidR="002A1B36">
        <w:rPr>
          <w:lang w:val="en-GB"/>
        </w:rPr>
        <w:t>“\</w:t>
      </w:r>
      <w:r w:rsidR="00E00F6D">
        <w:rPr>
          <w:lang w:val="en-GB"/>
        </w:rPr>
        <w:t>Declaration</w:t>
      </w:r>
      <w:r w:rsidR="002A1B36">
        <w:rPr>
          <w:lang w:val="en-GB"/>
        </w:rPr>
        <w:t>”</w:t>
      </w:r>
      <w:r w:rsidR="002A1B36" w:rsidRPr="002A1B36">
        <w:rPr>
          <w:lang w:val="en-GB"/>
        </w:rPr>
        <w:t>, file format “csv”</w:t>
      </w:r>
      <w:r w:rsidRPr="002A1B36">
        <w:rPr>
          <w:lang w:val="en-GB"/>
        </w:rPr>
        <w:t xml:space="preserve">). </w:t>
      </w:r>
      <w:r w:rsidR="002A1B36" w:rsidRPr="002A1B36">
        <w:rPr>
          <w:lang w:val="en-GB"/>
        </w:rPr>
        <w:t>The generic correction is defined per vehicle class ID and whether the vehicle is o</w:t>
      </w:r>
      <w:r w:rsidR="007F4389">
        <w:rPr>
          <w:lang w:val="en-GB"/>
        </w:rPr>
        <w:t>perated with or without trailer.</w:t>
      </w:r>
    </w:p>
    <w:p w14:paraId="5C22763E" w14:textId="77777777" w:rsidR="007F4389" w:rsidRPr="001B472B" w:rsidRDefault="007F4389" w:rsidP="00932E02">
      <w:pPr>
        <w:jc w:val="left"/>
        <w:rPr>
          <w:lang w:val="en-GB"/>
        </w:rPr>
      </w:pPr>
    </w:p>
    <w:p w14:paraId="24842995" w14:textId="5A7C42CA" w:rsidR="002A1B36" w:rsidRPr="002A1B36" w:rsidRDefault="002A1B36" w:rsidP="00932E02">
      <w:pPr>
        <w:pStyle w:val="berschrift2"/>
        <w:jc w:val="left"/>
        <w:rPr>
          <w:lang w:val="en-GB"/>
        </w:rPr>
      </w:pPr>
      <w:bookmarkStart w:id="57" w:name="_Toc425145128"/>
      <w:r>
        <w:rPr>
          <w:lang w:val="en-GB"/>
        </w:rPr>
        <w:t>Demo</w:t>
      </w:r>
      <w:r w:rsidRPr="002A1B36">
        <w:rPr>
          <w:lang w:val="en-GB"/>
        </w:rPr>
        <w:t xml:space="preserve"> data</w:t>
      </w:r>
      <w:bookmarkEnd w:id="57"/>
      <w:r w:rsidRPr="002A1B36">
        <w:rPr>
          <w:lang w:val="en-GB"/>
        </w:rPr>
        <w:t xml:space="preserve"> </w:t>
      </w:r>
    </w:p>
    <w:p w14:paraId="11F8E56B" w14:textId="7E1302F5" w:rsidR="006E7390" w:rsidRDefault="002A1B36" w:rsidP="00932E02">
      <w:pPr>
        <w:jc w:val="left"/>
        <w:rPr>
          <w:lang w:val="en-GB"/>
        </w:rPr>
      </w:pPr>
      <w:r w:rsidRPr="002A1B36">
        <w:rPr>
          <w:lang w:val="en-GB"/>
        </w:rPr>
        <w:t xml:space="preserve">VECTO-CSE </w:t>
      </w:r>
      <w:r>
        <w:rPr>
          <w:lang w:val="en-GB"/>
        </w:rPr>
        <w:t>V</w:t>
      </w:r>
      <w:r w:rsidR="001839F7">
        <w:rPr>
          <w:lang w:val="en-GB"/>
        </w:rPr>
        <w:t>2.0.x</w:t>
      </w:r>
      <w:r w:rsidRPr="002A1B36">
        <w:rPr>
          <w:lang w:val="en-GB"/>
        </w:rPr>
        <w:t xml:space="preserve"> is delivered with a set of demo-data. This demo data has been compiled based on original data recorded on a straight line test track with 2 measurement sections driven in both directions. Data have been modified manually </w:t>
      </w:r>
      <w:r w:rsidR="001B472B">
        <w:rPr>
          <w:lang w:val="en-GB"/>
        </w:rPr>
        <w:t xml:space="preserve">extensively </w:t>
      </w:r>
      <w:r w:rsidRPr="002A1B36">
        <w:rPr>
          <w:lang w:val="en-GB"/>
        </w:rPr>
        <w:t xml:space="preserve">in order to pass all validity criteria and for confidentiality reasons. </w:t>
      </w:r>
    </w:p>
    <w:p w14:paraId="577E46B5" w14:textId="77777777" w:rsidR="001E19A5" w:rsidRPr="002A1B36" w:rsidRDefault="001E19A5" w:rsidP="00932E02">
      <w:pPr>
        <w:jc w:val="left"/>
        <w:rPr>
          <w:lang w:val="en-GB"/>
        </w:rPr>
      </w:pPr>
    </w:p>
    <w:p w14:paraId="301E80BA" w14:textId="77777777" w:rsidR="001E19A5" w:rsidRPr="001E19A5" w:rsidRDefault="001E19A5" w:rsidP="001E19A5">
      <w:pPr>
        <w:pStyle w:val="berschrift2"/>
        <w:jc w:val="left"/>
        <w:rPr>
          <w:highlight w:val="green"/>
          <w:lang w:val="en-GB"/>
        </w:rPr>
      </w:pPr>
      <w:bookmarkStart w:id="58" w:name="_Toc425145129"/>
      <w:r w:rsidRPr="001E19A5">
        <w:rPr>
          <w:highlight w:val="green"/>
          <w:lang w:val="en-GB"/>
        </w:rPr>
        <w:t>Direct start</w:t>
      </w:r>
      <w:bookmarkEnd w:id="58"/>
    </w:p>
    <w:p w14:paraId="1D3D23AF" w14:textId="77777777" w:rsidR="001E19A5" w:rsidRPr="001E19A5" w:rsidRDefault="001E19A5" w:rsidP="001E19A5">
      <w:pPr>
        <w:jc w:val="left"/>
        <w:rPr>
          <w:highlight w:val="green"/>
          <w:lang w:val="en-GB"/>
        </w:rPr>
      </w:pPr>
      <w:r w:rsidRPr="001E19A5">
        <w:rPr>
          <w:highlight w:val="green"/>
          <w:lang w:val="en-GB"/>
        </w:rPr>
        <w:t xml:space="preserve">VECTO-CSE V2.0.x provides a direct start option. With these the program can be started without the use of the GUI (The </w:t>
      </w:r>
      <w:proofErr w:type="spellStart"/>
      <w:r w:rsidRPr="001E19A5">
        <w:rPr>
          <w:highlight w:val="green"/>
          <w:lang w:val="en-GB"/>
        </w:rPr>
        <w:t>Jobfile</w:t>
      </w:r>
      <w:proofErr w:type="spellEnd"/>
      <w:r w:rsidRPr="001E19A5">
        <w:rPr>
          <w:highlight w:val="green"/>
          <w:lang w:val="en-GB"/>
        </w:rPr>
        <w:t xml:space="preserve"> must be generated on every possible way). The direct start command can be result from any other program and must have the following syntax.</w:t>
      </w:r>
    </w:p>
    <w:p w14:paraId="4D8EA852" w14:textId="77777777" w:rsidR="001E19A5" w:rsidRPr="001E19A5" w:rsidRDefault="001E19A5" w:rsidP="001E19A5">
      <w:pPr>
        <w:jc w:val="left"/>
        <w:rPr>
          <w:highlight w:val="green"/>
          <w:lang w:val="en-GB"/>
        </w:rPr>
      </w:pPr>
    </w:p>
    <w:p w14:paraId="74DC3105" w14:textId="77777777" w:rsidR="001E19A5" w:rsidRPr="001E19A5" w:rsidRDefault="001E19A5" w:rsidP="001E19A5">
      <w:pPr>
        <w:ind w:left="709"/>
        <w:jc w:val="left"/>
        <w:rPr>
          <w:highlight w:val="green"/>
          <w:lang w:val="en-GB"/>
        </w:rPr>
      </w:pPr>
      <w:r w:rsidRPr="001E19A5">
        <w:rPr>
          <w:highlight w:val="green"/>
          <w:lang w:val="en-GB"/>
        </w:rPr>
        <w:t xml:space="preserve">CSE.exe         </w:t>
      </w:r>
      <w:proofErr w:type="spellStart"/>
      <w:r w:rsidRPr="001E19A5">
        <w:rPr>
          <w:highlight w:val="green"/>
          <w:lang w:val="en-GB"/>
        </w:rPr>
        <w:t>Jobfile</w:t>
      </w:r>
      <w:proofErr w:type="spellEnd"/>
      <w:r w:rsidRPr="001E19A5">
        <w:rPr>
          <w:highlight w:val="green"/>
          <w:lang w:val="en-GB"/>
        </w:rPr>
        <w:t xml:space="preserve">        [Output folder]</w:t>
      </w:r>
    </w:p>
    <w:p w14:paraId="3E5187D9" w14:textId="77777777" w:rsidR="001E19A5" w:rsidRPr="001E19A5" w:rsidRDefault="001E19A5" w:rsidP="001E19A5">
      <w:pPr>
        <w:ind w:left="709"/>
        <w:jc w:val="left"/>
        <w:rPr>
          <w:highlight w:val="green"/>
          <w:lang w:val="en-GB"/>
        </w:rPr>
      </w:pPr>
      <w:r w:rsidRPr="001E19A5">
        <w:rPr>
          <w:highlight w:val="green"/>
          <w:lang w:val="en-GB"/>
        </w:rPr>
        <w:t>Example: C:\Downloads\2015_07_01_VECTO-CSE_2.0.2-beta6\CSE.exe C:\Downloads\2015_07_01_VECTO-CSE_2.0.2-beta6\DemoData\EvaluationDemo.csjob.json</w:t>
      </w:r>
    </w:p>
    <w:p w14:paraId="58D57369" w14:textId="77777777" w:rsidR="001E19A5" w:rsidRPr="001E19A5" w:rsidRDefault="001E19A5" w:rsidP="001E19A5">
      <w:pPr>
        <w:jc w:val="left"/>
        <w:rPr>
          <w:highlight w:val="green"/>
          <w:lang w:val="en-GB"/>
        </w:rPr>
      </w:pPr>
    </w:p>
    <w:p w14:paraId="0FB96C59" w14:textId="77777777" w:rsidR="001E19A5" w:rsidRPr="00AD2B36" w:rsidRDefault="001E19A5" w:rsidP="001E19A5">
      <w:pPr>
        <w:jc w:val="left"/>
        <w:rPr>
          <w:lang w:val="en-GB"/>
        </w:rPr>
      </w:pPr>
      <w:r w:rsidRPr="001E19A5">
        <w:rPr>
          <w:highlight w:val="green"/>
          <w:lang w:val="en-GB"/>
        </w:rPr>
        <w:t xml:space="preserve">The specification of the output folder is optional (Path must </w:t>
      </w:r>
      <w:proofErr w:type="gramStart"/>
      <w:r w:rsidRPr="001E19A5">
        <w:rPr>
          <w:highlight w:val="green"/>
          <w:lang w:val="en-GB"/>
        </w:rPr>
        <w:t>ending</w:t>
      </w:r>
      <w:proofErr w:type="gramEnd"/>
      <w:r w:rsidRPr="001E19A5">
        <w:rPr>
          <w:highlight w:val="green"/>
          <w:lang w:val="en-GB"/>
        </w:rPr>
        <w:t xml:space="preserve"> with “\”). If no output fol</w:t>
      </w:r>
      <w:r w:rsidRPr="001E19A5">
        <w:rPr>
          <w:highlight w:val="green"/>
          <w:lang w:val="en-GB"/>
        </w:rPr>
        <w:t>d</w:t>
      </w:r>
      <w:r w:rsidRPr="001E19A5">
        <w:rPr>
          <w:highlight w:val="green"/>
          <w:lang w:val="en-GB"/>
        </w:rPr>
        <w:t>er is given VECTO-CSE uses the standard output path (</w:t>
      </w:r>
      <w:r w:rsidRPr="001E19A5">
        <w:rPr>
          <w:i/>
          <w:highlight w:val="green"/>
          <w:lang w:val="en-GB"/>
        </w:rPr>
        <w:t xml:space="preserve">Path from the </w:t>
      </w:r>
      <w:proofErr w:type="spellStart"/>
      <w:r w:rsidRPr="001E19A5">
        <w:rPr>
          <w:i/>
          <w:highlight w:val="green"/>
          <w:lang w:val="en-GB"/>
        </w:rPr>
        <w:t>Jobfile</w:t>
      </w:r>
      <w:proofErr w:type="spellEnd"/>
      <w:r w:rsidRPr="001E19A5">
        <w:rPr>
          <w:i/>
          <w:highlight w:val="green"/>
          <w:lang w:val="en-GB"/>
        </w:rPr>
        <w:t>\Results</w:t>
      </w:r>
      <w:r w:rsidRPr="001E19A5">
        <w:rPr>
          <w:highlight w:val="green"/>
          <w:lang w:val="en-GB"/>
        </w:rPr>
        <w:t>)</w:t>
      </w:r>
    </w:p>
    <w:p w14:paraId="211855A2" w14:textId="77777777" w:rsidR="00274414" w:rsidRDefault="00274414" w:rsidP="00932E02">
      <w:pPr>
        <w:jc w:val="left"/>
        <w:rPr>
          <w:highlight w:val="yellow"/>
          <w:lang w:val="en-GB"/>
        </w:rPr>
      </w:pPr>
    </w:p>
    <w:p w14:paraId="5A8B8DE6" w14:textId="77777777" w:rsidR="00274414" w:rsidRPr="002A1B36" w:rsidRDefault="00274414" w:rsidP="00274414">
      <w:pPr>
        <w:pStyle w:val="berschrift1"/>
        <w:jc w:val="left"/>
        <w:rPr>
          <w:lang w:val="en-GB"/>
        </w:rPr>
      </w:pPr>
      <w:bookmarkStart w:id="59" w:name="_Toc425145130"/>
      <w:r>
        <w:rPr>
          <w:lang w:val="en-GB"/>
        </w:rPr>
        <w:t>Support</w:t>
      </w:r>
      <w:bookmarkEnd w:id="59"/>
      <w:r w:rsidRPr="002A1B36">
        <w:rPr>
          <w:lang w:val="en-GB"/>
        </w:rPr>
        <w:t xml:space="preserve"> </w:t>
      </w:r>
    </w:p>
    <w:p w14:paraId="36CF9F73" w14:textId="77777777" w:rsidR="00274414" w:rsidRDefault="00274414" w:rsidP="00274414">
      <w:pPr>
        <w:jc w:val="left"/>
        <w:rPr>
          <w:lang w:val="en-GB"/>
        </w:rPr>
      </w:pPr>
    </w:p>
    <w:p w14:paraId="5624D206" w14:textId="77777777" w:rsidR="00274414" w:rsidRPr="00751EA2" w:rsidRDefault="00274414" w:rsidP="00274414">
      <w:pPr>
        <w:jc w:val="left"/>
        <w:rPr>
          <w:lang w:val="en-GB"/>
        </w:rPr>
      </w:pPr>
      <w:r w:rsidRPr="00751EA2">
        <w:rPr>
          <w:lang w:val="en-GB"/>
        </w:rPr>
        <w:t>Support can be obtained via</w:t>
      </w:r>
    </w:p>
    <w:p w14:paraId="5D9A0273" w14:textId="77777777" w:rsidR="00274414" w:rsidRPr="00751EA2" w:rsidRDefault="00E661AF" w:rsidP="00274414">
      <w:pPr>
        <w:jc w:val="left"/>
        <w:rPr>
          <w:rStyle w:val="Hyperlink"/>
          <w:rFonts w:eastAsia="Times New Roman"/>
          <w:lang w:val="en-GB"/>
        </w:rPr>
      </w:pPr>
      <w:hyperlink r:id="rId18" w:history="1">
        <w:r w:rsidR="00274414" w:rsidRPr="00751EA2">
          <w:rPr>
            <w:rStyle w:val="Hyperlink"/>
            <w:rFonts w:eastAsia="Times New Roman"/>
            <w:lang w:val="en-GB"/>
          </w:rPr>
          <w:t>vecto@jrc.ec.europa.eu</w:t>
        </w:r>
      </w:hyperlink>
    </w:p>
    <w:p w14:paraId="785CE08C" w14:textId="77777777" w:rsidR="00274414" w:rsidRPr="00751EA2" w:rsidRDefault="00274414" w:rsidP="00274414">
      <w:pPr>
        <w:jc w:val="left"/>
        <w:rPr>
          <w:highlight w:val="yellow"/>
          <w:lang w:val="en-GB"/>
        </w:rPr>
      </w:pPr>
    </w:p>
    <w:p w14:paraId="1E1F54D8" w14:textId="77777777" w:rsidR="00274414" w:rsidRPr="00751EA2" w:rsidRDefault="00274414" w:rsidP="00274414">
      <w:pPr>
        <w:jc w:val="left"/>
        <w:rPr>
          <w:lang w:val="en-GB"/>
        </w:rPr>
      </w:pPr>
      <w:proofErr w:type="gramStart"/>
      <w:r w:rsidRPr="00751EA2">
        <w:rPr>
          <w:lang w:val="en-GB"/>
        </w:rPr>
        <w:t>or</w:t>
      </w:r>
      <w:proofErr w:type="gramEnd"/>
    </w:p>
    <w:p w14:paraId="3306B138" w14:textId="6AF23056" w:rsidR="00274414" w:rsidRPr="00751EA2" w:rsidRDefault="00E661AF" w:rsidP="00274414">
      <w:pPr>
        <w:jc w:val="left"/>
        <w:rPr>
          <w:rStyle w:val="Hyperlink"/>
          <w:rFonts w:eastAsia="Times New Roman"/>
          <w:lang w:val="en-GB"/>
        </w:rPr>
      </w:pPr>
      <w:hyperlink r:id="rId19" w:history="1">
        <w:r w:rsidR="00751EA2" w:rsidRPr="00751EA2">
          <w:rPr>
            <w:rStyle w:val="Hyperlink"/>
            <w:rFonts w:eastAsia="Times New Roman"/>
            <w:lang w:val="en-GB"/>
          </w:rPr>
          <w:t>rexeis@ivt.tugraz.at</w:t>
        </w:r>
      </w:hyperlink>
      <w:r w:rsidR="00751EA2" w:rsidRPr="00751EA2">
        <w:rPr>
          <w:rStyle w:val="Hyperlink"/>
          <w:rFonts w:eastAsia="Times New Roman"/>
          <w:lang w:val="en-GB"/>
        </w:rPr>
        <w:t xml:space="preserve"> </w:t>
      </w:r>
      <w:r w:rsidR="00751EA2" w:rsidRPr="00751EA2">
        <w:rPr>
          <w:lang w:val="en-GB"/>
        </w:rPr>
        <w:t>(methodical issues)</w:t>
      </w:r>
    </w:p>
    <w:p w14:paraId="376EB9C2" w14:textId="0D412618" w:rsidR="00DC4900" w:rsidRDefault="00E661AF" w:rsidP="001E19A5">
      <w:pPr>
        <w:jc w:val="left"/>
        <w:rPr>
          <w:highlight w:val="yellow"/>
          <w:lang w:val="en-GB"/>
        </w:rPr>
      </w:pPr>
      <w:hyperlink r:id="rId20" w:history="1">
        <w:r w:rsidR="00751EA2" w:rsidRPr="006430A6">
          <w:rPr>
            <w:rStyle w:val="Hyperlink"/>
            <w:rFonts w:eastAsia="Times New Roman"/>
            <w:lang w:val="en-GB"/>
          </w:rPr>
          <w:t>dippold@ivt.tugraz.at</w:t>
        </w:r>
      </w:hyperlink>
      <w:r w:rsidR="00751EA2">
        <w:rPr>
          <w:rStyle w:val="Hyperlink"/>
          <w:rFonts w:eastAsia="Times New Roman"/>
          <w:lang w:val="en-GB"/>
        </w:rPr>
        <w:t xml:space="preserve"> </w:t>
      </w:r>
      <w:r w:rsidR="00751EA2" w:rsidRPr="00751EA2">
        <w:rPr>
          <w:lang w:val="en-GB"/>
        </w:rPr>
        <w:t>(</w:t>
      </w:r>
      <w:r w:rsidR="00751EA2">
        <w:rPr>
          <w:lang w:val="en-GB"/>
        </w:rPr>
        <w:t>software</w:t>
      </w:r>
      <w:r w:rsidR="00751EA2" w:rsidRPr="00751EA2">
        <w:rPr>
          <w:lang w:val="en-GB"/>
        </w:rPr>
        <w:t xml:space="preserve"> issues)</w:t>
      </w:r>
      <w:r w:rsidR="00DC4900">
        <w:rPr>
          <w:highlight w:val="yellow"/>
          <w:lang w:val="en-GB"/>
        </w:rPr>
        <w:br w:type="page"/>
      </w:r>
    </w:p>
    <w:p w14:paraId="06399134" w14:textId="5961E821" w:rsidR="00DC4900" w:rsidRPr="002A1B36" w:rsidRDefault="00DC4900" w:rsidP="00DC4900">
      <w:pPr>
        <w:pStyle w:val="berschrift1"/>
        <w:rPr>
          <w:lang w:val="en-GB"/>
        </w:rPr>
      </w:pPr>
      <w:bookmarkStart w:id="60" w:name="_Toc425145131"/>
      <w:r>
        <w:rPr>
          <w:lang w:val="en-GB"/>
        </w:rPr>
        <w:lastRenderedPageBreak/>
        <w:t>Developers Guide</w:t>
      </w:r>
      <w:bookmarkEnd w:id="60"/>
    </w:p>
    <w:p w14:paraId="1C1313E8" w14:textId="210EB2CF" w:rsidR="00DC4900" w:rsidRDefault="00405EDE" w:rsidP="00932E02">
      <w:pPr>
        <w:jc w:val="left"/>
        <w:rPr>
          <w:lang w:val="en-GB"/>
        </w:rPr>
      </w:pPr>
      <w:r w:rsidRPr="00405EDE">
        <w:rPr>
          <w:lang w:val="en-GB"/>
        </w:rPr>
        <w:t>This chapter is targeted to be a brief guideline to developers, who are working on the VE</w:t>
      </w:r>
      <w:r w:rsidRPr="00405EDE">
        <w:rPr>
          <w:lang w:val="en-GB"/>
        </w:rPr>
        <w:t>C</w:t>
      </w:r>
      <w:r w:rsidR="00274414">
        <w:rPr>
          <w:lang w:val="en-GB"/>
        </w:rPr>
        <w:t>TO-CSE source code.</w:t>
      </w:r>
    </w:p>
    <w:p w14:paraId="196B4323" w14:textId="77777777" w:rsidR="00274414" w:rsidRPr="00405EDE" w:rsidRDefault="00274414" w:rsidP="00932E02">
      <w:pPr>
        <w:jc w:val="left"/>
        <w:rPr>
          <w:lang w:val="en-GB"/>
        </w:rPr>
      </w:pPr>
    </w:p>
    <w:p w14:paraId="27E1DB7F" w14:textId="1B21AF2F" w:rsidR="00DC4900" w:rsidRPr="00DC4900" w:rsidRDefault="00DC4900" w:rsidP="00A30FAC">
      <w:pPr>
        <w:pStyle w:val="berschrift2"/>
        <w:rPr>
          <w:lang w:val="en-GB"/>
        </w:rPr>
      </w:pPr>
      <w:bookmarkStart w:id="61" w:name="_Toc425145132"/>
      <w:r>
        <w:rPr>
          <w:lang w:val="en-GB"/>
        </w:rPr>
        <w:t>Main structure of the VECTO-CSE code</w:t>
      </w:r>
      <w:bookmarkEnd w:id="61"/>
    </w:p>
    <w:p w14:paraId="7F588127" w14:textId="3E759FFD" w:rsidR="00DC4900" w:rsidRPr="008E6AB4" w:rsidRDefault="00E52E8D" w:rsidP="00932E02">
      <w:pPr>
        <w:jc w:val="left"/>
        <w:rPr>
          <w:lang w:val="en-GB"/>
        </w:rPr>
      </w:pPr>
      <w:r w:rsidRPr="008E6AB4">
        <w:rPr>
          <w:lang w:val="en-GB"/>
        </w:rPr>
        <w:t xml:space="preserve">The main routine is </w:t>
      </w:r>
      <w:proofErr w:type="spellStart"/>
      <w:r w:rsidRPr="00274414">
        <w:rPr>
          <w:i/>
          <w:lang w:val="en-GB"/>
        </w:rPr>
        <w:t>Main_calculation_</w:t>
      </w:r>
      <w:proofErr w:type="gramStart"/>
      <w:r w:rsidRPr="00274414">
        <w:rPr>
          <w:i/>
          <w:lang w:val="en-GB"/>
        </w:rPr>
        <w:t>call.calculation</w:t>
      </w:r>
      <w:proofErr w:type="spellEnd"/>
      <w:r w:rsidRPr="00274414">
        <w:rPr>
          <w:i/>
          <w:lang w:val="en-GB"/>
        </w:rPr>
        <w:t>(</w:t>
      </w:r>
      <w:proofErr w:type="gramEnd"/>
      <w:r w:rsidRPr="00274414">
        <w:rPr>
          <w:i/>
          <w:lang w:val="en-GB"/>
        </w:rPr>
        <w:t>)</w:t>
      </w:r>
      <w:r w:rsidRPr="008E6AB4">
        <w:rPr>
          <w:lang w:val="en-GB"/>
        </w:rPr>
        <w:t xml:space="preserve"> which is launched via a </w:t>
      </w:r>
      <w:proofErr w:type="spellStart"/>
      <w:r w:rsidRPr="00274414">
        <w:rPr>
          <w:i/>
          <w:lang w:val="en-GB"/>
        </w:rPr>
        <w:t>Backgroun</w:t>
      </w:r>
      <w:r w:rsidR="00274414">
        <w:rPr>
          <w:i/>
          <w:lang w:val="en-GB"/>
        </w:rPr>
        <w:t>d</w:t>
      </w:r>
      <w:r w:rsidRPr="00274414">
        <w:rPr>
          <w:i/>
          <w:lang w:val="en-GB"/>
        </w:rPr>
        <w:t>Worker</w:t>
      </w:r>
      <w:proofErr w:type="spellEnd"/>
      <w:r w:rsidRPr="008E6AB4">
        <w:rPr>
          <w:lang w:val="en-GB"/>
        </w:rPr>
        <w:t xml:space="preserve"> from the main GUI form. It returns a </w:t>
      </w:r>
      <w:r w:rsidR="006C1919" w:rsidRPr="008E6AB4">
        <w:rPr>
          <w:lang w:val="en-GB"/>
        </w:rPr>
        <w:t>status message after the calculation is done:</w:t>
      </w:r>
    </w:p>
    <w:p w14:paraId="5FBA407B" w14:textId="5246113E" w:rsidR="006C1919" w:rsidRPr="008E6AB4" w:rsidRDefault="006C1919" w:rsidP="006C1919">
      <w:pPr>
        <w:pStyle w:val="Listenabsatz"/>
        <w:numPr>
          <w:ilvl w:val="0"/>
          <w:numId w:val="34"/>
        </w:numPr>
        <w:jc w:val="left"/>
        <w:rPr>
          <w:lang w:val="en-GB"/>
        </w:rPr>
      </w:pPr>
      <w:r w:rsidRPr="008E6AB4">
        <w:rPr>
          <w:lang w:val="en-GB"/>
        </w:rPr>
        <w:t>Error</w:t>
      </w:r>
      <w:r w:rsidRPr="008E6AB4">
        <w:rPr>
          <w:lang w:val="en-GB"/>
        </w:rPr>
        <w:tab/>
      </w:r>
      <w:r w:rsidRPr="008E6AB4">
        <w:rPr>
          <w:lang w:val="en-GB"/>
        </w:rPr>
        <w:tab/>
        <w:t>- The calculation was aborted due to an error</w:t>
      </w:r>
    </w:p>
    <w:p w14:paraId="0998DA87" w14:textId="2EF42062" w:rsidR="006C1919" w:rsidRPr="008E6AB4" w:rsidRDefault="006C1919" w:rsidP="006C1919">
      <w:pPr>
        <w:pStyle w:val="Listenabsatz"/>
        <w:numPr>
          <w:ilvl w:val="0"/>
          <w:numId w:val="34"/>
        </w:numPr>
        <w:jc w:val="left"/>
        <w:rPr>
          <w:lang w:val="en-GB"/>
        </w:rPr>
      </w:pPr>
      <w:r w:rsidRPr="008E6AB4">
        <w:rPr>
          <w:lang w:val="en-GB"/>
        </w:rPr>
        <w:t>Abort</w:t>
      </w:r>
      <w:r w:rsidRPr="008E6AB4">
        <w:rPr>
          <w:lang w:val="en-GB"/>
        </w:rPr>
        <w:tab/>
      </w:r>
      <w:r w:rsidRPr="008E6AB4">
        <w:rPr>
          <w:lang w:val="en-GB"/>
        </w:rPr>
        <w:tab/>
        <w:t>- The calculation was aborted by the user</w:t>
      </w:r>
    </w:p>
    <w:p w14:paraId="651050FC" w14:textId="6CA763D6" w:rsidR="006C1919" w:rsidRPr="008E6AB4" w:rsidRDefault="006C1919" w:rsidP="006C1919">
      <w:pPr>
        <w:pStyle w:val="Listenabsatz"/>
        <w:numPr>
          <w:ilvl w:val="0"/>
          <w:numId w:val="34"/>
        </w:numPr>
        <w:jc w:val="left"/>
        <w:rPr>
          <w:lang w:val="en-GB"/>
        </w:rPr>
      </w:pPr>
      <w:r w:rsidRPr="008E6AB4">
        <w:rPr>
          <w:lang w:val="en-GB"/>
        </w:rPr>
        <w:t>OK</w:t>
      </w:r>
      <w:r w:rsidRPr="008E6AB4">
        <w:rPr>
          <w:lang w:val="en-GB"/>
        </w:rPr>
        <w:tab/>
      </w:r>
      <w:r w:rsidRPr="008E6AB4">
        <w:rPr>
          <w:lang w:val="en-GB"/>
        </w:rPr>
        <w:tab/>
        <w:t xml:space="preserve">- The calculation finished successfully. </w:t>
      </w:r>
    </w:p>
    <w:p w14:paraId="2A27A1DF" w14:textId="4187851A" w:rsidR="00A30FAC" w:rsidRPr="008E6AB4" w:rsidRDefault="006C1919" w:rsidP="00932E02">
      <w:pPr>
        <w:jc w:val="left"/>
        <w:rPr>
          <w:rFonts w:cs="Arial"/>
          <w:szCs w:val="22"/>
          <w:lang w:val="en-GB"/>
        </w:rPr>
      </w:pPr>
      <w:r w:rsidRPr="008E6AB4">
        <w:rPr>
          <w:rFonts w:cs="Arial"/>
          <w:szCs w:val="22"/>
          <w:lang w:val="en-GB"/>
        </w:rPr>
        <w:t xml:space="preserve">The main routine consists </w:t>
      </w:r>
      <w:r w:rsidR="00274414">
        <w:rPr>
          <w:rFonts w:cs="Arial"/>
          <w:szCs w:val="22"/>
          <w:lang w:val="en-GB"/>
        </w:rPr>
        <w:t xml:space="preserve">of </w:t>
      </w:r>
      <w:r w:rsidRPr="008E6AB4">
        <w:rPr>
          <w:rFonts w:cs="Arial"/>
          <w:szCs w:val="22"/>
          <w:lang w:val="en-GB"/>
        </w:rPr>
        <w:t>two legs:</w:t>
      </w:r>
    </w:p>
    <w:p w14:paraId="4A591B1A" w14:textId="22321EC0" w:rsidR="006C1919" w:rsidRPr="008E6AB4" w:rsidRDefault="006C1919" w:rsidP="006C1919">
      <w:pPr>
        <w:pStyle w:val="Listenabsatz"/>
        <w:numPr>
          <w:ilvl w:val="0"/>
          <w:numId w:val="36"/>
        </w:numPr>
        <w:jc w:val="left"/>
        <w:rPr>
          <w:rFonts w:cs="Arial"/>
          <w:szCs w:val="22"/>
          <w:lang w:val="en-GB"/>
        </w:rPr>
      </w:pPr>
      <w:r w:rsidRPr="008E6AB4">
        <w:rPr>
          <w:rFonts w:cs="Arial"/>
          <w:szCs w:val="22"/>
          <w:lang w:val="en-GB"/>
        </w:rPr>
        <w:t xml:space="preserve">The </w:t>
      </w:r>
      <w:r w:rsidRPr="00274414">
        <w:rPr>
          <w:rFonts w:cs="Arial"/>
          <w:szCs w:val="22"/>
          <w:u w:val="single"/>
          <w:lang w:val="en-GB"/>
        </w:rPr>
        <w:t>calibration leg</w:t>
      </w:r>
      <w:r w:rsidRPr="008E6AB4">
        <w:rPr>
          <w:rFonts w:cs="Arial"/>
          <w:szCs w:val="22"/>
          <w:lang w:val="en-GB"/>
        </w:rPr>
        <w:t xml:space="preserve"> which starts the calculation of the calibration parameters</w:t>
      </w:r>
    </w:p>
    <w:p w14:paraId="279F37F3" w14:textId="23428232" w:rsidR="006C1919" w:rsidRPr="008E6AB4" w:rsidRDefault="006C1919" w:rsidP="006C1919">
      <w:pPr>
        <w:pStyle w:val="Listenabsatz"/>
        <w:numPr>
          <w:ilvl w:val="0"/>
          <w:numId w:val="36"/>
        </w:numPr>
        <w:jc w:val="left"/>
        <w:rPr>
          <w:rFonts w:cs="Arial"/>
          <w:szCs w:val="22"/>
          <w:lang w:val="en-GB"/>
        </w:rPr>
      </w:pPr>
      <w:r w:rsidRPr="008E6AB4">
        <w:rPr>
          <w:rFonts w:cs="Arial"/>
          <w:szCs w:val="22"/>
          <w:lang w:val="en-GB"/>
        </w:rPr>
        <w:t xml:space="preserve">The </w:t>
      </w:r>
      <w:r w:rsidRPr="00274414">
        <w:rPr>
          <w:rFonts w:cs="Arial"/>
          <w:szCs w:val="22"/>
          <w:u w:val="single"/>
          <w:lang w:val="en-GB"/>
        </w:rPr>
        <w:t>evaluation leg</w:t>
      </w:r>
      <w:r w:rsidR="00274414">
        <w:rPr>
          <w:rFonts w:cs="Arial"/>
          <w:szCs w:val="22"/>
          <w:lang w:val="en-GB"/>
        </w:rPr>
        <w:t xml:space="preserve"> which</w:t>
      </w:r>
      <w:r w:rsidRPr="008E6AB4">
        <w:rPr>
          <w:rFonts w:cs="Arial"/>
          <w:szCs w:val="22"/>
          <w:lang w:val="en-GB"/>
        </w:rPr>
        <w:t xml:space="preserve"> </w:t>
      </w:r>
      <w:r w:rsidR="00274414">
        <w:rPr>
          <w:rFonts w:cs="Arial"/>
          <w:szCs w:val="22"/>
          <w:lang w:val="en-GB"/>
        </w:rPr>
        <w:t xml:space="preserve">- </w:t>
      </w:r>
      <w:r w:rsidRPr="008E6AB4">
        <w:rPr>
          <w:rFonts w:cs="Arial"/>
          <w:szCs w:val="22"/>
          <w:lang w:val="en-GB"/>
        </w:rPr>
        <w:t xml:space="preserve">after a successful calibration run </w:t>
      </w:r>
      <w:r w:rsidR="00274414">
        <w:rPr>
          <w:rFonts w:cs="Arial"/>
          <w:szCs w:val="22"/>
          <w:lang w:val="en-GB"/>
        </w:rPr>
        <w:t xml:space="preserve">– determines the </w:t>
      </w:r>
      <w:proofErr w:type="spellStart"/>
      <w:r w:rsidR="00274414">
        <w:rPr>
          <w:rFonts w:cs="Arial"/>
          <w:szCs w:val="22"/>
          <w:lang w:val="en-GB"/>
        </w:rPr>
        <w:t>CdxA</w:t>
      </w:r>
      <w:proofErr w:type="spellEnd"/>
      <w:r w:rsidR="00274414">
        <w:rPr>
          <w:rFonts w:cs="Arial"/>
          <w:szCs w:val="22"/>
          <w:lang w:val="en-GB"/>
        </w:rPr>
        <w:t xml:space="preserve"> value based on the evaluation of the low speed – high speed – low speed test s</w:t>
      </w:r>
      <w:r w:rsidR="00274414">
        <w:rPr>
          <w:rFonts w:cs="Arial"/>
          <w:szCs w:val="22"/>
          <w:lang w:val="en-GB"/>
        </w:rPr>
        <w:t>e</w:t>
      </w:r>
      <w:r w:rsidR="00274414">
        <w:rPr>
          <w:rFonts w:cs="Arial"/>
          <w:szCs w:val="22"/>
          <w:lang w:val="en-GB"/>
        </w:rPr>
        <w:t>quence</w:t>
      </w:r>
      <w:r w:rsidR="00217971" w:rsidRPr="008E6AB4">
        <w:rPr>
          <w:rFonts w:cs="Arial"/>
          <w:szCs w:val="22"/>
          <w:lang w:val="en-GB"/>
        </w:rPr>
        <w:t>.</w:t>
      </w:r>
    </w:p>
    <w:p w14:paraId="352DF4E0" w14:textId="703789EC" w:rsidR="00217971" w:rsidRPr="008E6AB4" w:rsidRDefault="008E6AB4" w:rsidP="00217971">
      <w:pPr>
        <w:jc w:val="left"/>
        <w:rPr>
          <w:rFonts w:cs="Arial"/>
          <w:szCs w:val="22"/>
          <w:lang w:val="en-GB"/>
        </w:rPr>
      </w:pPr>
      <w:r w:rsidRPr="008E6AB4">
        <w:rPr>
          <w:rFonts w:cs="Arial"/>
          <w:szCs w:val="22"/>
          <w:lang w:val="en-GB"/>
        </w:rPr>
        <w:fldChar w:fldCharType="begin"/>
      </w:r>
      <w:r w:rsidRPr="008E6AB4">
        <w:rPr>
          <w:rFonts w:cs="Arial"/>
          <w:szCs w:val="22"/>
          <w:lang w:val="en-GB"/>
        </w:rPr>
        <w:instrText xml:space="preserve"> REF _Ref391467716 \h </w:instrText>
      </w:r>
      <w:r>
        <w:rPr>
          <w:rFonts w:cs="Arial"/>
          <w:szCs w:val="22"/>
          <w:lang w:val="en-GB"/>
        </w:rPr>
        <w:instrText xml:space="preserve"> \* MERGEFORMAT </w:instrText>
      </w:r>
      <w:r w:rsidRPr="008E6AB4">
        <w:rPr>
          <w:rFonts w:cs="Arial"/>
          <w:szCs w:val="22"/>
          <w:lang w:val="en-GB"/>
        </w:rPr>
      </w:r>
      <w:r w:rsidRPr="008E6AB4">
        <w:rPr>
          <w:rFonts w:cs="Arial"/>
          <w:szCs w:val="22"/>
          <w:lang w:val="en-GB"/>
        </w:rPr>
        <w:fldChar w:fldCharType="separate"/>
      </w:r>
      <w:r w:rsidRPr="008E6AB4">
        <w:rPr>
          <w:lang w:val="en-GB"/>
        </w:rPr>
        <w:t xml:space="preserve">Figure </w:t>
      </w:r>
      <w:r w:rsidRPr="008E6AB4">
        <w:rPr>
          <w:noProof/>
          <w:lang w:val="en-GB"/>
        </w:rPr>
        <w:t>10</w:t>
      </w:r>
      <w:r w:rsidRPr="008E6AB4">
        <w:rPr>
          <w:rFonts w:cs="Arial"/>
          <w:szCs w:val="22"/>
          <w:lang w:val="en-GB"/>
        </w:rPr>
        <w:fldChar w:fldCharType="end"/>
      </w:r>
      <w:r w:rsidR="00217971" w:rsidRPr="008E6AB4">
        <w:rPr>
          <w:rFonts w:cs="Arial"/>
          <w:szCs w:val="22"/>
          <w:lang w:val="en-GB"/>
        </w:rPr>
        <w:t xml:space="preserve"> shows the </w:t>
      </w:r>
      <w:r w:rsidR="00274414">
        <w:rPr>
          <w:rFonts w:cs="Arial"/>
          <w:szCs w:val="22"/>
          <w:lang w:val="en-GB"/>
        </w:rPr>
        <w:t xml:space="preserve">main </w:t>
      </w:r>
      <w:r w:rsidR="00217971" w:rsidRPr="008E6AB4">
        <w:rPr>
          <w:rFonts w:cs="Arial"/>
          <w:szCs w:val="22"/>
          <w:lang w:val="en-GB"/>
        </w:rPr>
        <w:t>structure</w:t>
      </w:r>
      <w:r w:rsidR="00274414">
        <w:rPr>
          <w:rFonts w:cs="Arial"/>
          <w:szCs w:val="22"/>
          <w:lang w:val="en-GB"/>
        </w:rPr>
        <w:t xml:space="preserve"> of the </w:t>
      </w:r>
      <w:r w:rsidR="00274414" w:rsidRPr="00274414">
        <w:rPr>
          <w:rFonts w:cs="Arial"/>
          <w:szCs w:val="22"/>
          <w:lang w:val="en-GB"/>
        </w:rPr>
        <w:t>VECTO-CSE code</w:t>
      </w:r>
      <w:r w:rsidR="00217971" w:rsidRPr="008E6AB4">
        <w:rPr>
          <w:rFonts w:cs="Arial"/>
          <w:szCs w:val="22"/>
          <w:lang w:val="en-GB"/>
        </w:rPr>
        <w:t>.</w:t>
      </w:r>
    </w:p>
    <w:p w14:paraId="4D79AF6B" w14:textId="77777777" w:rsidR="00A30FAC" w:rsidRPr="001F63E2" w:rsidRDefault="00A30FAC" w:rsidP="00932E02">
      <w:pPr>
        <w:jc w:val="left"/>
        <w:rPr>
          <w:rFonts w:ascii="Times New Roman" w:hAnsi="Times New Roman"/>
          <w:szCs w:val="22"/>
          <w:highlight w:val="yellow"/>
          <w:lang w:val="en-GB"/>
        </w:rPr>
      </w:pPr>
    </w:p>
    <w:p w14:paraId="504B79AE" w14:textId="648D2336" w:rsidR="00A30FAC" w:rsidRPr="001F63E2" w:rsidRDefault="00A30FAC" w:rsidP="00932E02">
      <w:pPr>
        <w:jc w:val="left"/>
        <w:rPr>
          <w:rFonts w:ascii="Times New Roman" w:hAnsi="Times New Roman"/>
          <w:szCs w:val="22"/>
          <w:highlight w:val="yellow"/>
          <w:lang w:val="en-GB"/>
        </w:rPr>
      </w:pPr>
    </w:p>
    <w:p w14:paraId="060156E4" w14:textId="1F7EE86A" w:rsidR="00A30FAC" w:rsidRPr="001F63E2" w:rsidRDefault="00A30FAC">
      <w:pPr>
        <w:rPr>
          <w:rFonts w:ascii="Times New Roman" w:hAnsi="Times New Roman"/>
          <w:szCs w:val="22"/>
          <w:lang w:val="en-GB"/>
        </w:rPr>
      </w:pPr>
    </w:p>
    <w:p w14:paraId="7C6F21C5" w14:textId="005BE4DB" w:rsidR="00A30FAC" w:rsidRPr="001F63E2" w:rsidRDefault="00A30FAC">
      <w:pPr>
        <w:rPr>
          <w:rFonts w:ascii="Times New Roman" w:hAnsi="Times New Roman"/>
          <w:szCs w:val="22"/>
          <w:lang w:val="en-GB"/>
        </w:rPr>
      </w:pPr>
    </w:p>
    <w:p w14:paraId="4E6F8491" w14:textId="6125986F" w:rsidR="00A30FAC" w:rsidRPr="001F63E2" w:rsidRDefault="00A30FAC">
      <w:pPr>
        <w:rPr>
          <w:rFonts w:ascii="Times New Roman" w:hAnsi="Times New Roman"/>
          <w:szCs w:val="22"/>
          <w:lang w:val="en-GB"/>
        </w:rPr>
      </w:pPr>
    </w:p>
    <w:p w14:paraId="273D8E36" w14:textId="16EB47E2" w:rsidR="00A30FAC" w:rsidRPr="001F63E2" w:rsidRDefault="00A30FAC">
      <w:pPr>
        <w:rPr>
          <w:rFonts w:ascii="Times New Roman" w:hAnsi="Times New Roman"/>
          <w:szCs w:val="22"/>
          <w:lang w:val="en-GB"/>
        </w:rPr>
      </w:pPr>
    </w:p>
    <w:p w14:paraId="7F8577CB" w14:textId="080BE109" w:rsidR="00A30FAC" w:rsidRPr="001F63E2" w:rsidRDefault="00A30FAC">
      <w:pPr>
        <w:rPr>
          <w:rFonts w:ascii="Times New Roman" w:hAnsi="Times New Roman"/>
          <w:szCs w:val="22"/>
          <w:lang w:val="en-GB"/>
        </w:rPr>
      </w:pPr>
    </w:p>
    <w:p w14:paraId="3E51A035" w14:textId="58284BBD" w:rsidR="00A30FAC" w:rsidRPr="001F63E2" w:rsidRDefault="00A30FAC">
      <w:pPr>
        <w:rPr>
          <w:rFonts w:ascii="Times New Roman" w:hAnsi="Times New Roman"/>
          <w:szCs w:val="22"/>
          <w:lang w:val="en-GB"/>
        </w:rPr>
      </w:pPr>
    </w:p>
    <w:p w14:paraId="5C7BD5A9" w14:textId="06F3DFF3" w:rsidR="00A30FAC" w:rsidRPr="001F63E2" w:rsidRDefault="00A30FAC">
      <w:pPr>
        <w:rPr>
          <w:rFonts w:ascii="Times New Roman" w:hAnsi="Times New Roman"/>
          <w:szCs w:val="22"/>
          <w:lang w:val="en-GB"/>
        </w:rPr>
      </w:pPr>
    </w:p>
    <w:p w14:paraId="15C0AE61" w14:textId="4205CE56" w:rsidR="00A30FAC" w:rsidRPr="001F63E2" w:rsidRDefault="00A30FAC">
      <w:pPr>
        <w:rPr>
          <w:rFonts w:ascii="Times New Roman" w:hAnsi="Times New Roman"/>
          <w:szCs w:val="22"/>
          <w:lang w:val="en-GB"/>
        </w:rPr>
      </w:pPr>
    </w:p>
    <w:p w14:paraId="1BEE8DFE" w14:textId="627BC650" w:rsidR="00A30FAC" w:rsidRPr="001F63E2" w:rsidRDefault="00A30FAC">
      <w:pPr>
        <w:rPr>
          <w:rFonts w:ascii="Times New Roman" w:hAnsi="Times New Roman"/>
          <w:szCs w:val="22"/>
          <w:lang w:val="en-GB"/>
        </w:rPr>
      </w:pPr>
    </w:p>
    <w:p w14:paraId="29C9F914" w14:textId="73A58B9D" w:rsidR="00A30FAC" w:rsidRPr="001F63E2" w:rsidRDefault="00A30FAC">
      <w:pPr>
        <w:rPr>
          <w:rFonts w:ascii="Times New Roman" w:hAnsi="Times New Roman"/>
          <w:szCs w:val="22"/>
          <w:lang w:val="en-GB"/>
        </w:rPr>
      </w:pPr>
    </w:p>
    <w:p w14:paraId="446549C2" w14:textId="7EF455FC" w:rsidR="00A30FAC" w:rsidRPr="001F63E2" w:rsidRDefault="00A30FAC">
      <w:pPr>
        <w:rPr>
          <w:rFonts w:ascii="Times New Roman" w:hAnsi="Times New Roman"/>
          <w:szCs w:val="22"/>
          <w:lang w:val="en-GB"/>
        </w:rPr>
      </w:pPr>
    </w:p>
    <w:p w14:paraId="7CCB7AFA" w14:textId="5B1D28E0" w:rsidR="00A30FAC" w:rsidRPr="001F63E2" w:rsidRDefault="00A30FAC">
      <w:pPr>
        <w:rPr>
          <w:rFonts w:ascii="Times New Roman" w:hAnsi="Times New Roman"/>
          <w:szCs w:val="22"/>
          <w:lang w:val="en-GB"/>
        </w:rPr>
      </w:pPr>
    </w:p>
    <w:p w14:paraId="2539D16B" w14:textId="711EF678" w:rsidR="00A30FAC" w:rsidRPr="001F63E2" w:rsidRDefault="00A30FAC">
      <w:pPr>
        <w:rPr>
          <w:rFonts w:ascii="Times New Roman" w:hAnsi="Times New Roman"/>
          <w:szCs w:val="22"/>
          <w:lang w:val="en-GB"/>
        </w:rPr>
      </w:pPr>
    </w:p>
    <w:p w14:paraId="3623AE71" w14:textId="4B6B460C" w:rsidR="00A30FAC" w:rsidRPr="001F63E2" w:rsidRDefault="00A30FAC">
      <w:pPr>
        <w:rPr>
          <w:rFonts w:ascii="Times New Roman" w:hAnsi="Times New Roman"/>
          <w:szCs w:val="22"/>
          <w:lang w:val="en-GB"/>
        </w:rPr>
      </w:pPr>
    </w:p>
    <w:p w14:paraId="11E80436" w14:textId="3676436E" w:rsidR="00A30FAC" w:rsidRPr="001F63E2" w:rsidRDefault="00A30FAC">
      <w:pPr>
        <w:rPr>
          <w:rFonts w:ascii="Times New Roman" w:hAnsi="Times New Roman"/>
          <w:szCs w:val="22"/>
          <w:lang w:val="en-GB"/>
        </w:rPr>
      </w:pPr>
    </w:p>
    <w:p w14:paraId="4AE65C7B" w14:textId="381858A4" w:rsidR="00AE6EEF" w:rsidRDefault="00AE6EEF">
      <w:pPr>
        <w:rPr>
          <w:rFonts w:ascii="Times New Roman" w:hAnsi="Times New Roman"/>
          <w:szCs w:val="22"/>
          <w:lang w:val="en-GB"/>
        </w:rPr>
      </w:pPr>
    </w:p>
    <w:p w14:paraId="685302B7" w14:textId="7A56C182" w:rsidR="00E52E8D" w:rsidRDefault="00E52E8D">
      <w:pPr>
        <w:rPr>
          <w:highlight w:val="lightGray"/>
          <w:lang w:val="en-GB"/>
        </w:rPr>
      </w:pPr>
    </w:p>
    <w:p w14:paraId="046B781E" w14:textId="6D4A97E7" w:rsidR="008E6AB4" w:rsidRDefault="00E661AF">
      <w:pPr>
        <w:rPr>
          <w:highlight w:val="lightGray"/>
          <w:lang w:val="en-GB"/>
        </w:rPr>
      </w:pPr>
      <w:r>
        <w:rPr>
          <w:noProof/>
          <w:lang w:eastAsia="de-AT"/>
        </w:rPr>
        <w:lastRenderedPageBreak/>
        <mc:AlternateContent>
          <mc:Choice Requires="wpg">
            <w:drawing>
              <wp:anchor distT="0" distB="0" distL="114300" distR="114300" simplePos="0" relativeHeight="251665408" behindDoc="1" locked="0" layoutInCell="1" allowOverlap="1" wp14:anchorId="01E309D8" wp14:editId="762DC125">
                <wp:simplePos x="0" y="0"/>
                <wp:positionH relativeFrom="column">
                  <wp:posOffset>71120</wp:posOffset>
                </wp:positionH>
                <wp:positionV relativeFrom="paragraph">
                  <wp:posOffset>-95885</wp:posOffset>
                </wp:positionV>
                <wp:extent cx="5734050" cy="8934450"/>
                <wp:effectExtent l="0" t="0" r="19050" b="19050"/>
                <wp:wrapNone/>
                <wp:docPr id="43" name="Gruppieren 43"/>
                <wp:cNvGraphicFramePr/>
                <a:graphic xmlns:a="http://schemas.openxmlformats.org/drawingml/2006/main">
                  <a:graphicData uri="http://schemas.microsoft.com/office/word/2010/wordprocessingGroup">
                    <wpg:wgp>
                      <wpg:cNvGrpSpPr/>
                      <wpg:grpSpPr>
                        <a:xfrm>
                          <a:off x="0" y="0"/>
                          <a:ext cx="5734050" cy="8934450"/>
                          <a:chOff x="0" y="0"/>
                          <a:chExt cx="5734050" cy="8934450"/>
                        </a:xfrm>
                      </wpg:grpSpPr>
                      <wps:wsp>
                        <wps:cNvPr id="41" name="Textfeld 41"/>
                        <wps:cNvSpPr txBox="1"/>
                        <wps:spPr>
                          <a:xfrm>
                            <a:off x="2857500" y="876300"/>
                            <a:ext cx="94297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96BAED" w14:textId="77777777" w:rsidR="0043239A" w:rsidRPr="00A379AA" w:rsidRDefault="0043239A" w:rsidP="00E52E8D">
                              <w:r w:rsidRPr="00A379AA">
                                <w:t>Loop</w:t>
                              </w:r>
                              <w:r>
                                <w:t xml:space="preserve"> LS/HS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 name="Textfeld 3"/>
                        <wps:cNvSpPr txBox="1"/>
                        <wps:spPr>
                          <a:xfrm>
                            <a:off x="1552575" y="161925"/>
                            <a:ext cx="2476500"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80BD0D" w14:textId="77777777" w:rsidR="0043239A" w:rsidRDefault="0043239A" w:rsidP="00E52E8D">
                              <w:proofErr w:type="spellStart"/>
                              <w:r>
                                <w:t>Main_calculation_call.Calculation</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Gerade Verbindung mit Pfeil 10"/>
                        <wps:cNvCnPr/>
                        <wps:spPr>
                          <a:xfrm>
                            <a:off x="2667000" y="0"/>
                            <a:ext cx="0" cy="161925"/>
                          </a:xfrm>
                          <a:prstGeom prst="straightConnector1">
                            <a:avLst/>
                          </a:prstGeom>
                          <a:ln w="19050">
                            <a:solidFill>
                              <a:srgbClr val="CC3300"/>
                            </a:solidFill>
                            <a:tailEnd type="arrow"/>
                          </a:ln>
                        </wps:spPr>
                        <wps:style>
                          <a:lnRef idx="1">
                            <a:schemeClr val="accent1"/>
                          </a:lnRef>
                          <a:fillRef idx="0">
                            <a:schemeClr val="accent1"/>
                          </a:fillRef>
                          <a:effectRef idx="0">
                            <a:schemeClr val="accent1"/>
                          </a:effectRef>
                          <a:fontRef idx="minor">
                            <a:schemeClr val="tx1"/>
                          </a:fontRef>
                        </wps:style>
                        <wps:bodyPr/>
                      </wps:wsp>
                      <wps:wsp>
                        <wps:cNvPr id="22" name="Gerade Verbindung mit Pfeil 22"/>
                        <wps:cNvCnPr/>
                        <wps:spPr>
                          <a:xfrm>
                            <a:off x="723900" y="647700"/>
                            <a:ext cx="0" cy="171450"/>
                          </a:xfrm>
                          <a:prstGeom prst="straightConnector1">
                            <a:avLst/>
                          </a:prstGeom>
                          <a:ln w="19050">
                            <a:solidFill>
                              <a:srgbClr val="CC3300"/>
                            </a:solidFill>
                            <a:tailEnd type="arrow"/>
                          </a:ln>
                        </wps:spPr>
                        <wps:style>
                          <a:lnRef idx="1">
                            <a:schemeClr val="accent1"/>
                          </a:lnRef>
                          <a:fillRef idx="0">
                            <a:schemeClr val="accent1"/>
                          </a:fillRef>
                          <a:effectRef idx="0">
                            <a:schemeClr val="accent1"/>
                          </a:effectRef>
                          <a:fontRef idx="minor">
                            <a:schemeClr val="tx1"/>
                          </a:fontRef>
                        </wps:style>
                        <wps:bodyPr/>
                      </wps:wsp>
                      <wps:wsp>
                        <wps:cNvPr id="23" name="Gerade Verbindung mit Pfeil 23"/>
                        <wps:cNvCnPr/>
                        <wps:spPr>
                          <a:xfrm>
                            <a:off x="4886325" y="647700"/>
                            <a:ext cx="0" cy="171450"/>
                          </a:xfrm>
                          <a:prstGeom prst="straightConnector1">
                            <a:avLst/>
                          </a:prstGeom>
                          <a:ln w="19050">
                            <a:solidFill>
                              <a:srgbClr val="CC3300"/>
                            </a:solidFill>
                            <a:tailEnd type="arrow"/>
                          </a:ln>
                        </wps:spPr>
                        <wps:style>
                          <a:lnRef idx="1">
                            <a:schemeClr val="accent1"/>
                          </a:lnRef>
                          <a:fillRef idx="0">
                            <a:schemeClr val="accent1"/>
                          </a:fillRef>
                          <a:effectRef idx="0">
                            <a:schemeClr val="accent1"/>
                          </a:effectRef>
                          <a:fontRef idx="minor">
                            <a:schemeClr val="tx1"/>
                          </a:fontRef>
                        </wps:style>
                        <wps:bodyPr/>
                      </wps:wsp>
                      <wps:wsp>
                        <wps:cNvPr id="24" name="Gerade Verbindung mit Pfeil 24"/>
                        <wps:cNvCnPr/>
                        <wps:spPr>
                          <a:xfrm>
                            <a:off x="2667000" y="552450"/>
                            <a:ext cx="0" cy="95250"/>
                          </a:xfrm>
                          <a:prstGeom prst="straightConnector1">
                            <a:avLst/>
                          </a:prstGeom>
                          <a:ln w="19050">
                            <a:solidFill>
                              <a:srgbClr val="CC3300"/>
                            </a:solidFill>
                            <a:tailEnd type="none"/>
                          </a:ln>
                        </wps:spPr>
                        <wps:style>
                          <a:lnRef idx="1">
                            <a:schemeClr val="accent1"/>
                          </a:lnRef>
                          <a:fillRef idx="0">
                            <a:schemeClr val="accent1"/>
                          </a:fillRef>
                          <a:effectRef idx="0">
                            <a:schemeClr val="accent1"/>
                          </a:effectRef>
                          <a:fontRef idx="minor">
                            <a:schemeClr val="tx1"/>
                          </a:fontRef>
                        </wps:style>
                        <wps:bodyPr/>
                      </wps:wsp>
                      <wps:wsp>
                        <wps:cNvPr id="25" name="Gerade Verbindung mit Pfeil 25"/>
                        <wps:cNvCnPr/>
                        <wps:spPr>
                          <a:xfrm flipH="1">
                            <a:off x="714375" y="647700"/>
                            <a:ext cx="4171315" cy="0"/>
                          </a:xfrm>
                          <a:prstGeom prst="straightConnector1">
                            <a:avLst/>
                          </a:prstGeom>
                          <a:ln w="19050">
                            <a:solidFill>
                              <a:srgbClr val="CC3300"/>
                            </a:solidFill>
                            <a:tailEnd type="none"/>
                          </a:ln>
                        </wps:spPr>
                        <wps:style>
                          <a:lnRef idx="1">
                            <a:schemeClr val="accent1"/>
                          </a:lnRef>
                          <a:fillRef idx="0">
                            <a:schemeClr val="accent1"/>
                          </a:fillRef>
                          <a:effectRef idx="0">
                            <a:schemeClr val="accent1"/>
                          </a:effectRef>
                          <a:fontRef idx="minor">
                            <a:schemeClr val="tx1"/>
                          </a:fontRef>
                        </wps:style>
                        <wps:bodyPr/>
                      </wps:wsp>
                      <wps:wsp>
                        <wps:cNvPr id="28" name="Gerade Verbindung mit Pfeil 28"/>
                        <wps:cNvCnPr/>
                        <wps:spPr>
                          <a:xfrm>
                            <a:off x="723900" y="1800225"/>
                            <a:ext cx="0" cy="66675"/>
                          </a:xfrm>
                          <a:prstGeom prst="straightConnector1">
                            <a:avLst/>
                          </a:prstGeom>
                          <a:ln w="19050">
                            <a:solidFill>
                              <a:srgbClr val="CC3300"/>
                            </a:solidFill>
                            <a:tailEnd type="none"/>
                          </a:ln>
                        </wps:spPr>
                        <wps:style>
                          <a:lnRef idx="1">
                            <a:schemeClr val="accent1"/>
                          </a:lnRef>
                          <a:fillRef idx="0">
                            <a:schemeClr val="accent1"/>
                          </a:fillRef>
                          <a:effectRef idx="0">
                            <a:schemeClr val="accent1"/>
                          </a:effectRef>
                          <a:fontRef idx="minor">
                            <a:schemeClr val="tx1"/>
                          </a:fontRef>
                        </wps:style>
                        <wps:bodyPr/>
                      </wps:wsp>
                      <wpg:grpSp>
                        <wpg:cNvPr id="53" name="Gruppieren 53"/>
                        <wpg:cNvGrpSpPr/>
                        <wpg:grpSpPr>
                          <a:xfrm>
                            <a:off x="0" y="1866900"/>
                            <a:ext cx="2552700" cy="1499870"/>
                            <a:chOff x="0" y="0"/>
                            <a:chExt cx="2552700" cy="1499870"/>
                          </a:xfrm>
                        </wpg:grpSpPr>
                        <wps:wsp>
                          <wps:cNvPr id="29" name="Textfeld 29"/>
                          <wps:cNvSpPr txBox="1"/>
                          <wps:spPr>
                            <a:xfrm>
                              <a:off x="0" y="0"/>
                              <a:ext cx="2552700" cy="14998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BE15A84" w14:textId="77777777" w:rsidR="0043239A" w:rsidRPr="00B27CF0" w:rsidRDefault="0043239A" w:rsidP="00E52E8D">
                                <w:pPr>
                                  <w:rPr>
                                    <w:rFonts w:cs="Arial"/>
                                    <w:b/>
                                  </w:rPr>
                                </w:pPr>
                                <w:proofErr w:type="spellStart"/>
                                <w:r w:rsidRPr="00B27CF0">
                                  <w:rPr>
                                    <w:rFonts w:cs="Arial"/>
                                    <w:b/>
                                  </w:rPr>
                                  <w:t>Identify</w:t>
                                </w:r>
                                <w:proofErr w:type="spellEnd"/>
                                <w:r w:rsidRPr="00B27CF0">
                                  <w:rPr>
                                    <w:rFonts w:cs="Arial"/>
                                    <w:b/>
                                  </w:rPr>
                                  <w:t xml:space="preserve"> </w:t>
                                </w:r>
                                <w:proofErr w:type="spellStart"/>
                                <w:r w:rsidRPr="00B27CF0">
                                  <w:rPr>
                                    <w:rFonts w:cs="Arial"/>
                                    <w:b/>
                                  </w:rPr>
                                  <w:t>the</w:t>
                                </w:r>
                                <w:proofErr w:type="spellEnd"/>
                                <w:r w:rsidRPr="00B27CF0">
                                  <w:rPr>
                                    <w:rFonts w:cs="Arial"/>
                                    <w:b/>
                                  </w:rPr>
                                  <w:t xml:space="preserve"> </w:t>
                                </w:r>
                                <w:proofErr w:type="spellStart"/>
                                <w:r w:rsidRPr="00B27CF0">
                                  <w:rPr>
                                    <w:rFonts w:cs="Arial"/>
                                    <w:b/>
                                  </w:rPr>
                                  <w:t>measurement</w:t>
                                </w:r>
                                <w:proofErr w:type="spellEnd"/>
                                <w:r w:rsidRPr="00B27CF0">
                                  <w:rPr>
                                    <w:rFonts w:cs="Arial"/>
                                    <w:b/>
                                  </w:rPr>
                                  <w:t xml:space="preserve"> </w:t>
                                </w:r>
                                <w:proofErr w:type="spellStart"/>
                                <w:r w:rsidRPr="00B27CF0">
                                  <w:rPr>
                                    <w:rFonts w:cs="Arial"/>
                                    <w:b/>
                                  </w:rPr>
                                  <w:t>sections</w:t>
                                </w:r>
                                <w:proofErr w:type="spellEnd"/>
                              </w:p>
                              <w:p w14:paraId="2F5A35AC" w14:textId="77777777" w:rsidR="0043239A" w:rsidRPr="001F63E2" w:rsidRDefault="0043239A" w:rsidP="00E52E8D">
                                <w:pPr>
                                  <w:pStyle w:val="Listenabsatz"/>
                                  <w:numPr>
                                    <w:ilvl w:val="0"/>
                                    <w:numId w:val="30"/>
                                  </w:numPr>
                                  <w:ind w:left="357" w:hanging="357"/>
                                  <w:rPr>
                                    <w:rFonts w:cs="Arial"/>
                                  </w:rPr>
                                </w:pPr>
                                <w:proofErr w:type="spellStart"/>
                                <w:r w:rsidRPr="001F63E2">
                                  <w:rPr>
                                    <w:rFonts w:cs="Arial"/>
                                  </w:rPr>
                                  <w:t>Signal_identification.fIdentifyMS</w:t>
                                </w:r>
                                <w:proofErr w:type="spellEnd"/>
                                <w:r w:rsidRPr="001F63E2">
                                  <w:rPr>
                                    <w:rFonts w:cs="Arial"/>
                                  </w:rPr>
                                  <w:t>()</w:t>
                                </w:r>
                              </w:p>
                              <w:p w14:paraId="32C9D868" w14:textId="77777777" w:rsidR="0043239A" w:rsidRPr="001F63E2" w:rsidRDefault="0043239A" w:rsidP="00E52E8D">
                                <w:pPr>
                                  <w:pStyle w:val="Listenabsatz"/>
                                  <w:numPr>
                                    <w:ilvl w:val="0"/>
                                    <w:numId w:val="31"/>
                                  </w:numPr>
                                  <w:spacing w:before="240"/>
                                  <w:ind w:left="357" w:hanging="357"/>
                                  <w:contextualSpacing w:val="0"/>
                                  <w:rPr>
                                    <w:rFonts w:cs="Arial"/>
                                  </w:rPr>
                                </w:pPr>
                                <w:proofErr w:type="spellStart"/>
                                <w:r w:rsidRPr="001F63E2">
                                  <w:rPr>
                                    <w:rFonts w:cs="Arial"/>
                                  </w:rPr>
                                  <w:t>fvirtMSC</w:t>
                                </w:r>
                                <w:proofErr w:type="spellEnd"/>
                                <w:r w:rsidRPr="001F63E2">
                                  <w:rPr>
                                    <w:rFonts w:cs="Arial"/>
                                  </w:rPr>
                                  <w:t>()</w:t>
                                </w:r>
                              </w:p>
                              <w:p w14:paraId="047FEE38" w14:textId="77777777" w:rsidR="0043239A" w:rsidRPr="001F63E2" w:rsidRDefault="0043239A" w:rsidP="00E52E8D">
                                <w:pPr>
                                  <w:pStyle w:val="Listenabsatz"/>
                                  <w:numPr>
                                    <w:ilvl w:val="0"/>
                                    <w:numId w:val="31"/>
                                  </w:numPr>
                                  <w:spacing w:before="0"/>
                                  <w:ind w:left="357" w:hanging="357"/>
                                  <w:contextualSpacing w:val="0"/>
                                  <w:rPr>
                                    <w:rFonts w:cs="Arial"/>
                                  </w:rPr>
                                </w:pPr>
                                <w:proofErr w:type="spellStart"/>
                                <w:r w:rsidRPr="001F63E2">
                                  <w:rPr>
                                    <w:rFonts w:cs="Arial"/>
                                  </w:rPr>
                                  <w:t>DevInSec</w:t>
                                </w:r>
                                <w:proofErr w:type="spellEnd"/>
                                <w:r w:rsidRPr="001F63E2">
                                  <w:rPr>
                                    <w:rFonts w:cs="Arial"/>
                                  </w:rPr>
                                  <w:t>()</w:t>
                                </w:r>
                              </w:p>
                              <w:p w14:paraId="3AE2850E" w14:textId="77777777" w:rsidR="0043239A" w:rsidRPr="001F63E2" w:rsidRDefault="0043239A" w:rsidP="00E52E8D">
                                <w:pPr>
                                  <w:pStyle w:val="Listenabsatz"/>
                                  <w:numPr>
                                    <w:ilvl w:val="0"/>
                                    <w:numId w:val="31"/>
                                  </w:numPr>
                                  <w:spacing w:before="0"/>
                                  <w:ind w:left="357" w:hanging="357"/>
                                  <w:contextualSpacing w:val="0"/>
                                  <w:rPr>
                                    <w:rFonts w:cs="Arial"/>
                                  </w:rPr>
                                </w:pPr>
                                <w:proofErr w:type="spellStart"/>
                                <w:r w:rsidRPr="001F63E2">
                                  <w:rPr>
                                    <w:rFonts w:cs="Arial"/>
                                  </w:rPr>
                                  <w:t>fCalcroot</w:t>
                                </w:r>
                                <w:proofErr w:type="spellEnd"/>
                                <w:r w:rsidRPr="001F63E2">
                                  <w:rPr>
                                    <w:rFonts w:cs="Arial"/>
                                  </w:rPr>
                                  <w:t>()</w:t>
                                </w:r>
                              </w:p>
                              <w:p w14:paraId="1F173218" w14:textId="77777777" w:rsidR="0043239A" w:rsidRPr="001F63E2" w:rsidRDefault="0043239A" w:rsidP="00E52E8D">
                                <w:pPr>
                                  <w:pStyle w:val="Listenabsatz"/>
                                  <w:numPr>
                                    <w:ilvl w:val="0"/>
                                    <w:numId w:val="31"/>
                                  </w:numPr>
                                  <w:spacing w:before="0"/>
                                  <w:ind w:left="357" w:hanging="357"/>
                                  <w:contextualSpacing w:val="0"/>
                                  <w:rPr>
                                    <w:rFonts w:cs="Arial"/>
                                  </w:rPr>
                                </w:pPr>
                                <w:proofErr w:type="spellStart"/>
                                <w:r w:rsidRPr="001F63E2">
                                  <w:rPr>
                                    <w:rFonts w:cs="Arial"/>
                                  </w:rPr>
                                  <w:t>fSecOverview</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Gerade Verbindung 31"/>
                          <wps:cNvCnPr/>
                          <wps:spPr>
                            <a:xfrm>
                              <a:off x="0" y="676275"/>
                              <a:ext cx="2552700" cy="0"/>
                            </a:xfrm>
                            <a:prstGeom prst="line">
                              <a:avLst/>
                            </a:prstGeom>
                            <a:ln w="15875">
                              <a:prstDash val="dash"/>
                            </a:ln>
                          </wps:spPr>
                          <wps:style>
                            <a:lnRef idx="1">
                              <a:schemeClr val="accent1"/>
                            </a:lnRef>
                            <a:fillRef idx="0">
                              <a:schemeClr val="accent1"/>
                            </a:fillRef>
                            <a:effectRef idx="0">
                              <a:schemeClr val="accent1"/>
                            </a:effectRef>
                            <a:fontRef idx="minor">
                              <a:schemeClr val="tx1"/>
                            </a:fontRef>
                          </wps:style>
                          <wps:bodyPr/>
                        </wps:wsp>
                      </wpg:grpSp>
                      <wpg:grpSp>
                        <wpg:cNvPr id="292" name="Gruppieren 292"/>
                        <wpg:cNvGrpSpPr/>
                        <wpg:grpSpPr>
                          <a:xfrm>
                            <a:off x="0" y="819150"/>
                            <a:ext cx="2552700" cy="971550"/>
                            <a:chOff x="0" y="0"/>
                            <a:chExt cx="2552700" cy="971550"/>
                          </a:xfrm>
                        </wpg:grpSpPr>
                        <wps:wsp>
                          <wps:cNvPr id="26" name="Textfeld 26"/>
                          <wps:cNvSpPr txBox="1"/>
                          <wps:spPr>
                            <a:xfrm>
                              <a:off x="0" y="0"/>
                              <a:ext cx="2552700" cy="971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7E98B8C" w14:textId="77777777" w:rsidR="0043239A" w:rsidRPr="00B27CF0" w:rsidRDefault="0043239A" w:rsidP="00E52E8D">
                                <w:pPr>
                                  <w:rPr>
                                    <w:b/>
                                  </w:rPr>
                                </w:pPr>
                                <w:r w:rsidRPr="00B27CF0">
                                  <w:rPr>
                                    <w:b/>
                                  </w:rPr>
                                  <w:t xml:space="preserve">Read </w:t>
                                </w:r>
                                <w:proofErr w:type="spellStart"/>
                                <w:r w:rsidRPr="00B27CF0">
                                  <w:rPr>
                                    <w:b/>
                                  </w:rPr>
                                  <w:t>input</w:t>
                                </w:r>
                                <w:proofErr w:type="spellEnd"/>
                                <w:r w:rsidRPr="00B27CF0">
                                  <w:rPr>
                                    <w:b/>
                                  </w:rPr>
                                  <w:t xml:space="preserve"> </w:t>
                                </w:r>
                                <w:proofErr w:type="spellStart"/>
                                <w:r w:rsidRPr="00B27CF0">
                                  <w:rPr>
                                    <w:b/>
                                  </w:rPr>
                                  <w:t>files</w:t>
                                </w:r>
                                <w:proofErr w:type="spellEnd"/>
                              </w:p>
                              <w:p w14:paraId="359B68FB" w14:textId="77777777" w:rsidR="0043239A" w:rsidRPr="00ED0C6D" w:rsidRDefault="0043239A" w:rsidP="00E52E8D">
                                <w:pPr>
                                  <w:rPr>
                                    <w:sz w:val="6"/>
                                    <w:szCs w:val="6"/>
                                  </w:rPr>
                                </w:pPr>
                              </w:p>
                              <w:p w14:paraId="261726F9" w14:textId="77777777" w:rsidR="0043239A" w:rsidRDefault="0043239A" w:rsidP="00E52E8D">
                                <w:pPr>
                                  <w:pStyle w:val="Listenabsatz"/>
                                  <w:numPr>
                                    <w:ilvl w:val="0"/>
                                    <w:numId w:val="29"/>
                                  </w:numPr>
                                  <w:ind w:left="357" w:hanging="357"/>
                                </w:pPr>
                                <w:proofErr w:type="spellStart"/>
                                <w:r>
                                  <w:t>input.ReadInputMSC</w:t>
                                </w:r>
                                <w:proofErr w:type="spellEnd"/>
                                <w:r>
                                  <w:t>()</w:t>
                                </w:r>
                              </w:p>
                              <w:p w14:paraId="613EE45D" w14:textId="77777777" w:rsidR="0043239A" w:rsidRDefault="0043239A" w:rsidP="00E52E8D">
                                <w:pPr>
                                  <w:pStyle w:val="Listenabsatz"/>
                                  <w:numPr>
                                    <w:ilvl w:val="0"/>
                                    <w:numId w:val="29"/>
                                  </w:numPr>
                                  <w:ind w:left="357" w:hanging="357"/>
                                </w:pPr>
                                <w:proofErr w:type="spellStart"/>
                                <w:r>
                                  <w:t>input.ReadDataFile</w:t>
                                </w:r>
                                <w:proofErr w:type="spellEnd"/>
                                <w:r>
                                  <w:t>()</w:t>
                                </w:r>
                              </w:p>
                              <w:p w14:paraId="44CBAFAF" w14:textId="77777777" w:rsidR="0043239A" w:rsidRDefault="0043239A" w:rsidP="00E52E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04" name="Gerade Verbindung 21504"/>
                          <wps:cNvCnPr/>
                          <wps:spPr>
                            <a:xfrm>
                              <a:off x="0" y="400050"/>
                              <a:ext cx="2552700" cy="0"/>
                            </a:xfrm>
                            <a:prstGeom prst="line">
                              <a:avLst/>
                            </a:prstGeom>
                            <a:ln w="15875">
                              <a:prstDash val="dash"/>
                            </a:ln>
                          </wps:spPr>
                          <wps:style>
                            <a:lnRef idx="1">
                              <a:schemeClr val="accent1"/>
                            </a:lnRef>
                            <a:fillRef idx="0">
                              <a:schemeClr val="accent1"/>
                            </a:fillRef>
                            <a:effectRef idx="0">
                              <a:schemeClr val="accent1"/>
                            </a:effectRef>
                            <a:fontRef idx="minor">
                              <a:schemeClr val="tx1"/>
                            </a:fontRef>
                          </wps:style>
                          <wps:bodyPr/>
                        </wps:wsp>
                      </wpg:grpSp>
                      <wps:wsp>
                        <wps:cNvPr id="21506" name="Gerade Verbindung mit Pfeil 21506"/>
                        <wps:cNvCnPr/>
                        <wps:spPr>
                          <a:xfrm>
                            <a:off x="714375" y="3362325"/>
                            <a:ext cx="0" cy="66675"/>
                          </a:xfrm>
                          <a:prstGeom prst="straightConnector1">
                            <a:avLst/>
                          </a:prstGeom>
                          <a:ln w="19050">
                            <a:solidFill>
                              <a:srgbClr val="CC3300"/>
                            </a:solidFill>
                            <a:tailEnd type="none"/>
                          </a:ln>
                        </wps:spPr>
                        <wps:style>
                          <a:lnRef idx="1">
                            <a:schemeClr val="accent1"/>
                          </a:lnRef>
                          <a:fillRef idx="0">
                            <a:schemeClr val="accent1"/>
                          </a:fillRef>
                          <a:effectRef idx="0">
                            <a:schemeClr val="accent1"/>
                          </a:effectRef>
                          <a:fontRef idx="minor">
                            <a:schemeClr val="tx1"/>
                          </a:fontRef>
                        </wps:style>
                        <wps:bodyPr/>
                      </wps:wsp>
                      <wpg:grpSp>
                        <wpg:cNvPr id="21527" name="Gruppieren 21527"/>
                        <wpg:cNvGrpSpPr/>
                        <wpg:grpSpPr>
                          <a:xfrm>
                            <a:off x="0" y="3429000"/>
                            <a:ext cx="2552700" cy="2085975"/>
                            <a:chOff x="0" y="0"/>
                            <a:chExt cx="2552700" cy="2085975"/>
                          </a:xfrm>
                        </wpg:grpSpPr>
                        <wps:wsp>
                          <wps:cNvPr id="21507" name="Textfeld 21507"/>
                          <wps:cNvSpPr txBox="1"/>
                          <wps:spPr>
                            <a:xfrm>
                              <a:off x="0" y="0"/>
                              <a:ext cx="2552700" cy="2085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51F95A1" w14:textId="78AF3E96" w:rsidR="0043239A" w:rsidRPr="00B27CF0" w:rsidRDefault="0043239A" w:rsidP="00E52E8D">
                                <w:pPr>
                                  <w:rPr>
                                    <w:b/>
                                  </w:rPr>
                                </w:pPr>
                                <w:proofErr w:type="spellStart"/>
                                <w:r w:rsidRPr="00B27CF0">
                                  <w:rPr>
                                    <w:b/>
                                  </w:rPr>
                                  <w:t>C</w:t>
                                </w:r>
                                <w:r>
                                  <w:rPr>
                                    <w:b/>
                                  </w:rPr>
                                  <w:t>alculate</w:t>
                                </w:r>
                                <w:proofErr w:type="spellEnd"/>
                                <w:r>
                                  <w:rPr>
                                    <w:b/>
                                  </w:rPr>
                                  <w:t xml:space="preserve"> </w:t>
                                </w:r>
                                <w:proofErr w:type="spellStart"/>
                                <w:r w:rsidRPr="00B27CF0">
                                  <w:rPr>
                                    <w:b/>
                                  </w:rPr>
                                  <w:t>calibration</w:t>
                                </w:r>
                                <w:proofErr w:type="spellEnd"/>
                                <w:r w:rsidRPr="00B27CF0">
                                  <w:rPr>
                                    <w:b/>
                                  </w:rPr>
                                  <w:t xml:space="preserve"> </w:t>
                                </w:r>
                                <w:proofErr w:type="spellStart"/>
                                <w:r w:rsidRPr="00B27CF0">
                                  <w:rPr>
                                    <w:b/>
                                  </w:rPr>
                                  <w:t>parameter</w:t>
                                </w:r>
                                <w:r>
                                  <w:rPr>
                                    <w:b/>
                                  </w:rPr>
                                  <w:t>s</w:t>
                                </w:r>
                                <w:proofErr w:type="spellEnd"/>
                              </w:p>
                              <w:p w14:paraId="37BC1F26" w14:textId="77777777" w:rsidR="0043239A" w:rsidRDefault="0043239A" w:rsidP="00E52E8D">
                                <w:pPr>
                                  <w:pStyle w:val="Listenabsatz"/>
                                  <w:numPr>
                                    <w:ilvl w:val="0"/>
                                    <w:numId w:val="30"/>
                                  </w:numPr>
                                  <w:ind w:left="357" w:hanging="357"/>
                                </w:pPr>
                                <w:proofErr w:type="spellStart"/>
                                <w:r>
                                  <w:t>Main_calculation_call.fCalcCalib</w:t>
                                </w:r>
                                <w:proofErr w:type="spellEnd"/>
                                <w:r>
                                  <w:t>()</w:t>
                                </w:r>
                              </w:p>
                              <w:p w14:paraId="4703D097" w14:textId="77777777" w:rsidR="0043239A" w:rsidRDefault="0043239A" w:rsidP="00E52E8D">
                                <w:pPr>
                                  <w:pStyle w:val="Listenabsatz"/>
                                  <w:numPr>
                                    <w:ilvl w:val="0"/>
                                    <w:numId w:val="31"/>
                                  </w:numPr>
                                  <w:spacing w:before="240"/>
                                  <w:ind w:left="357" w:hanging="357"/>
                                  <w:contextualSpacing w:val="0"/>
                                </w:pPr>
                                <w:proofErr w:type="spellStart"/>
                                <w:r>
                                  <w:t>ffv_veh</w:t>
                                </w:r>
                                <w:proofErr w:type="spellEnd"/>
                                <w:r>
                                  <w:t>()</w:t>
                                </w:r>
                              </w:p>
                              <w:p w14:paraId="78661E3F" w14:textId="77777777" w:rsidR="0043239A" w:rsidRDefault="0043239A" w:rsidP="00E52E8D">
                                <w:pPr>
                                  <w:pStyle w:val="Listenabsatz"/>
                                  <w:numPr>
                                    <w:ilvl w:val="0"/>
                                    <w:numId w:val="31"/>
                                  </w:numPr>
                                  <w:spacing w:before="0"/>
                                  <w:ind w:left="357" w:hanging="357"/>
                                  <w:contextualSpacing w:val="0"/>
                                </w:pPr>
                                <w:proofErr w:type="spellStart"/>
                                <w:r>
                                  <w:t>fCalcCorVveh</w:t>
                                </w:r>
                                <w:proofErr w:type="spellEnd"/>
                                <w:r>
                                  <w:t>()</w:t>
                                </w:r>
                              </w:p>
                              <w:p w14:paraId="00A35E96" w14:textId="77777777" w:rsidR="0043239A" w:rsidRDefault="0043239A" w:rsidP="00E52E8D">
                                <w:pPr>
                                  <w:pStyle w:val="Listenabsatz"/>
                                  <w:numPr>
                                    <w:ilvl w:val="0"/>
                                    <w:numId w:val="31"/>
                                  </w:numPr>
                                  <w:spacing w:before="0"/>
                                  <w:ind w:left="357" w:hanging="357"/>
                                  <w:contextualSpacing w:val="0"/>
                                </w:pPr>
                                <w:proofErr w:type="spellStart"/>
                                <w:r>
                                  <w:t>ffvpeBeta</w:t>
                                </w:r>
                                <w:proofErr w:type="spellEnd"/>
                                <w:r>
                                  <w:t>()</w:t>
                                </w:r>
                              </w:p>
                              <w:p w14:paraId="1670522C" w14:textId="77777777" w:rsidR="0043239A" w:rsidRDefault="0043239A" w:rsidP="00E52E8D">
                                <w:pPr>
                                  <w:pStyle w:val="Listenabsatz"/>
                                  <w:numPr>
                                    <w:ilvl w:val="0"/>
                                    <w:numId w:val="31"/>
                                  </w:numPr>
                                  <w:spacing w:before="0"/>
                                  <w:ind w:left="357" w:hanging="357"/>
                                  <w:contextualSpacing w:val="0"/>
                                </w:pPr>
                                <w:proofErr w:type="spellStart"/>
                                <w:r>
                                  <w:t>fWindBetaAir</w:t>
                                </w:r>
                                <w:proofErr w:type="spellEnd"/>
                                <w:r>
                                  <w:t>()</w:t>
                                </w:r>
                              </w:p>
                              <w:p w14:paraId="6E0D25DE" w14:textId="77777777" w:rsidR="0043239A" w:rsidRDefault="0043239A" w:rsidP="00E52E8D">
                                <w:pPr>
                                  <w:pStyle w:val="Listenabsatz"/>
                                  <w:numPr>
                                    <w:ilvl w:val="0"/>
                                    <w:numId w:val="31"/>
                                  </w:numPr>
                                  <w:spacing w:before="0"/>
                                  <w:ind w:left="357" w:hanging="357"/>
                                  <w:contextualSpacing w:val="0"/>
                                </w:pPr>
                                <w:proofErr w:type="spellStart"/>
                                <w:r>
                                  <w:t>fMoveAve</w:t>
                                </w:r>
                                <w:proofErr w:type="spellEnd"/>
                                <w:r>
                                  <w:t>()</w:t>
                                </w:r>
                              </w:p>
                              <w:p w14:paraId="0972B0B9" w14:textId="77777777" w:rsidR="0043239A" w:rsidRDefault="0043239A" w:rsidP="00E52E8D">
                                <w:pPr>
                                  <w:pStyle w:val="Listenabsatz"/>
                                  <w:numPr>
                                    <w:ilvl w:val="0"/>
                                    <w:numId w:val="31"/>
                                  </w:numPr>
                                  <w:spacing w:before="0"/>
                                  <w:ind w:left="357" w:hanging="357"/>
                                  <w:contextualSpacing w:val="0"/>
                                </w:pPr>
                                <w:proofErr w:type="spellStart"/>
                                <w:r>
                                  <w:t>fWindBetaAirErg</w:t>
                                </w:r>
                                <w:proofErr w:type="spellEnd"/>
                                <w:r>
                                  <w:t>()</w:t>
                                </w:r>
                              </w:p>
                              <w:p w14:paraId="0FF256D7" w14:textId="77777777" w:rsidR="0043239A" w:rsidRDefault="0043239A" w:rsidP="00E52E8D">
                                <w:pPr>
                                  <w:pStyle w:val="Listenabsatz"/>
                                  <w:numPr>
                                    <w:ilvl w:val="0"/>
                                    <w:numId w:val="31"/>
                                  </w:numPr>
                                  <w:spacing w:before="0"/>
                                  <w:ind w:left="357" w:hanging="357"/>
                                  <w:contextualSpacing w:val="0"/>
                                </w:pPr>
                                <w:proofErr w:type="spellStart"/>
                                <w:r>
                                  <w:t>fCheckCalib</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09" name="Gerade Verbindung 21509"/>
                          <wps:cNvCnPr/>
                          <wps:spPr>
                            <a:xfrm>
                              <a:off x="0" y="666750"/>
                              <a:ext cx="2505075" cy="0"/>
                            </a:xfrm>
                            <a:prstGeom prst="line">
                              <a:avLst/>
                            </a:prstGeom>
                            <a:ln w="15875">
                              <a:prstDash val="dash"/>
                            </a:ln>
                          </wps:spPr>
                          <wps:style>
                            <a:lnRef idx="1">
                              <a:schemeClr val="accent1"/>
                            </a:lnRef>
                            <a:fillRef idx="0">
                              <a:schemeClr val="accent1"/>
                            </a:fillRef>
                            <a:effectRef idx="0">
                              <a:schemeClr val="accent1"/>
                            </a:effectRef>
                            <a:fontRef idx="minor">
                              <a:schemeClr val="tx1"/>
                            </a:fontRef>
                          </wps:style>
                          <wps:bodyPr/>
                        </wps:wsp>
                        <wps:wsp>
                          <wps:cNvPr id="21510" name="Gerade Verbindung mit Pfeil 21510"/>
                          <wps:cNvCnPr/>
                          <wps:spPr>
                            <a:xfrm>
                              <a:off x="1562100" y="1943100"/>
                              <a:ext cx="723900" cy="0"/>
                            </a:xfrm>
                            <a:prstGeom prst="straightConnector1">
                              <a:avLst/>
                            </a:prstGeom>
                            <a:ln w="19050">
                              <a:solidFill>
                                <a:srgbClr val="CC3300"/>
                              </a:solidFill>
                              <a:tailEnd type="none"/>
                            </a:ln>
                          </wps:spPr>
                          <wps:style>
                            <a:lnRef idx="1">
                              <a:schemeClr val="accent1"/>
                            </a:lnRef>
                            <a:fillRef idx="0">
                              <a:schemeClr val="accent1"/>
                            </a:fillRef>
                            <a:effectRef idx="0">
                              <a:schemeClr val="accent1"/>
                            </a:effectRef>
                            <a:fontRef idx="minor">
                              <a:schemeClr val="tx1"/>
                            </a:fontRef>
                          </wps:style>
                          <wps:bodyPr/>
                        </wps:wsp>
                        <wps:wsp>
                          <wps:cNvPr id="21511" name="Gerade Verbindung mit Pfeil 21511"/>
                          <wps:cNvCnPr/>
                          <wps:spPr>
                            <a:xfrm>
                              <a:off x="2276475" y="809625"/>
                              <a:ext cx="0" cy="1133475"/>
                            </a:xfrm>
                            <a:prstGeom prst="straightConnector1">
                              <a:avLst/>
                            </a:prstGeom>
                            <a:ln w="19050">
                              <a:solidFill>
                                <a:srgbClr val="CC3300"/>
                              </a:solidFill>
                              <a:tailEnd type="none"/>
                            </a:ln>
                          </wps:spPr>
                          <wps:style>
                            <a:lnRef idx="1">
                              <a:schemeClr val="accent1"/>
                            </a:lnRef>
                            <a:fillRef idx="0">
                              <a:schemeClr val="accent1"/>
                            </a:fillRef>
                            <a:effectRef idx="0">
                              <a:schemeClr val="accent1"/>
                            </a:effectRef>
                            <a:fontRef idx="minor">
                              <a:schemeClr val="tx1"/>
                            </a:fontRef>
                          </wps:style>
                          <wps:bodyPr/>
                        </wps:wsp>
                        <wps:wsp>
                          <wps:cNvPr id="21512" name="Gerade Verbindung mit Pfeil 21512"/>
                          <wps:cNvCnPr/>
                          <wps:spPr>
                            <a:xfrm flipH="1">
                              <a:off x="1485900" y="809625"/>
                              <a:ext cx="790575" cy="0"/>
                            </a:xfrm>
                            <a:prstGeom prst="straightConnector1">
                              <a:avLst/>
                            </a:prstGeom>
                            <a:ln w="19050">
                              <a:solidFill>
                                <a:srgbClr val="CC3300"/>
                              </a:solidFill>
                              <a:tailEnd type="arrow"/>
                            </a:ln>
                          </wps:spPr>
                          <wps:style>
                            <a:lnRef idx="1">
                              <a:schemeClr val="accent1"/>
                            </a:lnRef>
                            <a:fillRef idx="0">
                              <a:schemeClr val="accent1"/>
                            </a:fillRef>
                            <a:effectRef idx="0">
                              <a:schemeClr val="accent1"/>
                            </a:effectRef>
                            <a:fontRef idx="minor">
                              <a:schemeClr val="tx1"/>
                            </a:fontRef>
                          </wps:style>
                          <wps:bodyPr/>
                        </wps:wsp>
                        <wps:wsp>
                          <wps:cNvPr id="21513" name="Textfeld 21513"/>
                          <wps:cNvSpPr txBox="1"/>
                          <wps:spPr>
                            <a:xfrm>
                              <a:off x="1781175" y="742950"/>
                              <a:ext cx="50038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FA4155" w14:textId="77777777" w:rsidR="0043239A" w:rsidRPr="00A379AA" w:rsidRDefault="0043239A" w:rsidP="00E52E8D">
                                <w:r w:rsidRPr="00A379AA">
                                  <w:t>Loop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21514" name="Gerade Verbindung mit Pfeil 21514"/>
                        <wps:cNvCnPr/>
                        <wps:spPr>
                          <a:xfrm>
                            <a:off x="638175" y="5514975"/>
                            <a:ext cx="0" cy="85725"/>
                          </a:xfrm>
                          <a:prstGeom prst="straightConnector1">
                            <a:avLst/>
                          </a:prstGeom>
                          <a:ln w="19050">
                            <a:solidFill>
                              <a:srgbClr val="CC3300"/>
                            </a:solidFill>
                            <a:tailEnd type="none"/>
                          </a:ln>
                        </wps:spPr>
                        <wps:style>
                          <a:lnRef idx="1">
                            <a:schemeClr val="accent1"/>
                          </a:lnRef>
                          <a:fillRef idx="0">
                            <a:schemeClr val="accent1"/>
                          </a:fillRef>
                          <a:effectRef idx="0">
                            <a:schemeClr val="accent1"/>
                          </a:effectRef>
                          <a:fontRef idx="minor">
                            <a:schemeClr val="tx1"/>
                          </a:fontRef>
                        </wps:style>
                        <wps:bodyPr/>
                      </wps:wsp>
                      <wpg:grpSp>
                        <wpg:cNvPr id="54" name="Gruppieren 54"/>
                        <wpg:cNvGrpSpPr/>
                        <wpg:grpSpPr>
                          <a:xfrm>
                            <a:off x="0" y="5600700"/>
                            <a:ext cx="2552700" cy="723900"/>
                            <a:chOff x="0" y="1"/>
                            <a:chExt cx="2552700" cy="723900"/>
                          </a:xfrm>
                        </wpg:grpSpPr>
                        <wps:wsp>
                          <wps:cNvPr id="21515" name="Textfeld 21515"/>
                          <wps:cNvSpPr txBox="1"/>
                          <wps:spPr>
                            <a:xfrm>
                              <a:off x="0" y="1"/>
                              <a:ext cx="2552700" cy="723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1A941CE" w14:textId="201CD77C" w:rsidR="0043239A" w:rsidRPr="00B27CF0" w:rsidRDefault="0043239A" w:rsidP="00E52E8D">
                                <w:pPr>
                                  <w:rPr>
                                    <w:b/>
                                  </w:rPr>
                                </w:pPr>
                                <w:r w:rsidRPr="00B27CF0">
                                  <w:rPr>
                                    <w:b/>
                                  </w:rPr>
                                  <w:t xml:space="preserve">Write modal </w:t>
                                </w:r>
                                <w:proofErr w:type="spellStart"/>
                                <w:r w:rsidRPr="00B27CF0">
                                  <w:rPr>
                                    <w:b/>
                                  </w:rPr>
                                  <w:t>output</w:t>
                                </w:r>
                                <w:proofErr w:type="spellEnd"/>
                                <w:r w:rsidRPr="00B27CF0">
                                  <w:rPr>
                                    <w:b/>
                                  </w:rPr>
                                  <w:t xml:space="preserve"> </w:t>
                                </w:r>
                                <w:proofErr w:type="spellStart"/>
                                <w:r w:rsidRPr="00B27CF0">
                                  <w:rPr>
                                    <w:b/>
                                  </w:rPr>
                                  <w:t>file</w:t>
                                </w:r>
                                <w:proofErr w:type="spellEnd"/>
                              </w:p>
                              <w:p w14:paraId="154E5335" w14:textId="77777777" w:rsidR="0043239A" w:rsidRPr="00DC6039" w:rsidRDefault="0043239A" w:rsidP="00E52E8D">
                                <w:pPr>
                                  <w:pStyle w:val="StandardWeb"/>
                                  <w:numPr>
                                    <w:ilvl w:val="0"/>
                                    <w:numId w:val="29"/>
                                  </w:numPr>
                                  <w:ind w:left="357" w:hanging="357"/>
                                  <w:rPr>
                                    <w:rFonts w:ascii="Arial" w:hAnsi="Arial" w:cs="Arial"/>
                                    <w:sz w:val="22"/>
                                    <w:szCs w:val="22"/>
                                  </w:rPr>
                                </w:pPr>
                                <w:r w:rsidRPr="001F63E2">
                                  <w:rPr>
                                    <w:rFonts w:ascii="Arial" w:hAnsi="Arial" w:cs="Arial"/>
                                    <w:sz w:val="22"/>
                                    <w:szCs w:val="22"/>
                                  </w:rPr>
                                  <w:t>Output.fOutDataCalc1Hz()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16" name="Gerade Verbindung 21516"/>
                          <wps:cNvCnPr/>
                          <wps:spPr>
                            <a:xfrm>
                              <a:off x="0" y="390525"/>
                              <a:ext cx="2552700" cy="0"/>
                            </a:xfrm>
                            <a:prstGeom prst="line">
                              <a:avLst/>
                            </a:prstGeom>
                            <a:ln w="15875">
                              <a:prstDash val="dash"/>
                            </a:ln>
                          </wps:spPr>
                          <wps:style>
                            <a:lnRef idx="1">
                              <a:schemeClr val="accent1"/>
                            </a:lnRef>
                            <a:fillRef idx="0">
                              <a:schemeClr val="accent1"/>
                            </a:fillRef>
                            <a:effectRef idx="0">
                              <a:schemeClr val="accent1"/>
                            </a:effectRef>
                            <a:fontRef idx="minor">
                              <a:schemeClr val="tx1"/>
                            </a:fontRef>
                          </wps:style>
                          <wps:bodyPr/>
                        </wps:wsp>
                      </wpg:grpSp>
                      <wps:wsp>
                        <wps:cNvPr id="21517" name="Gerade Verbindung mit Pfeil 21517"/>
                        <wps:cNvCnPr/>
                        <wps:spPr>
                          <a:xfrm>
                            <a:off x="1304925" y="7200900"/>
                            <a:ext cx="0" cy="333375"/>
                          </a:xfrm>
                          <a:prstGeom prst="straightConnector1">
                            <a:avLst/>
                          </a:prstGeom>
                          <a:ln w="19050">
                            <a:solidFill>
                              <a:srgbClr val="CC3300"/>
                            </a:solidFill>
                            <a:tailEnd type="arrow"/>
                          </a:ln>
                        </wps:spPr>
                        <wps:style>
                          <a:lnRef idx="1">
                            <a:schemeClr val="accent1"/>
                          </a:lnRef>
                          <a:fillRef idx="0">
                            <a:schemeClr val="accent1"/>
                          </a:fillRef>
                          <a:effectRef idx="0">
                            <a:schemeClr val="accent1"/>
                          </a:effectRef>
                          <a:fontRef idx="minor">
                            <a:schemeClr val="tx1"/>
                          </a:fontRef>
                        </wps:style>
                        <wps:bodyPr/>
                      </wps:wsp>
                      <wpg:grpSp>
                        <wpg:cNvPr id="293" name="Gruppieren 293"/>
                        <wpg:cNvGrpSpPr/>
                        <wpg:grpSpPr>
                          <a:xfrm>
                            <a:off x="3800475" y="819150"/>
                            <a:ext cx="1914525" cy="752475"/>
                            <a:chOff x="0" y="0"/>
                            <a:chExt cx="1914525" cy="752475"/>
                          </a:xfrm>
                        </wpg:grpSpPr>
                        <wps:wsp>
                          <wps:cNvPr id="21518" name="Textfeld 21518"/>
                          <wps:cNvSpPr txBox="1"/>
                          <wps:spPr>
                            <a:xfrm>
                              <a:off x="0" y="0"/>
                              <a:ext cx="1914525" cy="752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8DAC3C9" w14:textId="77777777" w:rsidR="0043239A" w:rsidRPr="00B27CF0" w:rsidRDefault="0043239A" w:rsidP="00E52E8D">
                                <w:pPr>
                                  <w:rPr>
                                    <w:rFonts w:cs="Arial"/>
                                    <w:b/>
                                    <w:szCs w:val="22"/>
                                  </w:rPr>
                                </w:pPr>
                                <w:r w:rsidRPr="00B27CF0">
                                  <w:rPr>
                                    <w:rFonts w:cs="Arial"/>
                                    <w:b/>
                                    <w:szCs w:val="22"/>
                                  </w:rPr>
                                  <w:t xml:space="preserve">Read </w:t>
                                </w:r>
                                <w:proofErr w:type="spellStart"/>
                                <w:r w:rsidRPr="00B27CF0">
                                  <w:rPr>
                                    <w:rFonts w:cs="Arial"/>
                                    <w:b/>
                                    <w:szCs w:val="22"/>
                                  </w:rPr>
                                  <w:t>input</w:t>
                                </w:r>
                                <w:proofErr w:type="spellEnd"/>
                                <w:r w:rsidRPr="00B27CF0">
                                  <w:rPr>
                                    <w:rFonts w:cs="Arial"/>
                                    <w:b/>
                                    <w:szCs w:val="22"/>
                                  </w:rPr>
                                  <w:t xml:space="preserve"> </w:t>
                                </w:r>
                                <w:proofErr w:type="spellStart"/>
                                <w:r w:rsidRPr="00B27CF0">
                                  <w:rPr>
                                    <w:rFonts w:cs="Arial"/>
                                    <w:b/>
                                    <w:szCs w:val="22"/>
                                  </w:rPr>
                                  <w:t>files</w:t>
                                </w:r>
                                <w:proofErr w:type="spellEnd"/>
                              </w:p>
                              <w:p w14:paraId="7B95E450" w14:textId="77777777" w:rsidR="0043239A" w:rsidRPr="001F63E2" w:rsidRDefault="0043239A" w:rsidP="00E52E8D">
                                <w:pPr>
                                  <w:pStyle w:val="StandardWeb"/>
                                  <w:numPr>
                                    <w:ilvl w:val="0"/>
                                    <w:numId w:val="29"/>
                                  </w:numPr>
                                  <w:ind w:left="357" w:hanging="357"/>
                                  <w:rPr>
                                    <w:rFonts w:ascii="Arial" w:hAnsi="Arial" w:cs="Arial"/>
                                    <w:sz w:val="22"/>
                                    <w:szCs w:val="22"/>
                                  </w:rPr>
                                </w:pPr>
                                <w:proofErr w:type="spellStart"/>
                                <w:r>
                                  <w:rPr>
                                    <w:rFonts w:ascii="Arial" w:hAnsi="Arial" w:cs="Arial"/>
                                    <w:sz w:val="22"/>
                                    <w:szCs w:val="22"/>
                                  </w:rPr>
                                  <w:t>input.</w:t>
                                </w:r>
                                <w:r w:rsidRPr="001F63E2">
                                  <w:rPr>
                                    <w:rFonts w:ascii="Arial" w:hAnsi="Arial" w:cs="Arial"/>
                                    <w:sz w:val="22"/>
                                    <w:szCs w:val="22"/>
                                  </w:rPr>
                                  <w:t>ReadDataFile</w:t>
                                </w:r>
                                <w:proofErr w:type="spellEnd"/>
                                <w:r w:rsidRPr="001F63E2">
                                  <w:rPr>
                                    <w:rFonts w:ascii="Arial" w:hAnsi="Arial" w:cs="Arial"/>
                                    <w:sz w:val="22"/>
                                    <w:szCs w:val="22"/>
                                  </w:rPr>
                                  <w:t>()</w:t>
                                </w:r>
                              </w:p>
                              <w:p w14:paraId="4064B94A" w14:textId="77777777" w:rsidR="0043239A" w:rsidRDefault="0043239A" w:rsidP="00E52E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19" name="Gerade Verbindung 21519"/>
                          <wps:cNvCnPr/>
                          <wps:spPr>
                            <a:xfrm>
                              <a:off x="0" y="400050"/>
                              <a:ext cx="1914525" cy="0"/>
                            </a:xfrm>
                            <a:prstGeom prst="line">
                              <a:avLst/>
                            </a:prstGeom>
                            <a:ln w="15875">
                              <a:prstDash val="dash"/>
                            </a:ln>
                          </wps:spPr>
                          <wps:style>
                            <a:lnRef idx="1">
                              <a:schemeClr val="accent1"/>
                            </a:lnRef>
                            <a:fillRef idx="0">
                              <a:schemeClr val="accent1"/>
                            </a:fillRef>
                            <a:effectRef idx="0">
                              <a:schemeClr val="accent1"/>
                            </a:effectRef>
                            <a:fontRef idx="minor">
                              <a:schemeClr val="tx1"/>
                            </a:fontRef>
                          </wps:style>
                          <wps:bodyPr/>
                        </wps:wsp>
                      </wpg:grpSp>
                      <wpg:grpSp>
                        <wpg:cNvPr id="21532" name="Gruppieren 21532"/>
                        <wpg:cNvGrpSpPr/>
                        <wpg:grpSpPr>
                          <a:xfrm>
                            <a:off x="3038475" y="1657350"/>
                            <a:ext cx="2676525" cy="1295400"/>
                            <a:chOff x="0" y="0"/>
                            <a:chExt cx="2676525" cy="1295400"/>
                          </a:xfrm>
                        </wpg:grpSpPr>
                        <wps:wsp>
                          <wps:cNvPr id="21520" name="Textfeld 21520"/>
                          <wps:cNvSpPr txBox="1"/>
                          <wps:spPr>
                            <a:xfrm>
                              <a:off x="0" y="0"/>
                              <a:ext cx="2676525" cy="1295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2518D5" w14:textId="77777777" w:rsidR="0043239A" w:rsidRPr="00B27CF0" w:rsidRDefault="0043239A" w:rsidP="00E52E8D">
                                <w:pPr>
                                  <w:rPr>
                                    <w:rFonts w:cs="Arial"/>
                                    <w:b/>
                                    <w:szCs w:val="22"/>
                                  </w:rPr>
                                </w:pPr>
                                <w:proofErr w:type="spellStart"/>
                                <w:r w:rsidRPr="00B27CF0">
                                  <w:rPr>
                                    <w:rFonts w:cs="Arial"/>
                                    <w:b/>
                                    <w:szCs w:val="22"/>
                                  </w:rPr>
                                  <w:t>Identify</w:t>
                                </w:r>
                                <w:proofErr w:type="spellEnd"/>
                                <w:r w:rsidRPr="00B27CF0">
                                  <w:rPr>
                                    <w:rFonts w:cs="Arial"/>
                                    <w:b/>
                                    <w:szCs w:val="22"/>
                                  </w:rPr>
                                  <w:t xml:space="preserve"> </w:t>
                                </w:r>
                                <w:proofErr w:type="spellStart"/>
                                <w:r w:rsidRPr="00B27CF0">
                                  <w:rPr>
                                    <w:rFonts w:cs="Arial"/>
                                    <w:b/>
                                    <w:szCs w:val="22"/>
                                  </w:rPr>
                                  <w:t>the</w:t>
                                </w:r>
                                <w:proofErr w:type="spellEnd"/>
                                <w:r w:rsidRPr="00B27CF0">
                                  <w:rPr>
                                    <w:rFonts w:cs="Arial"/>
                                    <w:b/>
                                    <w:szCs w:val="22"/>
                                  </w:rPr>
                                  <w:t xml:space="preserve"> </w:t>
                                </w:r>
                                <w:proofErr w:type="spellStart"/>
                                <w:r w:rsidRPr="00B27CF0">
                                  <w:rPr>
                                    <w:rFonts w:cs="Arial"/>
                                    <w:b/>
                                    <w:szCs w:val="22"/>
                                  </w:rPr>
                                  <w:t>measurement</w:t>
                                </w:r>
                                <w:proofErr w:type="spellEnd"/>
                                <w:r w:rsidRPr="00B27CF0">
                                  <w:rPr>
                                    <w:rFonts w:cs="Arial"/>
                                    <w:b/>
                                    <w:szCs w:val="22"/>
                                  </w:rPr>
                                  <w:t xml:space="preserve"> </w:t>
                                </w:r>
                                <w:proofErr w:type="spellStart"/>
                                <w:r w:rsidRPr="00B27CF0">
                                  <w:rPr>
                                    <w:rFonts w:cs="Arial"/>
                                    <w:b/>
                                    <w:szCs w:val="22"/>
                                  </w:rPr>
                                  <w:t>sections</w:t>
                                </w:r>
                                <w:proofErr w:type="spellEnd"/>
                              </w:p>
                              <w:p w14:paraId="7136921F" w14:textId="77777777" w:rsidR="0043239A" w:rsidRPr="001F63E2" w:rsidRDefault="0043239A" w:rsidP="00E52E8D">
                                <w:pPr>
                                  <w:pStyle w:val="StandardWeb"/>
                                  <w:numPr>
                                    <w:ilvl w:val="0"/>
                                    <w:numId w:val="30"/>
                                  </w:numPr>
                                  <w:spacing w:before="120" w:beforeAutospacing="0" w:after="0" w:afterAutospacing="0"/>
                                  <w:ind w:left="357" w:hanging="357"/>
                                  <w:rPr>
                                    <w:rFonts w:ascii="Arial" w:hAnsi="Arial" w:cs="Arial"/>
                                    <w:sz w:val="22"/>
                                    <w:szCs w:val="22"/>
                                  </w:rPr>
                                </w:pPr>
                                <w:proofErr w:type="spellStart"/>
                                <w:r w:rsidRPr="001F63E2">
                                  <w:rPr>
                                    <w:rFonts w:ascii="Arial" w:hAnsi="Arial" w:cs="Arial"/>
                                    <w:sz w:val="22"/>
                                    <w:szCs w:val="22"/>
                                  </w:rPr>
                                  <w:t>Signal_identification.fIdentifyMS</w:t>
                                </w:r>
                                <w:proofErr w:type="spellEnd"/>
                                <w:r w:rsidRPr="001F63E2">
                                  <w:rPr>
                                    <w:rFonts w:ascii="Arial" w:hAnsi="Arial" w:cs="Arial"/>
                                    <w:sz w:val="22"/>
                                    <w:szCs w:val="22"/>
                                  </w:rPr>
                                  <w:t>()</w:t>
                                </w:r>
                              </w:p>
                              <w:p w14:paraId="55909B15" w14:textId="77777777" w:rsidR="0043239A" w:rsidRPr="001F63E2" w:rsidRDefault="0043239A" w:rsidP="00E52E8D">
                                <w:pPr>
                                  <w:pStyle w:val="StandardWeb"/>
                                  <w:numPr>
                                    <w:ilvl w:val="0"/>
                                    <w:numId w:val="31"/>
                                  </w:numPr>
                                  <w:spacing w:line="276" w:lineRule="auto"/>
                                  <w:ind w:left="357" w:hanging="357"/>
                                  <w:rPr>
                                    <w:rFonts w:ascii="Arial" w:hAnsi="Arial" w:cs="Arial"/>
                                    <w:sz w:val="22"/>
                                    <w:szCs w:val="22"/>
                                  </w:rPr>
                                </w:pPr>
                                <w:proofErr w:type="spellStart"/>
                                <w:r w:rsidRPr="001F63E2">
                                  <w:rPr>
                                    <w:rFonts w:ascii="Arial" w:hAnsi="Arial" w:cs="Arial"/>
                                    <w:sz w:val="22"/>
                                    <w:szCs w:val="22"/>
                                  </w:rPr>
                                  <w:t>DevInSec</w:t>
                                </w:r>
                                <w:proofErr w:type="spellEnd"/>
                                <w:r w:rsidRPr="001F63E2">
                                  <w:rPr>
                                    <w:rFonts w:ascii="Arial" w:hAnsi="Arial" w:cs="Arial"/>
                                    <w:sz w:val="22"/>
                                    <w:szCs w:val="22"/>
                                  </w:rPr>
                                  <w:t>()</w:t>
                                </w:r>
                              </w:p>
                              <w:p w14:paraId="279A5D28" w14:textId="77777777" w:rsidR="0043239A" w:rsidRPr="001F63E2" w:rsidRDefault="0043239A" w:rsidP="00E52E8D">
                                <w:pPr>
                                  <w:pStyle w:val="StandardWeb"/>
                                  <w:numPr>
                                    <w:ilvl w:val="0"/>
                                    <w:numId w:val="31"/>
                                  </w:numPr>
                                  <w:spacing w:line="276" w:lineRule="auto"/>
                                  <w:ind w:left="357" w:hanging="357"/>
                                  <w:rPr>
                                    <w:rFonts w:ascii="Arial" w:hAnsi="Arial" w:cs="Arial"/>
                                    <w:sz w:val="22"/>
                                    <w:szCs w:val="22"/>
                                  </w:rPr>
                                </w:pPr>
                                <w:proofErr w:type="spellStart"/>
                                <w:r w:rsidRPr="001F63E2">
                                  <w:rPr>
                                    <w:rFonts w:ascii="Arial" w:hAnsi="Arial" w:cs="Arial"/>
                                    <w:sz w:val="22"/>
                                    <w:szCs w:val="22"/>
                                  </w:rPr>
                                  <w:t>fCalcroot</w:t>
                                </w:r>
                                <w:proofErr w:type="spellEnd"/>
                                <w:r w:rsidRPr="001F63E2">
                                  <w:rPr>
                                    <w:rFonts w:ascii="Arial" w:hAnsi="Arial" w:cs="Arial"/>
                                    <w:sz w:val="22"/>
                                    <w:szCs w:val="22"/>
                                  </w:rPr>
                                  <w:t>()</w:t>
                                </w:r>
                              </w:p>
                              <w:p w14:paraId="67F489EA" w14:textId="77777777" w:rsidR="0043239A" w:rsidRPr="001F63E2" w:rsidRDefault="0043239A" w:rsidP="00E52E8D">
                                <w:pPr>
                                  <w:pStyle w:val="StandardWeb"/>
                                  <w:numPr>
                                    <w:ilvl w:val="0"/>
                                    <w:numId w:val="31"/>
                                  </w:numPr>
                                  <w:spacing w:line="276" w:lineRule="auto"/>
                                  <w:ind w:left="357" w:hanging="357"/>
                                  <w:rPr>
                                    <w:rFonts w:ascii="Arial" w:hAnsi="Arial" w:cs="Arial"/>
                                    <w:sz w:val="22"/>
                                    <w:szCs w:val="22"/>
                                  </w:rPr>
                                </w:pPr>
                                <w:proofErr w:type="spellStart"/>
                                <w:r w:rsidRPr="001F63E2">
                                  <w:rPr>
                                    <w:rFonts w:ascii="Arial" w:hAnsi="Arial" w:cs="Arial"/>
                                    <w:sz w:val="22"/>
                                    <w:szCs w:val="22"/>
                                  </w:rPr>
                                  <w:t>fSecOverview</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21" name="Gerade Verbindung 21521"/>
                          <wps:cNvCnPr/>
                          <wps:spPr>
                            <a:xfrm>
                              <a:off x="0" y="628650"/>
                              <a:ext cx="2676525" cy="0"/>
                            </a:xfrm>
                            <a:prstGeom prst="line">
                              <a:avLst/>
                            </a:prstGeom>
                            <a:ln w="15875">
                              <a:prstDash val="dash"/>
                            </a:ln>
                          </wps:spPr>
                          <wps:style>
                            <a:lnRef idx="1">
                              <a:schemeClr val="accent1"/>
                            </a:lnRef>
                            <a:fillRef idx="0">
                              <a:schemeClr val="accent1"/>
                            </a:fillRef>
                            <a:effectRef idx="0">
                              <a:schemeClr val="accent1"/>
                            </a:effectRef>
                            <a:fontRef idx="minor">
                              <a:schemeClr val="tx1"/>
                            </a:fontRef>
                          </wps:style>
                          <wps:bodyPr/>
                        </wps:wsp>
                      </wpg:grpSp>
                      <wps:wsp>
                        <wps:cNvPr id="21522" name="Gerade Verbindung mit Pfeil 21522"/>
                        <wps:cNvCnPr/>
                        <wps:spPr>
                          <a:xfrm>
                            <a:off x="4886325" y="1571625"/>
                            <a:ext cx="0" cy="85725"/>
                          </a:xfrm>
                          <a:prstGeom prst="straightConnector1">
                            <a:avLst/>
                          </a:prstGeom>
                          <a:ln w="19050">
                            <a:solidFill>
                              <a:srgbClr val="CC3300"/>
                            </a:solidFill>
                            <a:tailEnd type="none"/>
                          </a:ln>
                        </wps:spPr>
                        <wps:style>
                          <a:lnRef idx="1">
                            <a:schemeClr val="accent1"/>
                          </a:lnRef>
                          <a:fillRef idx="0">
                            <a:schemeClr val="accent1"/>
                          </a:fillRef>
                          <a:effectRef idx="0">
                            <a:schemeClr val="accent1"/>
                          </a:effectRef>
                          <a:fontRef idx="minor">
                            <a:schemeClr val="tx1"/>
                          </a:fontRef>
                        </wps:style>
                        <wps:bodyPr/>
                      </wps:wsp>
                      <wps:wsp>
                        <wps:cNvPr id="21523" name="Gerade Verbindung mit Pfeil 21523"/>
                        <wps:cNvCnPr/>
                        <wps:spPr>
                          <a:xfrm>
                            <a:off x="4886325" y="2952750"/>
                            <a:ext cx="0" cy="66675"/>
                          </a:xfrm>
                          <a:prstGeom prst="straightConnector1">
                            <a:avLst/>
                          </a:prstGeom>
                          <a:ln w="19050">
                            <a:solidFill>
                              <a:srgbClr val="CC3300"/>
                            </a:solidFill>
                            <a:tailEnd type="none"/>
                          </a:ln>
                        </wps:spPr>
                        <wps:style>
                          <a:lnRef idx="1">
                            <a:schemeClr val="accent1"/>
                          </a:lnRef>
                          <a:fillRef idx="0">
                            <a:schemeClr val="accent1"/>
                          </a:fillRef>
                          <a:effectRef idx="0">
                            <a:schemeClr val="accent1"/>
                          </a:effectRef>
                          <a:fontRef idx="minor">
                            <a:schemeClr val="tx1"/>
                          </a:fontRef>
                        </wps:style>
                        <wps:bodyPr/>
                      </wps:wsp>
                      <wpg:grpSp>
                        <wpg:cNvPr id="55" name="Gruppieren 55"/>
                        <wpg:cNvGrpSpPr/>
                        <wpg:grpSpPr>
                          <a:xfrm>
                            <a:off x="3038475" y="3019425"/>
                            <a:ext cx="2676527" cy="2238375"/>
                            <a:chOff x="-2" y="-1"/>
                            <a:chExt cx="2676527" cy="2238375"/>
                          </a:xfrm>
                        </wpg:grpSpPr>
                        <wps:wsp>
                          <wps:cNvPr id="21524" name="Textfeld 21524"/>
                          <wps:cNvSpPr txBox="1"/>
                          <wps:spPr>
                            <a:xfrm>
                              <a:off x="-2" y="-1"/>
                              <a:ext cx="2676525" cy="2238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B5BD3AA" w14:textId="27A21C1B" w:rsidR="0043239A" w:rsidRPr="00250532" w:rsidRDefault="0043239A" w:rsidP="00E52E8D">
                                <w:pPr>
                                  <w:rPr>
                                    <w:rFonts w:cs="Arial"/>
                                    <w:b/>
                                    <w:szCs w:val="22"/>
                                    <w:lang w:val="en-GB"/>
                                  </w:rPr>
                                </w:pPr>
                                <w:r w:rsidRPr="00250532">
                                  <w:rPr>
                                    <w:rFonts w:cs="Arial"/>
                                    <w:b/>
                                    <w:szCs w:val="22"/>
                                    <w:lang w:val="en-GB"/>
                                  </w:rPr>
                                  <w:t>Analyse the data inside the MS</w:t>
                                </w:r>
                              </w:p>
                              <w:p w14:paraId="7CD3EBAF" w14:textId="77777777" w:rsidR="0043239A" w:rsidRPr="001F63E2" w:rsidRDefault="0043239A" w:rsidP="00E52E8D">
                                <w:pPr>
                                  <w:pStyle w:val="StandardWeb"/>
                                  <w:numPr>
                                    <w:ilvl w:val="0"/>
                                    <w:numId w:val="30"/>
                                  </w:numPr>
                                  <w:spacing w:before="120" w:beforeAutospacing="0" w:after="0" w:afterAutospacing="0"/>
                                  <w:ind w:left="357" w:hanging="357"/>
                                  <w:rPr>
                                    <w:rFonts w:ascii="Arial" w:hAnsi="Arial" w:cs="Arial"/>
                                    <w:sz w:val="22"/>
                                    <w:szCs w:val="22"/>
                                  </w:rPr>
                                </w:pPr>
                                <w:proofErr w:type="spellStart"/>
                                <w:r w:rsidRPr="001F63E2">
                                  <w:rPr>
                                    <w:rFonts w:ascii="Arial" w:hAnsi="Arial" w:cs="Arial"/>
                                    <w:sz w:val="22"/>
                                    <w:szCs w:val="22"/>
                                  </w:rPr>
                                  <w:t>Main_calculation_call.fCalc</w:t>
                                </w:r>
                                <w:r>
                                  <w:rPr>
                                    <w:rFonts w:ascii="Arial" w:hAnsi="Arial" w:cs="Arial"/>
                                    <w:sz w:val="22"/>
                                    <w:szCs w:val="22"/>
                                  </w:rPr>
                                  <w:t>Run</w:t>
                                </w:r>
                                <w:proofErr w:type="spellEnd"/>
                                <w:r w:rsidRPr="001F63E2">
                                  <w:rPr>
                                    <w:rFonts w:ascii="Arial" w:hAnsi="Arial" w:cs="Arial"/>
                                    <w:sz w:val="22"/>
                                    <w:szCs w:val="22"/>
                                  </w:rPr>
                                  <w:t>()</w:t>
                                </w:r>
                              </w:p>
                              <w:p w14:paraId="73157CD2" w14:textId="2530CCAA" w:rsidR="0043239A" w:rsidRPr="00E00F6D" w:rsidRDefault="0043239A" w:rsidP="00E00F6D">
                                <w:pPr>
                                  <w:pStyle w:val="Listenabsatz"/>
                                  <w:numPr>
                                    <w:ilvl w:val="0"/>
                                    <w:numId w:val="31"/>
                                  </w:numPr>
                                  <w:spacing w:before="240"/>
                                  <w:ind w:left="357" w:hanging="357"/>
                                  <w:contextualSpacing w:val="0"/>
                                  <w:rPr>
                                    <w:lang w:val="en-GB"/>
                                  </w:rPr>
                                </w:pPr>
                                <w:proofErr w:type="spellStart"/>
                                <w:r w:rsidRPr="00E00F6D">
                                  <w:rPr>
                                    <w:lang w:val="en-GB"/>
                                  </w:rPr>
                                  <w:t>ffv_veh</w:t>
                                </w:r>
                                <w:proofErr w:type="spellEnd"/>
                                <w:r w:rsidRPr="00E00F6D">
                                  <w:rPr>
                                    <w:lang w:val="en-GB"/>
                                  </w:rPr>
                                  <w:t>() (</w:t>
                                </w:r>
                                <w:r w:rsidRPr="006E49EC">
                                  <w:rPr>
                                    <w:color w:val="00B0F0"/>
                                    <w:lang w:val="en-GB"/>
                                  </w:rPr>
                                  <w:t>only by HS</w:t>
                                </w:r>
                                <w:r w:rsidRPr="00E00F6D">
                                  <w:rPr>
                                    <w:lang w:val="en-GB"/>
                                  </w:rPr>
                                  <w:t>)</w:t>
                                </w:r>
                              </w:p>
                              <w:p w14:paraId="69058AFD" w14:textId="77777777" w:rsidR="0043239A" w:rsidRDefault="0043239A" w:rsidP="00E52E8D">
                                <w:pPr>
                                  <w:pStyle w:val="StandardWeb"/>
                                  <w:numPr>
                                    <w:ilvl w:val="0"/>
                                    <w:numId w:val="31"/>
                                  </w:numPr>
                                  <w:spacing w:line="276" w:lineRule="auto"/>
                                  <w:ind w:left="357" w:hanging="357"/>
                                  <w:rPr>
                                    <w:rFonts w:ascii="Arial" w:hAnsi="Arial" w:cs="Arial"/>
                                    <w:sz w:val="22"/>
                                    <w:szCs w:val="22"/>
                                  </w:rPr>
                                </w:pPr>
                                <w:proofErr w:type="spellStart"/>
                                <w:r w:rsidRPr="001F63E2">
                                  <w:rPr>
                                    <w:rFonts w:ascii="Arial" w:hAnsi="Arial" w:cs="Arial"/>
                                    <w:sz w:val="22"/>
                                    <w:szCs w:val="22"/>
                                  </w:rPr>
                                  <w:t>fCalcCorVveh</w:t>
                                </w:r>
                                <w:proofErr w:type="spellEnd"/>
                                <w:r w:rsidRPr="001F63E2">
                                  <w:rPr>
                                    <w:rFonts w:ascii="Arial" w:hAnsi="Arial" w:cs="Arial"/>
                                    <w:sz w:val="22"/>
                                    <w:szCs w:val="22"/>
                                  </w:rPr>
                                  <w:t>()</w:t>
                                </w:r>
                              </w:p>
                              <w:p w14:paraId="5D72B84F" w14:textId="5C286D20" w:rsidR="0043239A" w:rsidRPr="001F63E2" w:rsidRDefault="0043239A" w:rsidP="00E52E8D">
                                <w:pPr>
                                  <w:pStyle w:val="StandardWeb"/>
                                  <w:numPr>
                                    <w:ilvl w:val="0"/>
                                    <w:numId w:val="31"/>
                                  </w:numPr>
                                  <w:spacing w:line="276" w:lineRule="auto"/>
                                  <w:ind w:left="357" w:hanging="357"/>
                                  <w:rPr>
                                    <w:rFonts w:ascii="Arial" w:hAnsi="Arial" w:cs="Arial"/>
                                    <w:sz w:val="22"/>
                                    <w:szCs w:val="22"/>
                                  </w:rPr>
                                </w:pPr>
                                <w:proofErr w:type="spellStart"/>
                                <w:r w:rsidRPr="00E00F6D">
                                  <w:rPr>
                                    <w:rFonts w:ascii="Arial" w:hAnsi="Arial" w:cs="Arial"/>
                                    <w:sz w:val="22"/>
                                    <w:szCs w:val="22"/>
                                  </w:rPr>
                                  <w:t>ffvpeBeta</w:t>
                                </w:r>
                                <w:proofErr w:type="spellEnd"/>
                                <w:r w:rsidRPr="00E00F6D">
                                  <w:rPr>
                                    <w:rFonts w:ascii="Arial" w:hAnsi="Arial" w:cs="Arial"/>
                                    <w:sz w:val="22"/>
                                    <w:szCs w:val="22"/>
                                  </w:rPr>
                                  <w:t>()</w:t>
                                </w:r>
                                <w:r>
                                  <w:rPr>
                                    <w:rFonts w:ascii="Arial" w:hAnsi="Arial" w:cs="Arial"/>
                                    <w:sz w:val="22"/>
                                    <w:szCs w:val="22"/>
                                  </w:rPr>
                                  <w:t xml:space="preserve"> (</w:t>
                                </w:r>
                                <w:r w:rsidRPr="006E49EC">
                                  <w:rPr>
                                    <w:rFonts w:ascii="Arial" w:hAnsi="Arial" w:cs="Arial"/>
                                    <w:color w:val="00B0F0"/>
                                    <w:sz w:val="22"/>
                                    <w:szCs w:val="22"/>
                                  </w:rPr>
                                  <w:t>only by HS</w:t>
                                </w:r>
                                <w:r>
                                  <w:rPr>
                                    <w:rFonts w:ascii="Arial" w:hAnsi="Arial" w:cs="Arial"/>
                                    <w:sz w:val="22"/>
                                    <w:szCs w:val="22"/>
                                  </w:rPr>
                                  <w:t>)</w:t>
                                </w:r>
                              </w:p>
                              <w:p w14:paraId="14B1F3D7" w14:textId="77777777" w:rsidR="0043239A" w:rsidRPr="001F63E2" w:rsidRDefault="0043239A" w:rsidP="00E52E8D">
                                <w:pPr>
                                  <w:pStyle w:val="StandardWeb"/>
                                  <w:numPr>
                                    <w:ilvl w:val="0"/>
                                    <w:numId w:val="31"/>
                                  </w:numPr>
                                  <w:spacing w:line="276" w:lineRule="auto"/>
                                  <w:ind w:left="357" w:hanging="357"/>
                                  <w:rPr>
                                    <w:rFonts w:ascii="Arial" w:hAnsi="Arial" w:cs="Arial"/>
                                    <w:sz w:val="22"/>
                                    <w:szCs w:val="22"/>
                                  </w:rPr>
                                </w:pPr>
                                <w:proofErr w:type="spellStart"/>
                                <w:r w:rsidRPr="001F63E2">
                                  <w:rPr>
                                    <w:rFonts w:ascii="Arial" w:hAnsi="Arial" w:cs="Arial"/>
                                    <w:sz w:val="22"/>
                                    <w:szCs w:val="22"/>
                                  </w:rPr>
                                  <w:t>fWindBetaAir</w:t>
                                </w:r>
                                <w:proofErr w:type="spellEnd"/>
                                <w:r w:rsidRPr="001F63E2">
                                  <w:rPr>
                                    <w:rFonts w:ascii="Arial" w:hAnsi="Arial" w:cs="Arial"/>
                                    <w:sz w:val="22"/>
                                    <w:szCs w:val="22"/>
                                  </w:rPr>
                                  <w:t>()</w:t>
                                </w:r>
                              </w:p>
                              <w:p w14:paraId="09E4301D" w14:textId="77777777" w:rsidR="0043239A" w:rsidRPr="001F63E2" w:rsidRDefault="0043239A" w:rsidP="00E52E8D">
                                <w:pPr>
                                  <w:pStyle w:val="StandardWeb"/>
                                  <w:numPr>
                                    <w:ilvl w:val="0"/>
                                    <w:numId w:val="31"/>
                                  </w:numPr>
                                  <w:spacing w:line="276" w:lineRule="auto"/>
                                  <w:ind w:left="357" w:hanging="357"/>
                                  <w:rPr>
                                    <w:rFonts w:ascii="Arial" w:hAnsi="Arial" w:cs="Arial"/>
                                    <w:sz w:val="22"/>
                                    <w:szCs w:val="22"/>
                                  </w:rPr>
                                </w:pPr>
                                <w:proofErr w:type="spellStart"/>
                                <w:r w:rsidRPr="001F63E2">
                                  <w:rPr>
                                    <w:rFonts w:ascii="Arial" w:hAnsi="Arial" w:cs="Arial"/>
                                    <w:sz w:val="22"/>
                                    <w:szCs w:val="22"/>
                                  </w:rPr>
                                  <w:t>fMoveAve</w:t>
                                </w:r>
                                <w:proofErr w:type="spellEnd"/>
                                <w:r w:rsidRPr="001F63E2">
                                  <w:rPr>
                                    <w:rFonts w:ascii="Arial" w:hAnsi="Arial" w:cs="Arial"/>
                                    <w:sz w:val="22"/>
                                    <w:szCs w:val="22"/>
                                  </w:rPr>
                                  <w:t>()</w:t>
                                </w:r>
                              </w:p>
                              <w:p w14:paraId="12167412" w14:textId="77777777" w:rsidR="0043239A" w:rsidRPr="001F63E2" w:rsidRDefault="0043239A" w:rsidP="00E52E8D">
                                <w:pPr>
                                  <w:pStyle w:val="StandardWeb"/>
                                  <w:numPr>
                                    <w:ilvl w:val="0"/>
                                    <w:numId w:val="31"/>
                                  </w:numPr>
                                  <w:spacing w:line="276" w:lineRule="auto"/>
                                  <w:ind w:left="357" w:hanging="357"/>
                                  <w:rPr>
                                    <w:rFonts w:ascii="Arial" w:hAnsi="Arial" w:cs="Arial"/>
                                    <w:sz w:val="22"/>
                                    <w:szCs w:val="22"/>
                                  </w:rPr>
                                </w:pPr>
                                <w:proofErr w:type="spellStart"/>
                                <w:r w:rsidRPr="001F63E2">
                                  <w:rPr>
                                    <w:rFonts w:ascii="Arial" w:hAnsi="Arial" w:cs="Arial"/>
                                    <w:sz w:val="22"/>
                                    <w:szCs w:val="22"/>
                                  </w:rPr>
                                  <w:t>fWindBetaAirErg</w:t>
                                </w:r>
                                <w:proofErr w:type="spellEnd"/>
                                <w:r w:rsidRPr="001F63E2">
                                  <w:rPr>
                                    <w:rFonts w:ascii="Arial" w:hAnsi="Arial" w:cs="Arial"/>
                                    <w:sz w:val="22"/>
                                    <w:szCs w:val="22"/>
                                  </w:rPr>
                                  <w:t>()</w:t>
                                </w:r>
                              </w:p>
                              <w:p w14:paraId="026F9E79" w14:textId="77777777" w:rsidR="0043239A" w:rsidRDefault="0043239A" w:rsidP="00E52E8D">
                                <w:pPr>
                                  <w:pStyle w:val="StandardWeb"/>
                                  <w:numPr>
                                    <w:ilvl w:val="0"/>
                                    <w:numId w:val="31"/>
                                  </w:numPr>
                                  <w:spacing w:line="276" w:lineRule="auto"/>
                                  <w:ind w:left="357" w:hanging="357"/>
                                  <w:rPr>
                                    <w:rFonts w:ascii="Arial" w:hAnsi="Arial" w:cs="Arial"/>
                                    <w:sz w:val="22"/>
                                    <w:szCs w:val="22"/>
                                  </w:rPr>
                                </w:pPr>
                                <w:proofErr w:type="spellStart"/>
                                <w:r>
                                  <w:rPr>
                                    <w:rFonts w:ascii="Arial" w:hAnsi="Arial" w:cs="Arial"/>
                                    <w:sz w:val="22"/>
                                    <w:szCs w:val="22"/>
                                  </w:rPr>
                                  <w:t>fCalcSpeedVal</w:t>
                                </w:r>
                                <w:proofErr w:type="spellEnd"/>
                                <w:r w:rsidRPr="001F63E2">
                                  <w:rPr>
                                    <w:rFonts w:ascii="Arial" w:hAnsi="Arial" w:cs="Arial"/>
                                    <w:sz w:val="22"/>
                                    <w:szCs w:val="22"/>
                                  </w:rPr>
                                  <w:t>()</w:t>
                                </w:r>
                              </w:p>
                              <w:p w14:paraId="0F1F49D3" w14:textId="77777777" w:rsidR="0043239A" w:rsidRPr="001F63E2" w:rsidRDefault="0043239A" w:rsidP="00E52E8D">
                                <w:pPr>
                                  <w:pStyle w:val="StandardWeb"/>
                                  <w:numPr>
                                    <w:ilvl w:val="0"/>
                                    <w:numId w:val="31"/>
                                  </w:numPr>
                                  <w:spacing w:line="276" w:lineRule="auto"/>
                                  <w:ind w:left="357" w:hanging="357"/>
                                  <w:rPr>
                                    <w:rFonts w:ascii="Arial" w:hAnsi="Arial" w:cs="Arial"/>
                                    <w:sz w:val="22"/>
                                    <w:szCs w:val="22"/>
                                  </w:rPr>
                                </w:pPr>
                                <w:proofErr w:type="spellStart"/>
                                <w:r>
                                  <w:rPr>
                                    <w:rFonts w:ascii="Arial" w:hAnsi="Arial" w:cs="Arial"/>
                                    <w:sz w:val="22"/>
                                    <w:szCs w:val="22"/>
                                  </w:rPr>
                                  <w:t>fCalcValidSec</w:t>
                                </w:r>
                                <w:proofErr w:type="spellEnd"/>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25" name="Gerade Verbindung 21525"/>
                          <wps:cNvCnPr/>
                          <wps:spPr>
                            <a:xfrm>
                              <a:off x="0" y="666750"/>
                              <a:ext cx="2676525" cy="0"/>
                            </a:xfrm>
                            <a:prstGeom prst="line">
                              <a:avLst/>
                            </a:prstGeom>
                            <a:ln w="15875">
                              <a:prstDash val="dash"/>
                            </a:ln>
                          </wps:spPr>
                          <wps:style>
                            <a:lnRef idx="1">
                              <a:schemeClr val="accent1"/>
                            </a:lnRef>
                            <a:fillRef idx="0">
                              <a:schemeClr val="accent1"/>
                            </a:fillRef>
                            <a:effectRef idx="0">
                              <a:schemeClr val="accent1"/>
                            </a:effectRef>
                            <a:fontRef idx="minor">
                              <a:schemeClr val="tx1"/>
                            </a:fontRef>
                          </wps:style>
                          <wps:bodyPr/>
                        </wps:wsp>
                      </wpg:grpSp>
                      <wps:wsp>
                        <wps:cNvPr id="21534" name="Gerade Verbindung mit Pfeil 21534"/>
                        <wps:cNvCnPr/>
                        <wps:spPr>
                          <a:xfrm>
                            <a:off x="4933950" y="5257800"/>
                            <a:ext cx="0" cy="76200"/>
                          </a:xfrm>
                          <a:prstGeom prst="straightConnector1">
                            <a:avLst/>
                          </a:prstGeom>
                          <a:ln w="19050">
                            <a:solidFill>
                              <a:srgbClr val="CC3300"/>
                            </a:solidFill>
                            <a:tailEnd type="none"/>
                          </a:ln>
                        </wps:spPr>
                        <wps:style>
                          <a:lnRef idx="1">
                            <a:schemeClr val="accent1"/>
                          </a:lnRef>
                          <a:fillRef idx="0">
                            <a:schemeClr val="accent1"/>
                          </a:fillRef>
                          <a:effectRef idx="0">
                            <a:schemeClr val="accent1"/>
                          </a:effectRef>
                          <a:fontRef idx="minor">
                            <a:schemeClr val="tx1"/>
                          </a:fontRef>
                        </wps:style>
                        <wps:bodyPr/>
                      </wps:wsp>
                      <wpg:grpSp>
                        <wpg:cNvPr id="21528" name="Gruppieren 21528"/>
                        <wpg:cNvGrpSpPr/>
                        <wpg:grpSpPr>
                          <a:xfrm>
                            <a:off x="3028950" y="5334000"/>
                            <a:ext cx="2695575" cy="714375"/>
                            <a:chOff x="0" y="0"/>
                            <a:chExt cx="2738755" cy="714375"/>
                          </a:xfrm>
                        </wpg:grpSpPr>
                        <wps:wsp>
                          <wps:cNvPr id="32" name="Textfeld 32"/>
                          <wps:cNvSpPr txBox="1"/>
                          <wps:spPr>
                            <a:xfrm>
                              <a:off x="0" y="0"/>
                              <a:ext cx="2738755" cy="714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E5FCA2B" w14:textId="1F9D489F" w:rsidR="0043239A" w:rsidRPr="008E70B3" w:rsidRDefault="0043239A" w:rsidP="00E52E8D">
                                <w:pPr>
                                  <w:rPr>
                                    <w:b/>
                                  </w:rPr>
                                </w:pPr>
                                <w:r w:rsidRPr="008E70B3">
                                  <w:rPr>
                                    <w:b/>
                                  </w:rPr>
                                  <w:t xml:space="preserve">Write modal </w:t>
                                </w:r>
                                <w:proofErr w:type="spellStart"/>
                                <w:r w:rsidRPr="008E70B3">
                                  <w:rPr>
                                    <w:b/>
                                  </w:rPr>
                                  <w:t>output</w:t>
                                </w:r>
                                <w:proofErr w:type="spellEnd"/>
                                <w:r w:rsidRPr="008E70B3">
                                  <w:rPr>
                                    <w:b/>
                                  </w:rPr>
                                  <w:t xml:space="preserve"> </w:t>
                                </w:r>
                                <w:proofErr w:type="spellStart"/>
                                <w:r w:rsidRPr="008E70B3">
                                  <w:rPr>
                                    <w:b/>
                                  </w:rPr>
                                  <w:t>file</w:t>
                                </w:r>
                                <w:proofErr w:type="spellEnd"/>
                              </w:p>
                              <w:p w14:paraId="7BDBAC08" w14:textId="77777777" w:rsidR="0043239A" w:rsidRPr="00AE6EEF" w:rsidRDefault="0043239A" w:rsidP="00E52E8D">
                                <w:pPr>
                                  <w:pStyle w:val="StandardWeb"/>
                                  <w:numPr>
                                    <w:ilvl w:val="0"/>
                                    <w:numId w:val="29"/>
                                  </w:numPr>
                                  <w:spacing w:before="240" w:beforeAutospacing="0" w:after="0" w:afterAutospacing="0" w:line="276" w:lineRule="auto"/>
                                  <w:ind w:left="357" w:hanging="357"/>
                                  <w:jc w:val="both"/>
                                  <w:rPr>
                                    <w:rFonts w:cs="Arial"/>
                                    <w:szCs w:val="22"/>
                                  </w:rPr>
                                </w:pPr>
                                <w:r w:rsidRPr="001F63E2">
                                  <w:rPr>
                                    <w:rFonts w:ascii="Arial" w:hAnsi="Arial" w:cs="Arial"/>
                                    <w:sz w:val="22"/>
                                    <w:szCs w:val="22"/>
                                  </w:rPr>
                                  <w:t>Output.fOutDataCalc1Hz()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Gerade Verbindung 33"/>
                          <wps:cNvCnPr/>
                          <wps:spPr>
                            <a:xfrm>
                              <a:off x="9525" y="361950"/>
                              <a:ext cx="2729230" cy="0"/>
                            </a:xfrm>
                            <a:prstGeom prst="line">
                              <a:avLst/>
                            </a:prstGeom>
                            <a:ln w="15875">
                              <a:prstDash val="dash"/>
                            </a:ln>
                          </wps:spPr>
                          <wps:style>
                            <a:lnRef idx="1">
                              <a:schemeClr val="accent1"/>
                            </a:lnRef>
                            <a:fillRef idx="0">
                              <a:schemeClr val="accent1"/>
                            </a:fillRef>
                            <a:effectRef idx="0">
                              <a:schemeClr val="accent1"/>
                            </a:effectRef>
                            <a:fontRef idx="minor">
                              <a:schemeClr val="tx1"/>
                            </a:fontRef>
                          </wps:style>
                          <wps:bodyPr/>
                        </wps:wsp>
                      </wpg:grpSp>
                      <wps:wsp>
                        <wps:cNvPr id="34" name="Gerade Verbindung mit Pfeil 34"/>
                        <wps:cNvCnPr/>
                        <wps:spPr>
                          <a:xfrm>
                            <a:off x="4953000" y="6057900"/>
                            <a:ext cx="0" cy="57150"/>
                          </a:xfrm>
                          <a:prstGeom prst="straightConnector1">
                            <a:avLst/>
                          </a:prstGeom>
                          <a:ln w="19050">
                            <a:solidFill>
                              <a:srgbClr val="CC3300"/>
                            </a:solidFill>
                            <a:tailEnd type="none"/>
                          </a:ln>
                        </wps:spPr>
                        <wps:style>
                          <a:lnRef idx="1">
                            <a:schemeClr val="accent1"/>
                          </a:lnRef>
                          <a:fillRef idx="0">
                            <a:schemeClr val="accent1"/>
                          </a:fillRef>
                          <a:effectRef idx="0">
                            <a:schemeClr val="accent1"/>
                          </a:effectRef>
                          <a:fontRef idx="minor">
                            <a:schemeClr val="tx1"/>
                          </a:fontRef>
                        </wps:style>
                        <wps:bodyPr/>
                      </wps:wsp>
                      <wpg:grpSp>
                        <wpg:cNvPr id="21526" name="Gruppieren 21526"/>
                        <wpg:cNvGrpSpPr/>
                        <wpg:grpSpPr>
                          <a:xfrm>
                            <a:off x="3038475" y="6105525"/>
                            <a:ext cx="2686050" cy="781050"/>
                            <a:chOff x="0" y="0"/>
                            <a:chExt cx="2714625" cy="781050"/>
                          </a:xfrm>
                        </wpg:grpSpPr>
                        <wps:wsp>
                          <wps:cNvPr id="36" name="Textfeld 36"/>
                          <wps:cNvSpPr txBox="1"/>
                          <wps:spPr>
                            <a:xfrm>
                              <a:off x="0" y="0"/>
                              <a:ext cx="2714625" cy="781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63BBFF" w14:textId="226F0BD0" w:rsidR="0043239A" w:rsidRPr="00250532" w:rsidRDefault="0043239A" w:rsidP="00E52E8D">
                                <w:pPr>
                                  <w:rPr>
                                    <w:b/>
                                    <w:lang w:val="en-GB"/>
                                  </w:rPr>
                                </w:pPr>
                                <w:r w:rsidRPr="00250532">
                                  <w:rPr>
                                    <w:b/>
                                    <w:lang w:val="en-GB"/>
                                  </w:rPr>
                                  <w:t>Save the results to internal dictionary</w:t>
                                </w:r>
                              </w:p>
                              <w:p w14:paraId="4E3000AD" w14:textId="77777777" w:rsidR="0043239A" w:rsidRPr="00AE6EEF" w:rsidRDefault="0043239A" w:rsidP="00E52E8D">
                                <w:pPr>
                                  <w:pStyle w:val="StandardWeb"/>
                                  <w:numPr>
                                    <w:ilvl w:val="0"/>
                                    <w:numId w:val="29"/>
                                  </w:numPr>
                                  <w:spacing w:before="240" w:beforeAutospacing="0" w:after="0" w:afterAutospacing="0" w:line="276" w:lineRule="auto"/>
                                  <w:ind w:left="357" w:hanging="357"/>
                                  <w:jc w:val="both"/>
                                  <w:rPr>
                                    <w:rFonts w:cs="Arial"/>
                                    <w:szCs w:val="22"/>
                                  </w:rPr>
                                </w:pPr>
                                <w:proofErr w:type="spellStart"/>
                                <w:r w:rsidRPr="001F63E2">
                                  <w:rPr>
                                    <w:rFonts w:ascii="Arial" w:hAnsi="Arial" w:cs="Arial"/>
                                    <w:sz w:val="22"/>
                                    <w:szCs w:val="22"/>
                                  </w:rPr>
                                  <w:t>Main_calculation_call.</w:t>
                                </w:r>
                                <w:r>
                                  <w:rPr>
                                    <w:rFonts w:cs="Arial"/>
                                    <w:szCs w:val="22"/>
                                  </w:rPr>
                                  <w:t>fsaveDic</w:t>
                                </w:r>
                                <w:proofErr w:type="spellEnd"/>
                                <w:r w:rsidRPr="001F63E2">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Gerade Verbindung 37"/>
                          <wps:cNvCnPr/>
                          <wps:spPr>
                            <a:xfrm>
                              <a:off x="0" y="381000"/>
                              <a:ext cx="2714625" cy="0"/>
                            </a:xfrm>
                            <a:prstGeom prst="line">
                              <a:avLst/>
                            </a:prstGeom>
                            <a:ln w="15875">
                              <a:prstDash val="dash"/>
                            </a:ln>
                          </wps:spPr>
                          <wps:style>
                            <a:lnRef idx="1">
                              <a:schemeClr val="accent1"/>
                            </a:lnRef>
                            <a:fillRef idx="0">
                              <a:schemeClr val="accent1"/>
                            </a:fillRef>
                            <a:effectRef idx="0">
                              <a:schemeClr val="accent1"/>
                            </a:effectRef>
                            <a:fontRef idx="minor">
                              <a:schemeClr val="tx1"/>
                            </a:fontRef>
                          </wps:style>
                          <wps:bodyPr/>
                        </wps:wsp>
                      </wpg:grpSp>
                      <wps:wsp>
                        <wps:cNvPr id="38" name="Gerade Verbindung mit Pfeil 38"/>
                        <wps:cNvCnPr/>
                        <wps:spPr>
                          <a:xfrm>
                            <a:off x="2914650" y="1219200"/>
                            <a:ext cx="0" cy="5562600"/>
                          </a:xfrm>
                          <a:prstGeom prst="straightConnector1">
                            <a:avLst/>
                          </a:prstGeom>
                          <a:ln w="19050">
                            <a:solidFill>
                              <a:srgbClr val="CC3300"/>
                            </a:solidFill>
                            <a:tailEnd type="none"/>
                          </a:ln>
                        </wps:spPr>
                        <wps:style>
                          <a:lnRef idx="1">
                            <a:schemeClr val="accent1"/>
                          </a:lnRef>
                          <a:fillRef idx="0">
                            <a:schemeClr val="accent1"/>
                          </a:fillRef>
                          <a:effectRef idx="0">
                            <a:schemeClr val="accent1"/>
                          </a:effectRef>
                          <a:fontRef idx="minor">
                            <a:schemeClr val="tx1"/>
                          </a:fontRef>
                        </wps:style>
                        <wps:bodyPr/>
                      </wps:wsp>
                      <wps:wsp>
                        <wps:cNvPr id="39" name="Gerade Verbindung mit Pfeil 39"/>
                        <wps:cNvCnPr/>
                        <wps:spPr>
                          <a:xfrm>
                            <a:off x="2914650" y="1228725"/>
                            <a:ext cx="885825" cy="0"/>
                          </a:xfrm>
                          <a:prstGeom prst="straightConnector1">
                            <a:avLst/>
                          </a:prstGeom>
                          <a:ln w="19050">
                            <a:solidFill>
                              <a:srgbClr val="CC3300"/>
                            </a:solidFill>
                            <a:tailEnd type="arrow"/>
                          </a:ln>
                        </wps:spPr>
                        <wps:style>
                          <a:lnRef idx="1">
                            <a:schemeClr val="accent1"/>
                          </a:lnRef>
                          <a:fillRef idx="0">
                            <a:schemeClr val="accent1"/>
                          </a:fillRef>
                          <a:effectRef idx="0">
                            <a:schemeClr val="accent1"/>
                          </a:effectRef>
                          <a:fontRef idx="minor">
                            <a:schemeClr val="tx1"/>
                          </a:fontRef>
                        </wps:style>
                        <wps:bodyPr/>
                      </wps:wsp>
                      <wps:wsp>
                        <wps:cNvPr id="40" name="Gerade Verbindung mit Pfeil 40"/>
                        <wps:cNvCnPr/>
                        <wps:spPr>
                          <a:xfrm>
                            <a:off x="4953000" y="6886575"/>
                            <a:ext cx="0" cy="85725"/>
                          </a:xfrm>
                          <a:prstGeom prst="straightConnector1">
                            <a:avLst/>
                          </a:prstGeom>
                          <a:ln w="19050">
                            <a:solidFill>
                              <a:srgbClr val="CC3300"/>
                            </a:solidFill>
                            <a:tailEnd type="none"/>
                          </a:ln>
                        </wps:spPr>
                        <wps:style>
                          <a:lnRef idx="1">
                            <a:schemeClr val="accent1"/>
                          </a:lnRef>
                          <a:fillRef idx="0">
                            <a:schemeClr val="accent1"/>
                          </a:fillRef>
                          <a:effectRef idx="0">
                            <a:schemeClr val="accent1"/>
                          </a:effectRef>
                          <a:fontRef idx="minor">
                            <a:schemeClr val="tx1"/>
                          </a:fontRef>
                        </wps:style>
                        <wps:bodyPr/>
                      </wps:wsp>
                      <wps:wsp>
                        <wps:cNvPr id="42" name="Gerade Verbindung mit Pfeil 42"/>
                        <wps:cNvCnPr/>
                        <wps:spPr>
                          <a:xfrm flipH="1">
                            <a:off x="3057525" y="6972300"/>
                            <a:ext cx="1894840" cy="0"/>
                          </a:xfrm>
                          <a:prstGeom prst="straightConnector1">
                            <a:avLst/>
                          </a:prstGeom>
                          <a:ln w="19050">
                            <a:solidFill>
                              <a:srgbClr val="CC3300"/>
                            </a:solidFill>
                            <a:tailEnd type="none"/>
                          </a:ln>
                        </wps:spPr>
                        <wps:style>
                          <a:lnRef idx="1">
                            <a:schemeClr val="accent1"/>
                          </a:lnRef>
                          <a:fillRef idx="0">
                            <a:schemeClr val="accent1"/>
                          </a:fillRef>
                          <a:effectRef idx="0">
                            <a:schemeClr val="accent1"/>
                          </a:effectRef>
                          <a:fontRef idx="minor">
                            <a:schemeClr val="tx1"/>
                          </a:fontRef>
                        </wps:style>
                        <wps:bodyPr/>
                      </wps:wsp>
                      <wps:wsp>
                        <wps:cNvPr id="44" name="Gerade Verbindung mit Pfeil 44"/>
                        <wps:cNvCnPr/>
                        <wps:spPr>
                          <a:xfrm>
                            <a:off x="4810125" y="6962775"/>
                            <a:ext cx="0" cy="57150"/>
                          </a:xfrm>
                          <a:prstGeom prst="straightConnector1">
                            <a:avLst/>
                          </a:prstGeom>
                          <a:ln w="19050">
                            <a:solidFill>
                              <a:srgbClr val="CC3300"/>
                            </a:solidFill>
                            <a:tailEnd type="none"/>
                          </a:ln>
                        </wps:spPr>
                        <wps:style>
                          <a:lnRef idx="1">
                            <a:schemeClr val="accent1"/>
                          </a:lnRef>
                          <a:fillRef idx="0">
                            <a:schemeClr val="accent1"/>
                          </a:fillRef>
                          <a:effectRef idx="0">
                            <a:schemeClr val="accent1"/>
                          </a:effectRef>
                          <a:fontRef idx="minor">
                            <a:schemeClr val="tx1"/>
                          </a:fontRef>
                        </wps:style>
                        <wps:bodyPr/>
                      </wps:wsp>
                      <wpg:grpSp>
                        <wpg:cNvPr id="21529" name="Gruppieren 21529"/>
                        <wpg:cNvGrpSpPr/>
                        <wpg:grpSpPr>
                          <a:xfrm>
                            <a:off x="3048000" y="7019925"/>
                            <a:ext cx="2686050" cy="714375"/>
                            <a:chOff x="0" y="0"/>
                            <a:chExt cx="2724150" cy="714375"/>
                          </a:xfrm>
                        </wpg:grpSpPr>
                        <wps:wsp>
                          <wps:cNvPr id="46" name="Textfeld 46"/>
                          <wps:cNvSpPr txBox="1"/>
                          <wps:spPr>
                            <a:xfrm>
                              <a:off x="0" y="0"/>
                              <a:ext cx="2724150" cy="714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B8DD3EB" w14:textId="6A9E8A2E" w:rsidR="0043239A" w:rsidRPr="00250532" w:rsidRDefault="0043239A" w:rsidP="00E52E8D">
                                <w:pPr>
                                  <w:rPr>
                                    <w:b/>
                                    <w:lang w:val="en-GB"/>
                                  </w:rPr>
                                </w:pPr>
                                <w:r w:rsidRPr="00250532">
                                  <w:rPr>
                                    <w:b/>
                                    <w:lang w:val="en-GB"/>
                                  </w:rPr>
                                  <w:t>Check the validity of the test runs</w:t>
                                </w:r>
                              </w:p>
                              <w:p w14:paraId="5B078C3A" w14:textId="77777777" w:rsidR="0043239A" w:rsidRPr="001A0395" w:rsidRDefault="0043239A" w:rsidP="00E52E8D">
                                <w:pPr>
                                  <w:pStyle w:val="StandardWeb"/>
                                  <w:numPr>
                                    <w:ilvl w:val="0"/>
                                    <w:numId w:val="29"/>
                                  </w:numPr>
                                  <w:spacing w:before="240" w:beforeAutospacing="0" w:after="0" w:afterAutospacing="0" w:line="276" w:lineRule="auto"/>
                                  <w:ind w:left="357" w:hanging="357"/>
                                  <w:jc w:val="both"/>
                                  <w:rPr>
                                    <w:rFonts w:ascii="Arial" w:hAnsi="Arial" w:cs="Arial"/>
                                    <w:sz w:val="22"/>
                                    <w:szCs w:val="22"/>
                                  </w:rPr>
                                </w:pPr>
                                <w:proofErr w:type="spellStart"/>
                                <w:r w:rsidRPr="001A0395">
                                  <w:rPr>
                                    <w:rFonts w:ascii="Arial" w:hAnsi="Arial" w:cs="Arial"/>
                                    <w:sz w:val="22"/>
                                    <w:szCs w:val="22"/>
                                  </w:rPr>
                                  <w:t>Main_calculation_call.fCheckLSHS</w:t>
                                </w:r>
                                <w:proofErr w:type="spellEnd"/>
                                <w:r w:rsidRPr="001A0395">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Gerade Verbindung 47"/>
                          <wps:cNvCnPr/>
                          <wps:spPr>
                            <a:xfrm>
                              <a:off x="9525" y="352425"/>
                              <a:ext cx="2714625" cy="0"/>
                            </a:xfrm>
                            <a:prstGeom prst="line">
                              <a:avLst/>
                            </a:prstGeom>
                            <a:ln w="15875">
                              <a:prstDash val="dash"/>
                            </a:ln>
                          </wps:spPr>
                          <wps:style>
                            <a:lnRef idx="1">
                              <a:schemeClr val="accent1"/>
                            </a:lnRef>
                            <a:fillRef idx="0">
                              <a:schemeClr val="accent1"/>
                            </a:fillRef>
                            <a:effectRef idx="0">
                              <a:schemeClr val="accent1"/>
                            </a:effectRef>
                            <a:fontRef idx="minor">
                              <a:schemeClr val="tx1"/>
                            </a:fontRef>
                          </wps:style>
                          <wps:bodyPr/>
                        </wps:wsp>
                      </wpg:grpSp>
                      <wps:wsp>
                        <wps:cNvPr id="48" name="Gerade Verbindung mit Pfeil 48"/>
                        <wps:cNvCnPr/>
                        <wps:spPr>
                          <a:xfrm>
                            <a:off x="4819650" y="7734300"/>
                            <a:ext cx="0" cy="66675"/>
                          </a:xfrm>
                          <a:prstGeom prst="straightConnector1">
                            <a:avLst/>
                          </a:prstGeom>
                          <a:ln w="19050">
                            <a:solidFill>
                              <a:srgbClr val="CC3300"/>
                            </a:solidFill>
                            <a:tailEnd type="none"/>
                          </a:ln>
                        </wps:spPr>
                        <wps:style>
                          <a:lnRef idx="1">
                            <a:schemeClr val="accent1"/>
                          </a:lnRef>
                          <a:fillRef idx="0">
                            <a:schemeClr val="accent1"/>
                          </a:fillRef>
                          <a:effectRef idx="0">
                            <a:schemeClr val="accent1"/>
                          </a:effectRef>
                          <a:fontRef idx="minor">
                            <a:schemeClr val="tx1"/>
                          </a:fontRef>
                        </wps:style>
                        <wps:bodyPr/>
                      </wps:wsp>
                      <wpg:grpSp>
                        <wpg:cNvPr id="21531" name="Gruppieren 21531"/>
                        <wpg:cNvGrpSpPr/>
                        <wpg:grpSpPr>
                          <a:xfrm>
                            <a:off x="3057525" y="7800975"/>
                            <a:ext cx="2676525" cy="1133475"/>
                            <a:chOff x="0" y="0"/>
                            <a:chExt cx="2676525" cy="1133475"/>
                          </a:xfrm>
                        </wpg:grpSpPr>
                        <wps:wsp>
                          <wps:cNvPr id="50" name="Textfeld 50"/>
                          <wps:cNvSpPr txBox="1"/>
                          <wps:spPr>
                            <a:xfrm>
                              <a:off x="0" y="0"/>
                              <a:ext cx="2666999" cy="1133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9B6D34" w14:textId="77777777" w:rsidR="0043239A" w:rsidRPr="008E70B3" w:rsidRDefault="0043239A" w:rsidP="00E52E8D">
                                <w:pPr>
                                  <w:rPr>
                                    <w:rFonts w:cs="Arial"/>
                                    <w:b/>
                                    <w:szCs w:val="22"/>
                                  </w:rPr>
                                </w:pPr>
                                <w:proofErr w:type="spellStart"/>
                                <w:r w:rsidRPr="008E70B3">
                                  <w:rPr>
                                    <w:rFonts w:cs="Arial"/>
                                    <w:b/>
                                    <w:szCs w:val="22"/>
                                  </w:rPr>
                                  <w:t>Calculate</w:t>
                                </w:r>
                                <w:proofErr w:type="spellEnd"/>
                                <w:r w:rsidRPr="008E70B3">
                                  <w:rPr>
                                    <w:rFonts w:cs="Arial"/>
                                    <w:b/>
                                    <w:szCs w:val="22"/>
                                  </w:rPr>
                                  <w:t xml:space="preserve"> </w:t>
                                </w:r>
                                <w:proofErr w:type="spellStart"/>
                                <w:r w:rsidRPr="008E70B3">
                                  <w:rPr>
                                    <w:rFonts w:cs="Arial"/>
                                    <w:b/>
                                    <w:szCs w:val="22"/>
                                  </w:rPr>
                                  <w:t>the</w:t>
                                </w:r>
                                <w:proofErr w:type="spellEnd"/>
                                <w:r w:rsidRPr="008E70B3">
                                  <w:rPr>
                                    <w:rFonts w:cs="Arial"/>
                                    <w:b/>
                                    <w:szCs w:val="22"/>
                                  </w:rPr>
                                  <w:t xml:space="preserve"> linear </w:t>
                                </w:r>
                                <w:proofErr w:type="spellStart"/>
                                <w:r w:rsidRPr="008E70B3">
                                  <w:rPr>
                                    <w:rFonts w:cs="Arial"/>
                                    <w:b/>
                                    <w:szCs w:val="22"/>
                                  </w:rPr>
                                  <w:t>regression</w:t>
                                </w:r>
                                <w:proofErr w:type="spellEnd"/>
                              </w:p>
                              <w:p w14:paraId="24B93F74" w14:textId="77777777" w:rsidR="0043239A" w:rsidRPr="006C1919" w:rsidRDefault="0043239A" w:rsidP="00E52E8D">
                                <w:pPr>
                                  <w:pStyle w:val="StandardWeb"/>
                                  <w:numPr>
                                    <w:ilvl w:val="0"/>
                                    <w:numId w:val="30"/>
                                  </w:numPr>
                                  <w:spacing w:before="120" w:beforeAutospacing="0" w:after="0" w:afterAutospacing="0" w:line="276" w:lineRule="auto"/>
                                  <w:ind w:left="357" w:hanging="357"/>
                                  <w:jc w:val="both"/>
                                  <w:rPr>
                                    <w:rFonts w:ascii="Arial" w:hAnsi="Arial" w:cs="Arial"/>
                                    <w:sz w:val="22"/>
                                    <w:szCs w:val="22"/>
                                  </w:rPr>
                                </w:pPr>
                                <w:proofErr w:type="spellStart"/>
                                <w:r w:rsidRPr="006C1919">
                                  <w:rPr>
                                    <w:rFonts w:ascii="Arial" w:hAnsi="Arial" w:cs="Arial"/>
                                    <w:sz w:val="22"/>
                                    <w:szCs w:val="22"/>
                                  </w:rPr>
                                  <w:t>Sub_linear_regression.fCalcReg</w:t>
                                </w:r>
                                <w:proofErr w:type="spellEnd"/>
                                <w:r w:rsidRPr="006C1919">
                                  <w:rPr>
                                    <w:rFonts w:ascii="Arial" w:hAnsi="Arial" w:cs="Arial"/>
                                    <w:sz w:val="22"/>
                                    <w:szCs w:val="22"/>
                                  </w:rPr>
                                  <w:t>()</w:t>
                                </w:r>
                              </w:p>
                              <w:p w14:paraId="71C41DA1" w14:textId="77777777" w:rsidR="0043239A" w:rsidRPr="006C1919" w:rsidRDefault="0043239A" w:rsidP="00E52E8D">
                                <w:pPr>
                                  <w:pStyle w:val="StandardWeb"/>
                                  <w:numPr>
                                    <w:ilvl w:val="0"/>
                                    <w:numId w:val="31"/>
                                  </w:numPr>
                                  <w:spacing w:before="240" w:beforeAutospacing="0" w:after="0" w:afterAutospacing="0" w:line="276" w:lineRule="auto"/>
                                  <w:ind w:left="357" w:hanging="357"/>
                                  <w:jc w:val="both"/>
                                  <w:rPr>
                                    <w:rFonts w:ascii="Arial" w:hAnsi="Arial" w:cs="Arial"/>
                                    <w:sz w:val="22"/>
                                    <w:szCs w:val="22"/>
                                  </w:rPr>
                                </w:pPr>
                                <w:proofErr w:type="spellStart"/>
                                <w:r w:rsidRPr="006C1919">
                                  <w:rPr>
                                    <w:rFonts w:ascii="Arial" w:hAnsi="Arial" w:cs="Arial"/>
                                    <w:sz w:val="22"/>
                                    <w:szCs w:val="22"/>
                                  </w:rPr>
                                  <w:t>ffillArray</w:t>
                                </w:r>
                                <w:proofErr w:type="spellEnd"/>
                                <w:r w:rsidRPr="006C1919">
                                  <w:rPr>
                                    <w:rFonts w:ascii="Arial" w:hAnsi="Arial" w:cs="Arial"/>
                                    <w:sz w:val="22"/>
                                    <w:szCs w:val="22"/>
                                  </w:rPr>
                                  <w:t>()</w:t>
                                </w:r>
                              </w:p>
                              <w:p w14:paraId="0BB19730" w14:textId="77777777" w:rsidR="0043239A" w:rsidRPr="006C1919" w:rsidRDefault="0043239A" w:rsidP="00E52E8D">
                                <w:pPr>
                                  <w:pStyle w:val="StandardWeb"/>
                                  <w:numPr>
                                    <w:ilvl w:val="0"/>
                                    <w:numId w:val="31"/>
                                  </w:numPr>
                                  <w:spacing w:before="0" w:beforeAutospacing="0" w:after="0" w:afterAutospacing="0" w:line="276" w:lineRule="auto"/>
                                  <w:ind w:left="357" w:hanging="357"/>
                                  <w:jc w:val="both"/>
                                  <w:rPr>
                                    <w:rFonts w:ascii="Arial" w:hAnsi="Arial" w:cs="Arial"/>
                                    <w:sz w:val="22"/>
                                    <w:szCs w:val="22"/>
                                  </w:rPr>
                                </w:pPr>
                                <w:proofErr w:type="spellStart"/>
                                <w:r w:rsidRPr="006C1919">
                                  <w:rPr>
                                    <w:rFonts w:ascii="Arial" w:hAnsi="Arial" w:cs="Arial"/>
                                    <w:sz w:val="22"/>
                                    <w:szCs w:val="22"/>
                                  </w:rPr>
                                  <w:t>linear_regression</w:t>
                                </w:r>
                                <w:proofErr w:type="spellEnd"/>
                                <w:r w:rsidRPr="006C1919">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Gerade Verbindung 51"/>
                          <wps:cNvCnPr/>
                          <wps:spPr>
                            <a:xfrm>
                              <a:off x="9525" y="647700"/>
                              <a:ext cx="2667000" cy="0"/>
                            </a:xfrm>
                            <a:prstGeom prst="line">
                              <a:avLst/>
                            </a:prstGeom>
                            <a:ln w="15875">
                              <a:prstDash val="dash"/>
                            </a:ln>
                          </wps:spPr>
                          <wps:style>
                            <a:lnRef idx="1">
                              <a:schemeClr val="accent1"/>
                            </a:lnRef>
                            <a:fillRef idx="0">
                              <a:schemeClr val="accent1"/>
                            </a:fillRef>
                            <a:effectRef idx="0">
                              <a:schemeClr val="accent1"/>
                            </a:effectRef>
                            <a:fontRef idx="minor">
                              <a:schemeClr val="tx1"/>
                            </a:fontRef>
                          </wps:style>
                          <wps:bodyPr/>
                        </wps:wsp>
                      </wpg:grpSp>
                      <wps:wsp>
                        <wps:cNvPr id="57" name="Gerade Verbindung mit Pfeil 57"/>
                        <wps:cNvCnPr/>
                        <wps:spPr>
                          <a:xfrm flipH="1">
                            <a:off x="2905125" y="8162925"/>
                            <a:ext cx="152401" cy="0"/>
                          </a:xfrm>
                          <a:prstGeom prst="straightConnector1">
                            <a:avLst/>
                          </a:prstGeom>
                          <a:ln w="19050">
                            <a:solidFill>
                              <a:srgbClr val="CC3300"/>
                            </a:solidFill>
                            <a:tailEnd type="none"/>
                          </a:ln>
                        </wps:spPr>
                        <wps:style>
                          <a:lnRef idx="1">
                            <a:schemeClr val="accent1"/>
                          </a:lnRef>
                          <a:fillRef idx="0">
                            <a:schemeClr val="accent1"/>
                          </a:fillRef>
                          <a:effectRef idx="0">
                            <a:schemeClr val="accent1"/>
                          </a:effectRef>
                          <a:fontRef idx="minor">
                            <a:schemeClr val="tx1"/>
                          </a:fontRef>
                        </wps:style>
                        <wps:bodyPr/>
                      </wps:wsp>
                      <wpg:grpSp>
                        <wpg:cNvPr id="61" name="Gruppieren 61"/>
                        <wpg:cNvGrpSpPr/>
                        <wpg:grpSpPr>
                          <a:xfrm>
                            <a:off x="0" y="6486525"/>
                            <a:ext cx="2714625" cy="714375"/>
                            <a:chOff x="0" y="0"/>
                            <a:chExt cx="2714625" cy="714375"/>
                          </a:xfrm>
                        </wpg:grpSpPr>
                        <wps:wsp>
                          <wps:cNvPr id="62" name="Textfeld 62"/>
                          <wps:cNvSpPr txBox="1"/>
                          <wps:spPr>
                            <a:xfrm>
                              <a:off x="0" y="0"/>
                              <a:ext cx="2714625" cy="714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01BCEB" w14:textId="77777777" w:rsidR="0043239A" w:rsidRPr="00B27CF0" w:rsidRDefault="0043239A" w:rsidP="00E52E8D">
                                <w:pPr>
                                  <w:rPr>
                                    <w:rFonts w:cs="Arial"/>
                                    <w:b/>
                                    <w:szCs w:val="22"/>
                                  </w:rPr>
                                </w:pPr>
                                <w:r w:rsidRPr="00B27CF0">
                                  <w:rPr>
                                    <w:rFonts w:cs="Arial"/>
                                    <w:b/>
                                    <w:szCs w:val="22"/>
                                  </w:rPr>
                                  <w:t xml:space="preserve">Write </w:t>
                                </w:r>
                                <w:proofErr w:type="spellStart"/>
                                <w:r w:rsidRPr="00B27CF0">
                                  <w:rPr>
                                    <w:rFonts w:cs="Arial"/>
                                    <w:b/>
                                    <w:szCs w:val="22"/>
                                  </w:rPr>
                                  <w:t>overall</w:t>
                                </w:r>
                                <w:proofErr w:type="spellEnd"/>
                                <w:r w:rsidRPr="00B27CF0">
                                  <w:rPr>
                                    <w:rFonts w:cs="Arial"/>
                                    <w:b/>
                                    <w:szCs w:val="22"/>
                                  </w:rPr>
                                  <w:t xml:space="preserve"> </w:t>
                                </w:r>
                                <w:proofErr w:type="spellStart"/>
                                <w:r w:rsidRPr="00B27CF0">
                                  <w:rPr>
                                    <w:rFonts w:cs="Arial"/>
                                    <w:b/>
                                    <w:szCs w:val="22"/>
                                  </w:rPr>
                                  <w:t>results</w:t>
                                </w:r>
                                <w:proofErr w:type="spellEnd"/>
                              </w:p>
                              <w:p w14:paraId="58B94ADA" w14:textId="77777777" w:rsidR="0043239A" w:rsidRPr="006C1919" w:rsidRDefault="0043239A" w:rsidP="00E52E8D">
                                <w:pPr>
                                  <w:pStyle w:val="StandardWeb"/>
                                  <w:numPr>
                                    <w:ilvl w:val="0"/>
                                    <w:numId w:val="29"/>
                                  </w:numPr>
                                  <w:spacing w:before="240" w:beforeAutospacing="0" w:after="0" w:afterAutospacing="0" w:line="276" w:lineRule="auto"/>
                                  <w:ind w:left="357" w:hanging="357"/>
                                  <w:jc w:val="both"/>
                                  <w:rPr>
                                    <w:rFonts w:ascii="Arial" w:hAnsi="Arial" w:cs="Arial"/>
                                    <w:sz w:val="22"/>
                                    <w:szCs w:val="22"/>
                                  </w:rPr>
                                </w:pPr>
                                <w:proofErr w:type="spellStart"/>
                                <w:r w:rsidRPr="006C1919">
                                  <w:rPr>
                                    <w:rFonts w:ascii="Arial" w:hAnsi="Arial" w:cs="Arial"/>
                                    <w:sz w:val="22"/>
                                    <w:szCs w:val="22"/>
                                  </w:rPr>
                                  <w:t>output.fOutCalcRes</w:t>
                                </w:r>
                                <w:proofErr w:type="spellEnd"/>
                                <w:r w:rsidRPr="006C1919">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8" name="Gerade Verbindung 288"/>
                          <wps:cNvCnPr/>
                          <wps:spPr>
                            <a:xfrm>
                              <a:off x="0" y="390525"/>
                              <a:ext cx="2714625" cy="0"/>
                            </a:xfrm>
                            <a:prstGeom prst="line">
                              <a:avLst/>
                            </a:prstGeom>
                            <a:ln w="15875">
                              <a:prstDash val="dash"/>
                            </a:ln>
                          </wps:spPr>
                          <wps:style>
                            <a:lnRef idx="1">
                              <a:schemeClr val="accent1"/>
                            </a:lnRef>
                            <a:fillRef idx="0">
                              <a:schemeClr val="accent1"/>
                            </a:fillRef>
                            <a:effectRef idx="0">
                              <a:schemeClr val="accent1"/>
                            </a:effectRef>
                            <a:fontRef idx="minor">
                              <a:schemeClr val="tx1"/>
                            </a:fontRef>
                          </wps:style>
                          <wps:bodyPr/>
                        </wps:wsp>
                      </wpg:grpSp>
                      <wps:wsp>
                        <wps:cNvPr id="289" name="Gerade Verbindung mit Pfeil 289"/>
                        <wps:cNvCnPr/>
                        <wps:spPr>
                          <a:xfrm flipV="1">
                            <a:off x="2905125" y="6877050"/>
                            <a:ext cx="0" cy="1285875"/>
                          </a:xfrm>
                          <a:prstGeom prst="straightConnector1">
                            <a:avLst/>
                          </a:prstGeom>
                          <a:ln w="19050">
                            <a:solidFill>
                              <a:srgbClr val="CC3300"/>
                            </a:solidFill>
                            <a:tailEnd type="none"/>
                          </a:ln>
                        </wps:spPr>
                        <wps:style>
                          <a:lnRef idx="1">
                            <a:schemeClr val="accent1"/>
                          </a:lnRef>
                          <a:fillRef idx="0">
                            <a:schemeClr val="accent1"/>
                          </a:fillRef>
                          <a:effectRef idx="0">
                            <a:schemeClr val="accent1"/>
                          </a:effectRef>
                          <a:fontRef idx="minor">
                            <a:schemeClr val="tx1"/>
                          </a:fontRef>
                        </wps:style>
                        <wps:bodyPr/>
                      </wps:wsp>
                      <wps:wsp>
                        <wps:cNvPr id="290" name="Gerade Verbindung mit Pfeil 290"/>
                        <wps:cNvCnPr/>
                        <wps:spPr>
                          <a:xfrm flipH="1">
                            <a:off x="2714625" y="6877050"/>
                            <a:ext cx="190500" cy="0"/>
                          </a:xfrm>
                          <a:prstGeom prst="straightConnector1">
                            <a:avLst/>
                          </a:prstGeom>
                          <a:ln w="19050">
                            <a:solidFill>
                              <a:srgbClr val="CC3300"/>
                            </a:solidFill>
                            <a:tailEnd type="arrow"/>
                          </a:ln>
                        </wps:spPr>
                        <wps:style>
                          <a:lnRef idx="1">
                            <a:schemeClr val="accent1"/>
                          </a:lnRef>
                          <a:fillRef idx="0">
                            <a:schemeClr val="accent1"/>
                          </a:fillRef>
                          <a:effectRef idx="0">
                            <a:schemeClr val="accent1"/>
                          </a:effectRef>
                          <a:fontRef idx="minor">
                            <a:schemeClr val="tx1"/>
                          </a:fontRef>
                        </wps:style>
                        <wps:bodyPr/>
                      </wps:wsp>
                      <wps:wsp>
                        <wps:cNvPr id="291" name="Gerade Verbindung mit Pfeil 291"/>
                        <wps:cNvCnPr/>
                        <wps:spPr>
                          <a:xfrm>
                            <a:off x="638175" y="6334125"/>
                            <a:ext cx="0" cy="152400"/>
                          </a:xfrm>
                          <a:prstGeom prst="straightConnector1">
                            <a:avLst/>
                          </a:prstGeom>
                          <a:ln w="19050">
                            <a:solidFill>
                              <a:srgbClr val="CC3300"/>
                            </a:solidFill>
                            <a:tailEnd type="none"/>
                          </a:ln>
                        </wps:spPr>
                        <wps:style>
                          <a:lnRef idx="1">
                            <a:schemeClr val="accent1"/>
                          </a:lnRef>
                          <a:fillRef idx="0">
                            <a:schemeClr val="accent1"/>
                          </a:fillRef>
                          <a:effectRef idx="0">
                            <a:schemeClr val="accent1"/>
                          </a:effectRef>
                          <a:fontRef idx="minor">
                            <a:schemeClr val="tx1"/>
                          </a:fontRef>
                        </wps:style>
                        <wps:bodyPr/>
                      </wps:wsp>
                      <wps:wsp>
                        <wps:cNvPr id="296" name="Textfeld 296"/>
                        <wps:cNvSpPr txBox="1"/>
                        <wps:spPr>
                          <a:xfrm>
                            <a:off x="228600" y="285750"/>
                            <a:ext cx="115951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CDF62F" w14:textId="48C0350F" w:rsidR="0043239A" w:rsidRPr="00B27CF0" w:rsidRDefault="0043239A" w:rsidP="006C1919">
                              <w:pPr>
                                <w:rPr>
                                  <w:b/>
                                  <w:u w:val="single"/>
                                </w:rPr>
                              </w:pPr>
                              <w:proofErr w:type="spellStart"/>
                              <w:r w:rsidRPr="00B27CF0">
                                <w:rPr>
                                  <w:b/>
                                  <w:u w:val="single"/>
                                </w:rPr>
                                <w:t>Calibration</w:t>
                              </w:r>
                              <w:proofErr w:type="spellEnd"/>
                              <w:r w:rsidRPr="00B27CF0">
                                <w:rPr>
                                  <w:b/>
                                  <w:u w:val="single"/>
                                </w:rPr>
                                <w:t xml:space="preserve"> </w:t>
                              </w:r>
                              <w:proofErr w:type="gramStart"/>
                              <w:r w:rsidRPr="00B27CF0">
                                <w:rPr>
                                  <w:b/>
                                  <w:u w:val="single"/>
                                </w:rPr>
                                <w:t>leg</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7" name="Textfeld 297"/>
                        <wps:cNvSpPr txBox="1"/>
                        <wps:spPr>
                          <a:xfrm>
                            <a:off x="4314825" y="285750"/>
                            <a:ext cx="113665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5F3A08" w14:textId="795F9204" w:rsidR="0043239A" w:rsidRPr="00B27CF0" w:rsidRDefault="0043239A" w:rsidP="006C1919">
                              <w:pPr>
                                <w:rPr>
                                  <w:b/>
                                  <w:u w:val="single"/>
                                </w:rPr>
                              </w:pPr>
                              <w:r w:rsidRPr="00B27CF0">
                                <w:rPr>
                                  <w:b/>
                                  <w:u w:val="single"/>
                                </w:rPr>
                                <w:t xml:space="preserve">Evaluation </w:t>
                              </w:r>
                              <w:proofErr w:type="gramStart"/>
                              <w:r w:rsidRPr="00B27CF0">
                                <w:rPr>
                                  <w:b/>
                                  <w:u w:val="single"/>
                                </w:rPr>
                                <w:t>leg</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530" name="Gerade Verbindung mit Pfeil 21530"/>
                        <wps:cNvCnPr/>
                        <wps:spPr>
                          <a:xfrm flipH="1" flipV="1">
                            <a:off x="2914650" y="6781800"/>
                            <a:ext cx="152400" cy="180975"/>
                          </a:xfrm>
                          <a:prstGeom prst="straightConnector1">
                            <a:avLst/>
                          </a:prstGeom>
                          <a:ln w="19050">
                            <a:solidFill>
                              <a:srgbClr val="CC3300"/>
                            </a:solidFill>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ieren 43" o:spid="_x0000_s1033" style="position:absolute;left:0;text-align:left;margin-left:5.6pt;margin-top:-7.55pt;width:451.5pt;height:703.5pt;z-index:-251651072;mso-position-horizontal-relative:text;mso-position-vertical-relative:text" coordsize="57340,89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">
                <v:shape id="Textfeld 41" o:spid="_x0000_s1034" type="#_x0000_t202" style="position:absolute;left:28575;top:8763;width:9429;height:361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lqtcUA&#10;AADbAAAADwAAAGRycy9kb3ducmV2LnhtbESPQWsCMRSE74L/ITzBi9SsUqSsRmkLLVKsUi3i8bF5&#10;3SxuXpYk6vrvTUHwOMzMN8xs0dpanMmHyrGC0TADQVw4XXGp4Hf38fQCIkRkjbVjUnClAIt5tzPD&#10;XLsL/9B5G0uRIBxyVGBibHIpQ2HIYhi6hjh5f85bjEn6UmqPlwS3tRxn2URarDgtGGzo3VBx3J6s&#10;gqP5Gmyyz++3/WR59evdyR386qBUv9e+TkFEauMjfG8vtYLnEfx/S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eWq1xQAAANsAAAAPAAAAAAAAAAAAAAAAAJgCAABkcnMv&#10;ZG93bnJldi54bWxQSwUGAAAAAAQABAD1AAAAigMAAAAA&#10;" filled="f" stroked="f" strokeweight=".5pt">
                  <v:textbox>
                    <w:txbxContent>
                      <w:p w14:paraId="2296BAED" w14:textId="77777777" w:rsidR="0043239A" w:rsidRPr="00A379AA" w:rsidRDefault="0043239A" w:rsidP="00E52E8D">
                        <w:r w:rsidRPr="00A379AA">
                          <w:t>Loop</w:t>
                        </w:r>
                        <w:r>
                          <w:t xml:space="preserve"> LS/HS</w:t>
                        </w:r>
                      </w:p>
                    </w:txbxContent>
                  </v:textbox>
                </v:shape>
                <v:shape id="Textfeld 3" o:spid="_x0000_s1035" type="#_x0000_t202" style="position:absolute;left:15525;top:1619;width:24765;height:3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14:paraId="2E80BD0D" w14:textId="77777777" w:rsidR="0043239A" w:rsidRDefault="0043239A" w:rsidP="00E52E8D">
                        <w:proofErr w:type="spellStart"/>
                        <w:r>
                          <w:t>Main_calculation_call.Calculation</w:t>
                        </w:r>
                        <w:proofErr w:type="spellEnd"/>
                        <w:r>
                          <w:t>()</w:t>
                        </w:r>
                      </w:p>
                    </w:txbxContent>
                  </v:textbox>
                </v:shape>
                <v:shapetype id="_x0000_t32" coordsize="21600,21600" o:spt="32" o:oned="t" path="m,l21600,21600e" filled="f">
                  <v:path arrowok="t" fillok="f" o:connecttype="none"/>
                  <o:lock v:ext="edit" shapetype="t"/>
                </v:shapetype>
                <v:shape id="Gerade Verbindung mit Pfeil 10" o:spid="_x0000_s1036" type="#_x0000_t32" style="position:absolute;left:26670;width:0;height:1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AQY8UAAADbAAAADwAAAGRycy9kb3ducmV2LnhtbESPQWvCQBCF7wX/wzJCb3WTCqVE11BF&#10;0UMhxBaktyE7TUKzs2l21fTfOwehtxnem/e+Weaj69SFhtB6NpDOElDElbct1wY+P3ZPr6BCRLbY&#10;eSYDfxQgX00elphZf+WSLsdYKwnhkKGBJsY+0zpUDTkMM98Ti/btB4dR1qHWdsCrhLtOPyfJi3bY&#10;sjQ02NOmoerneHYGirXbFsW2rL/m7+lvPPjTGMq9MY/T8W0BKtIY/83364MVfKGXX2QAvb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sAQY8UAAADbAAAADwAAAAAAAAAA&#10;AAAAAAChAgAAZHJzL2Rvd25yZXYueG1sUEsFBgAAAAAEAAQA+QAAAJMDAAAAAA==&#10;" strokecolor="#c30" strokeweight="1.5pt">
                  <v:stroke endarrow="open"/>
                </v:shape>
                <v:shape id="Gerade Verbindung mit Pfeil 22" o:spid="_x0000_s1037" type="#_x0000_t32" style="position:absolute;left:7239;top:6477;width:0;height:17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LhMsMAAADbAAAADwAAAGRycy9kb3ducmV2LnhtbESPQYvCMBSE74L/ITxhb5paQaRrFBUX&#10;PQilKsjeHs3btmzzUpusdv+9EQSPw8x8w8yXnanFjVpXWVYwHkUgiHOrKy4UnE9fwxkI55E11pZJ&#10;wT85WC76vTkm2t45o9vRFyJA2CWooPS+SaR0eUkG3cg2xMH7sa1BH2RbSN3iPcBNLeMomkqDFYeF&#10;EhvalJT/Hv+MgnRttmm6zYrvyWF89Xt76Vy2U+pj0K0+QXjq/Dv8au+1gjiG55fwA+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8y4TLDAAAA2wAAAA8AAAAAAAAAAAAA&#10;AAAAoQIAAGRycy9kb3ducmV2LnhtbFBLBQYAAAAABAAEAPkAAACRAwAAAAA=&#10;" strokecolor="#c30" strokeweight="1.5pt">
                  <v:stroke endarrow="open"/>
                </v:shape>
                <v:shape id="Gerade Verbindung mit Pfeil 23" o:spid="_x0000_s1038" type="#_x0000_t32" style="position:absolute;left:48863;top:6477;width:0;height:17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5EqcMAAADbAAAADwAAAGRycy9kb3ducmV2LnhtbESPQYvCMBSE7wv+h/AEb2uqgkg1yiqK&#10;HoRSFWRvj+ZtW7Z5qU3U+u+NIHgcZuYbZrZoTSVu1LjSsoJBPwJBnFldcq7gdNx8T0A4j6yxskwK&#10;HuRgMe98zTDW9s4p3Q4+FwHCLkYFhfd1LKXLCjLo+rYmDt6fbQz6IJtc6gbvAW4qOYyisTRYclgo&#10;sKZVQdn/4WoUJEuzTpJ1mv+O9oOL39lz69KtUr1u+zMF4an1n/C7vdMKhiN4fQk/QM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RKnDAAAA2wAAAA8AAAAAAAAAAAAA&#10;AAAAoQIAAGRycy9kb3ducmV2LnhtbFBLBQYAAAAABAAEAPkAAACRAwAAAAA=&#10;" strokecolor="#c30" strokeweight="1.5pt">
                  <v:stroke endarrow="open"/>
                </v:shape>
                <v:shape id="Gerade Verbindung mit Pfeil 24" o:spid="_x0000_s1039" type="#_x0000_t32" style="position:absolute;left:26670;top:5524;width:0;height: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xQcMMAAADbAAAADwAAAGRycy9kb3ducmV2LnhtbESPwWrDMBBE74X8g9hCLqGRa0xJ3Cgh&#10;FAI+pk5731hbya21MpaS2H8fFQo9DjPzhtnsRteJKw2h9azgeZmBIG68btko+DgdnlYgQkTW2Hkm&#10;BRMF2G1nDxsstb/xO13raESCcChRgY2xL6UMjSWHYel74uR9+cFhTHIwUg94S3DXyTzLXqTDltOC&#10;xZ7eLDU/9cUpOFVyWhRHy+vcfDbn8XthzOqi1Pxx3L+CiDTG//Bfu9IK8gJ+v6QfIL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cUHDDAAAA2wAAAA8AAAAAAAAAAAAA&#10;AAAAoQIAAGRycy9kb3ducmV2LnhtbFBLBQYAAAAABAAEAPkAAACRAwAAAAA=&#10;" strokecolor="#c30" strokeweight="1.5pt"/>
                <v:shape id="Gerade Verbindung mit Pfeil 25" o:spid="_x0000_s1040" type="#_x0000_t32" style="position:absolute;left:7143;top:6477;width:4171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d5rMUAAADbAAAADwAAAGRycy9kb3ducmV2LnhtbESPQWsCMRSE7wX/Q3hCbzXrFktZjVIE&#10;QSho3Xrw+Eyem7Wbl3WT6vbfN4WCx2FmvmFmi9414kpdqD0rGI8yEMTam5orBfvP1dMriBCRDTae&#10;ScEPBVjMBw8zLIy/8Y6uZaxEgnAoUIGNsS2kDNqSwzDyLXHyTr5zGJPsKmk6vCW4a2SeZS/SYc1p&#10;wWJLS0v6q/x2Ct6f91ubj4M+XD52Om7O2+xYnpR6HPZvUxCR+ngP/7fXRkE+gb8v6Q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Kd5rMUAAADbAAAADwAAAAAAAAAA&#10;AAAAAAChAgAAZHJzL2Rvd25yZXYueG1sUEsFBgAAAAAEAAQA+QAAAJMDAAAAAA==&#10;" strokecolor="#c30" strokeweight="1.5pt"/>
                <v:shape id="Gerade Verbindung mit Pfeil 28" o:spid="_x0000_s1041" type="#_x0000_t32" style="position:absolute;left:7239;top:18002;width:0;height: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Fadb4AAADbAAAADwAAAGRycy9kb3ducmV2LnhtbERPy4rCMBTdC/MP4QpuRFOLSKcaZRAE&#10;l+Nrf6e5JtXmpjRR699PFgOzPJz3atO7RjypC7VnBbNpBoK48rpmo+B82k0KECEia2w8k4I3Bdis&#10;PwYrLLV/8YGex2hECuFQogIbY1tKGSpLDsPUt8SJu/rOYUywM1J3+ErhrpF5li2kw5pTg8WWtpaq&#10;+/HhFJz28j2ef1v+zM2l+ulvY2OKh1KjYf+1BBGpj//iP/deK8jT2PQl/QC5/g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IEVp1vgAAANsAAAAPAAAAAAAAAAAAAAAAAKEC&#10;AABkcnMvZG93bnJldi54bWxQSwUGAAAAAAQABAD5AAAAjAMAAAAA&#10;" strokecolor="#c30" strokeweight="1.5pt"/>
                <v:group id="Gruppieren 53" o:spid="_x0000_s1042" style="position:absolute;top:18669;width:25527;height:14998" coordsize="25527,149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 id="Textfeld 29" o:spid="_x0000_s1043" type="#_x0000_t202" style="position:absolute;width:25527;height:14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EIQsEA&#10;AADbAAAADwAAAGRycy9kb3ducmV2LnhtbESPQWsCMRSE74X+h/AKvdWsHsq6GkWLSqEnbfH82DyT&#10;4OZlSdJ1+++bQsHjMDPfMMv16DsxUEwusILppAJB3Abt2Cj4+ty/1CBSRtbYBSYFP5RgvXp8WGKj&#10;w42PNJyyEQXCqUEFNue+kTK1ljymSeiJi3cJ0WMuMhqpI94K3HdyVlWv0qPjsmCxpzdL7fX07RXs&#10;tmZu2hqj3dXauWE8Xz7MQannp3GzAJFpzPfwf/tdK5jN4e9L+Q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BCELBAAAA2wAAAA8AAAAAAAAAAAAAAAAAmAIAAGRycy9kb3du&#10;cmV2LnhtbFBLBQYAAAAABAAEAPUAAACGAwAAAAA=&#10;" fillcolor="white [3201]" strokeweight=".5pt">
                    <v:textbox>
                      <w:txbxContent>
                        <w:p w14:paraId="1BE15A84" w14:textId="77777777" w:rsidR="0043239A" w:rsidRPr="00B27CF0" w:rsidRDefault="0043239A" w:rsidP="00E52E8D">
                          <w:pPr>
                            <w:rPr>
                              <w:rFonts w:cs="Arial"/>
                              <w:b/>
                            </w:rPr>
                          </w:pPr>
                          <w:proofErr w:type="spellStart"/>
                          <w:r w:rsidRPr="00B27CF0">
                            <w:rPr>
                              <w:rFonts w:cs="Arial"/>
                              <w:b/>
                            </w:rPr>
                            <w:t>Identify</w:t>
                          </w:r>
                          <w:proofErr w:type="spellEnd"/>
                          <w:r w:rsidRPr="00B27CF0">
                            <w:rPr>
                              <w:rFonts w:cs="Arial"/>
                              <w:b/>
                            </w:rPr>
                            <w:t xml:space="preserve"> </w:t>
                          </w:r>
                          <w:proofErr w:type="spellStart"/>
                          <w:r w:rsidRPr="00B27CF0">
                            <w:rPr>
                              <w:rFonts w:cs="Arial"/>
                              <w:b/>
                            </w:rPr>
                            <w:t>the</w:t>
                          </w:r>
                          <w:proofErr w:type="spellEnd"/>
                          <w:r w:rsidRPr="00B27CF0">
                            <w:rPr>
                              <w:rFonts w:cs="Arial"/>
                              <w:b/>
                            </w:rPr>
                            <w:t xml:space="preserve"> </w:t>
                          </w:r>
                          <w:proofErr w:type="spellStart"/>
                          <w:r w:rsidRPr="00B27CF0">
                            <w:rPr>
                              <w:rFonts w:cs="Arial"/>
                              <w:b/>
                            </w:rPr>
                            <w:t>measurement</w:t>
                          </w:r>
                          <w:proofErr w:type="spellEnd"/>
                          <w:r w:rsidRPr="00B27CF0">
                            <w:rPr>
                              <w:rFonts w:cs="Arial"/>
                              <w:b/>
                            </w:rPr>
                            <w:t xml:space="preserve"> </w:t>
                          </w:r>
                          <w:proofErr w:type="spellStart"/>
                          <w:r w:rsidRPr="00B27CF0">
                            <w:rPr>
                              <w:rFonts w:cs="Arial"/>
                              <w:b/>
                            </w:rPr>
                            <w:t>sections</w:t>
                          </w:r>
                          <w:proofErr w:type="spellEnd"/>
                        </w:p>
                        <w:p w14:paraId="2F5A35AC" w14:textId="77777777" w:rsidR="0043239A" w:rsidRPr="001F63E2" w:rsidRDefault="0043239A" w:rsidP="00E52E8D">
                          <w:pPr>
                            <w:pStyle w:val="Listenabsatz"/>
                            <w:numPr>
                              <w:ilvl w:val="0"/>
                              <w:numId w:val="30"/>
                            </w:numPr>
                            <w:ind w:left="357" w:hanging="357"/>
                            <w:rPr>
                              <w:rFonts w:cs="Arial"/>
                            </w:rPr>
                          </w:pPr>
                          <w:proofErr w:type="spellStart"/>
                          <w:r w:rsidRPr="001F63E2">
                            <w:rPr>
                              <w:rFonts w:cs="Arial"/>
                            </w:rPr>
                            <w:t>Signal_identification.fIdentifyMS</w:t>
                          </w:r>
                          <w:proofErr w:type="spellEnd"/>
                          <w:r w:rsidRPr="001F63E2">
                            <w:rPr>
                              <w:rFonts w:cs="Arial"/>
                            </w:rPr>
                            <w:t>()</w:t>
                          </w:r>
                        </w:p>
                        <w:p w14:paraId="32C9D868" w14:textId="77777777" w:rsidR="0043239A" w:rsidRPr="001F63E2" w:rsidRDefault="0043239A" w:rsidP="00E52E8D">
                          <w:pPr>
                            <w:pStyle w:val="Listenabsatz"/>
                            <w:numPr>
                              <w:ilvl w:val="0"/>
                              <w:numId w:val="31"/>
                            </w:numPr>
                            <w:spacing w:before="240"/>
                            <w:ind w:left="357" w:hanging="357"/>
                            <w:contextualSpacing w:val="0"/>
                            <w:rPr>
                              <w:rFonts w:cs="Arial"/>
                            </w:rPr>
                          </w:pPr>
                          <w:proofErr w:type="spellStart"/>
                          <w:r w:rsidRPr="001F63E2">
                            <w:rPr>
                              <w:rFonts w:cs="Arial"/>
                            </w:rPr>
                            <w:t>fvirtMSC</w:t>
                          </w:r>
                          <w:proofErr w:type="spellEnd"/>
                          <w:r w:rsidRPr="001F63E2">
                            <w:rPr>
                              <w:rFonts w:cs="Arial"/>
                            </w:rPr>
                            <w:t>()</w:t>
                          </w:r>
                        </w:p>
                        <w:p w14:paraId="047FEE38" w14:textId="77777777" w:rsidR="0043239A" w:rsidRPr="001F63E2" w:rsidRDefault="0043239A" w:rsidP="00E52E8D">
                          <w:pPr>
                            <w:pStyle w:val="Listenabsatz"/>
                            <w:numPr>
                              <w:ilvl w:val="0"/>
                              <w:numId w:val="31"/>
                            </w:numPr>
                            <w:spacing w:before="0"/>
                            <w:ind w:left="357" w:hanging="357"/>
                            <w:contextualSpacing w:val="0"/>
                            <w:rPr>
                              <w:rFonts w:cs="Arial"/>
                            </w:rPr>
                          </w:pPr>
                          <w:proofErr w:type="spellStart"/>
                          <w:r w:rsidRPr="001F63E2">
                            <w:rPr>
                              <w:rFonts w:cs="Arial"/>
                            </w:rPr>
                            <w:t>DevInSec</w:t>
                          </w:r>
                          <w:proofErr w:type="spellEnd"/>
                          <w:r w:rsidRPr="001F63E2">
                            <w:rPr>
                              <w:rFonts w:cs="Arial"/>
                            </w:rPr>
                            <w:t>()</w:t>
                          </w:r>
                        </w:p>
                        <w:p w14:paraId="3AE2850E" w14:textId="77777777" w:rsidR="0043239A" w:rsidRPr="001F63E2" w:rsidRDefault="0043239A" w:rsidP="00E52E8D">
                          <w:pPr>
                            <w:pStyle w:val="Listenabsatz"/>
                            <w:numPr>
                              <w:ilvl w:val="0"/>
                              <w:numId w:val="31"/>
                            </w:numPr>
                            <w:spacing w:before="0"/>
                            <w:ind w:left="357" w:hanging="357"/>
                            <w:contextualSpacing w:val="0"/>
                            <w:rPr>
                              <w:rFonts w:cs="Arial"/>
                            </w:rPr>
                          </w:pPr>
                          <w:proofErr w:type="spellStart"/>
                          <w:r w:rsidRPr="001F63E2">
                            <w:rPr>
                              <w:rFonts w:cs="Arial"/>
                            </w:rPr>
                            <w:t>fCalcroot</w:t>
                          </w:r>
                          <w:proofErr w:type="spellEnd"/>
                          <w:r w:rsidRPr="001F63E2">
                            <w:rPr>
                              <w:rFonts w:cs="Arial"/>
                            </w:rPr>
                            <w:t>()</w:t>
                          </w:r>
                        </w:p>
                        <w:p w14:paraId="1F173218" w14:textId="77777777" w:rsidR="0043239A" w:rsidRPr="001F63E2" w:rsidRDefault="0043239A" w:rsidP="00E52E8D">
                          <w:pPr>
                            <w:pStyle w:val="Listenabsatz"/>
                            <w:numPr>
                              <w:ilvl w:val="0"/>
                              <w:numId w:val="31"/>
                            </w:numPr>
                            <w:spacing w:before="0"/>
                            <w:ind w:left="357" w:hanging="357"/>
                            <w:contextualSpacing w:val="0"/>
                            <w:rPr>
                              <w:rFonts w:cs="Arial"/>
                            </w:rPr>
                          </w:pPr>
                          <w:proofErr w:type="spellStart"/>
                          <w:r w:rsidRPr="001F63E2">
                            <w:rPr>
                              <w:rFonts w:cs="Arial"/>
                            </w:rPr>
                            <w:t>fSecOverview</w:t>
                          </w:r>
                          <w:proofErr w:type="spellEnd"/>
                        </w:p>
                      </w:txbxContent>
                    </v:textbox>
                  </v:shape>
                  <v:line id="Gerade Verbindung 31" o:spid="_x0000_s1044" style="position:absolute;visibility:visible;mso-wrap-style:square" from="0,6762" to="25527,6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SPAsYAAADbAAAADwAAAGRycy9kb3ducmV2LnhtbESPW2vCQBSE3wX/w3IKfdONCkVSVxHx&#10;UgpFvDzUt0P2mKRmz4bdbRL/fbcg+DjMzDfMbNGZSjTkfGlZwWiYgCDOrC45V3A+bQZTED4ga6ws&#10;k4I7eVjM+70Zptq2fKDmGHIRIexTVFCEUKdS+qwgg35oa+LoXa0zGKJ0udQO2wg3lRwnyZs0WHJc&#10;KLCmVUHZ7fhrFHyt7XW/+f4Jn1N33p0ut1W7be5Kvb50y3cQgbrwDD/aH1rBZAT/X+IP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yEjwLGAAAA2wAAAA8AAAAAAAAA&#10;AAAAAAAAoQIAAGRycy9kb3ducmV2LnhtbFBLBQYAAAAABAAEAPkAAACUAwAAAAA=&#10;" strokecolor="#4579b8 [3044]" strokeweight="1.25pt">
                    <v:stroke dashstyle="dash"/>
                  </v:line>
                </v:group>
                <v:group id="Gruppieren 292" o:spid="_x0000_s1045" style="position:absolute;top:8191;width:25527;height:9716" coordsize="25527,97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shape id="Textfeld 26" o:spid="_x0000_s1046" type="#_x0000_t202" style="position:absolute;width:25527;height:9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cMMEA&#10;AADbAAAADwAAAGRycy9kb3ducmV2LnhtbESPQWsCMRSE74X+h/AKvdWsHmS7GkWLLYWequL5sXkm&#10;wc3LkqTr9t83BcHjMDPfMMv16DsxUEwusILppAJB3Abt2Cg4Ht5fahApI2vsApOCX0qwXj0+LLHR&#10;4crfNOyzEQXCqUEFNue+kTK1ljymSeiJi3cO0WMuMhqpI14L3HdyVlVz6dFxWbDY05ul9rL/8Qp2&#10;W/Nq2hqj3dXauWE8nb/Mh1LPT+NmASLTmO/hW/tTK5jN4f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enDDBAAAA2wAAAA8AAAAAAAAAAAAAAAAAmAIAAGRycy9kb3du&#10;cmV2LnhtbFBLBQYAAAAABAAEAPUAAACGAwAAAAA=&#10;" fillcolor="white [3201]" strokeweight=".5pt">
                    <v:textbox>
                      <w:txbxContent>
                        <w:p w14:paraId="57E98B8C" w14:textId="77777777" w:rsidR="0043239A" w:rsidRPr="00B27CF0" w:rsidRDefault="0043239A" w:rsidP="00E52E8D">
                          <w:pPr>
                            <w:rPr>
                              <w:b/>
                            </w:rPr>
                          </w:pPr>
                          <w:r w:rsidRPr="00B27CF0">
                            <w:rPr>
                              <w:b/>
                            </w:rPr>
                            <w:t xml:space="preserve">Read </w:t>
                          </w:r>
                          <w:proofErr w:type="spellStart"/>
                          <w:r w:rsidRPr="00B27CF0">
                            <w:rPr>
                              <w:b/>
                            </w:rPr>
                            <w:t>input</w:t>
                          </w:r>
                          <w:proofErr w:type="spellEnd"/>
                          <w:r w:rsidRPr="00B27CF0">
                            <w:rPr>
                              <w:b/>
                            </w:rPr>
                            <w:t xml:space="preserve"> </w:t>
                          </w:r>
                          <w:proofErr w:type="spellStart"/>
                          <w:r w:rsidRPr="00B27CF0">
                            <w:rPr>
                              <w:b/>
                            </w:rPr>
                            <w:t>files</w:t>
                          </w:r>
                          <w:proofErr w:type="spellEnd"/>
                        </w:p>
                        <w:p w14:paraId="359B68FB" w14:textId="77777777" w:rsidR="0043239A" w:rsidRPr="00ED0C6D" w:rsidRDefault="0043239A" w:rsidP="00E52E8D">
                          <w:pPr>
                            <w:rPr>
                              <w:sz w:val="6"/>
                              <w:szCs w:val="6"/>
                            </w:rPr>
                          </w:pPr>
                        </w:p>
                        <w:p w14:paraId="261726F9" w14:textId="77777777" w:rsidR="0043239A" w:rsidRDefault="0043239A" w:rsidP="00E52E8D">
                          <w:pPr>
                            <w:pStyle w:val="Listenabsatz"/>
                            <w:numPr>
                              <w:ilvl w:val="0"/>
                              <w:numId w:val="29"/>
                            </w:numPr>
                            <w:ind w:left="357" w:hanging="357"/>
                          </w:pPr>
                          <w:proofErr w:type="spellStart"/>
                          <w:r>
                            <w:t>input.ReadInputMSC</w:t>
                          </w:r>
                          <w:proofErr w:type="spellEnd"/>
                          <w:r>
                            <w:t>()</w:t>
                          </w:r>
                        </w:p>
                        <w:p w14:paraId="613EE45D" w14:textId="77777777" w:rsidR="0043239A" w:rsidRDefault="0043239A" w:rsidP="00E52E8D">
                          <w:pPr>
                            <w:pStyle w:val="Listenabsatz"/>
                            <w:numPr>
                              <w:ilvl w:val="0"/>
                              <w:numId w:val="29"/>
                            </w:numPr>
                            <w:ind w:left="357" w:hanging="357"/>
                          </w:pPr>
                          <w:proofErr w:type="spellStart"/>
                          <w:r>
                            <w:t>input.ReadDataFile</w:t>
                          </w:r>
                          <w:proofErr w:type="spellEnd"/>
                          <w:r>
                            <w:t>()</w:t>
                          </w:r>
                        </w:p>
                        <w:p w14:paraId="44CBAFAF" w14:textId="77777777" w:rsidR="0043239A" w:rsidRDefault="0043239A" w:rsidP="00E52E8D"/>
                      </w:txbxContent>
                    </v:textbox>
                  </v:shape>
                  <v:line id="Gerade Verbindung 21504" o:spid="_x0000_s1047" style="position:absolute;visibility:visible;mso-wrap-style:square" from="0,4000" to="25527,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Vuj8gAAADeAAAADwAAAGRycy9kb3ducmV2LnhtbESPQWvCQBSE74L/YXmCN90oKpK6ikht&#10;pVBK1UN7e2SfSTT7Nuxuk/jvuwWhx2FmvmFWm85UoiHnS8sKJuMEBHFmdcm5gvNpP1qC8AFZY2WZ&#10;FNzJw2bd760w1bblT2qOIRcRwj5FBUUIdSqlzwoy6Me2Jo7exTqDIUqXS+2wjXBTyWmSLKTBkuNC&#10;gTXtCspuxx+j4P3ZXj72X9fwtnTn19P3bde+NHelhoNu+wQiUBf+w4/2QSuYTubJDP7uxCsg1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PVuj8gAAADeAAAADwAAAAAA&#10;AAAAAAAAAAChAgAAZHJzL2Rvd25yZXYueG1sUEsFBgAAAAAEAAQA+QAAAJYDAAAAAA==&#10;" strokecolor="#4579b8 [3044]" strokeweight="1.25pt">
                    <v:stroke dashstyle="dash"/>
                  </v:line>
                </v:group>
                <v:shape id="Gerade Verbindung mit Pfeil 21506" o:spid="_x0000_s1048" type="#_x0000_t32" style="position:absolute;left:7143;top:33623;width:0;height: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7vWsQAAADeAAAADwAAAGRycy9kb3ducmV2LnhtbESPQWsCMRSE7wX/Q3iCF9GsixVdjSKF&#10;gker7f25eSarm5dlE3X996ZQ6HGYmW+Y1aZztbhTGyrPCibjDARx6XXFRsH38XM0BxEissbaMyl4&#10;UoDNuve2wkL7B3/R/RCNSBAOBSqwMTaFlKG05DCMfUOcvLNvHcYkWyN1i48Ed7XMs2wmHVacFiw2&#10;9GGpvB5uTsFxJ5/D6d7yIjc/5am7DI2Z35Qa9LvtEkSkLv6H/9o7rSCfvGcz+L2TroB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u9axAAAAN4AAAAPAAAAAAAAAAAA&#10;AAAAAKECAABkcnMvZG93bnJldi54bWxQSwUGAAAAAAQABAD5AAAAkgMAAAAA&#10;" strokecolor="#c30" strokeweight="1.5pt"/>
                <v:group id="Gruppieren 21527" o:spid="_x0000_s1049" style="position:absolute;top:34290;width:25527;height:20859" coordsize="25527,20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U9ABX8cAAADe&#10;AAAADwAAAAAAAAAAAAAAAACqAgAAZHJzL2Rvd25yZXYueG1sUEsFBgAAAAAEAAQA+gAAAJ4DAAAA&#10;AA==&#10;">
                  <v:shape id="Textfeld 21507" o:spid="_x0000_s1050" type="#_x0000_t202" style="position:absolute;width:25527;height:20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Pn48QA&#10;AADeAAAADwAAAGRycy9kb3ducmV2LnhtbESPQUsDMRSE74L/ITyhN5ttwbrdNi0qbRE8WUvPj81r&#10;Ety8LEncrv/eCILHYWa+Ydbb0XdioJhcYAWzaQWCuA3asVFw+tjf1yBSRtbYBSYF35Rgu7m9WWOj&#10;w5XfaThmIwqEU4MKbM59I2VqLXlM09ATF+8SosdcZDRSR7wWuO/kvKoW0qPjsmCxpxdL7efxyyvY&#10;PZulaWuMdldr54bxfHkzB6Umd+PTCkSmMf+H/9qvWsF89lA9wu+dcgX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j5+PEAAAA3gAAAA8AAAAAAAAAAAAAAAAAmAIAAGRycy9k&#10;b3ducmV2LnhtbFBLBQYAAAAABAAEAPUAAACJAwAAAAA=&#10;" fillcolor="white [3201]" strokeweight=".5pt">
                    <v:textbox>
                      <w:txbxContent>
                        <w:p w14:paraId="551F95A1" w14:textId="78AF3E96" w:rsidR="0043239A" w:rsidRPr="00B27CF0" w:rsidRDefault="0043239A" w:rsidP="00E52E8D">
                          <w:pPr>
                            <w:rPr>
                              <w:b/>
                            </w:rPr>
                          </w:pPr>
                          <w:proofErr w:type="spellStart"/>
                          <w:r w:rsidRPr="00B27CF0">
                            <w:rPr>
                              <w:b/>
                            </w:rPr>
                            <w:t>C</w:t>
                          </w:r>
                          <w:r>
                            <w:rPr>
                              <w:b/>
                            </w:rPr>
                            <w:t>alculate</w:t>
                          </w:r>
                          <w:proofErr w:type="spellEnd"/>
                          <w:r>
                            <w:rPr>
                              <w:b/>
                            </w:rPr>
                            <w:t xml:space="preserve"> </w:t>
                          </w:r>
                          <w:proofErr w:type="spellStart"/>
                          <w:r w:rsidRPr="00B27CF0">
                            <w:rPr>
                              <w:b/>
                            </w:rPr>
                            <w:t>calibration</w:t>
                          </w:r>
                          <w:proofErr w:type="spellEnd"/>
                          <w:r w:rsidRPr="00B27CF0">
                            <w:rPr>
                              <w:b/>
                            </w:rPr>
                            <w:t xml:space="preserve"> </w:t>
                          </w:r>
                          <w:proofErr w:type="spellStart"/>
                          <w:r w:rsidRPr="00B27CF0">
                            <w:rPr>
                              <w:b/>
                            </w:rPr>
                            <w:t>parameter</w:t>
                          </w:r>
                          <w:r>
                            <w:rPr>
                              <w:b/>
                            </w:rPr>
                            <w:t>s</w:t>
                          </w:r>
                          <w:proofErr w:type="spellEnd"/>
                        </w:p>
                        <w:p w14:paraId="37BC1F26" w14:textId="77777777" w:rsidR="0043239A" w:rsidRDefault="0043239A" w:rsidP="00E52E8D">
                          <w:pPr>
                            <w:pStyle w:val="Listenabsatz"/>
                            <w:numPr>
                              <w:ilvl w:val="0"/>
                              <w:numId w:val="30"/>
                            </w:numPr>
                            <w:ind w:left="357" w:hanging="357"/>
                          </w:pPr>
                          <w:proofErr w:type="spellStart"/>
                          <w:r>
                            <w:t>Main_calculation_call.fCalcCalib</w:t>
                          </w:r>
                          <w:proofErr w:type="spellEnd"/>
                          <w:r>
                            <w:t>()</w:t>
                          </w:r>
                        </w:p>
                        <w:p w14:paraId="4703D097" w14:textId="77777777" w:rsidR="0043239A" w:rsidRDefault="0043239A" w:rsidP="00E52E8D">
                          <w:pPr>
                            <w:pStyle w:val="Listenabsatz"/>
                            <w:numPr>
                              <w:ilvl w:val="0"/>
                              <w:numId w:val="31"/>
                            </w:numPr>
                            <w:spacing w:before="240"/>
                            <w:ind w:left="357" w:hanging="357"/>
                            <w:contextualSpacing w:val="0"/>
                          </w:pPr>
                          <w:proofErr w:type="spellStart"/>
                          <w:r>
                            <w:t>ffv_veh</w:t>
                          </w:r>
                          <w:proofErr w:type="spellEnd"/>
                          <w:r>
                            <w:t>()</w:t>
                          </w:r>
                        </w:p>
                        <w:p w14:paraId="78661E3F" w14:textId="77777777" w:rsidR="0043239A" w:rsidRDefault="0043239A" w:rsidP="00E52E8D">
                          <w:pPr>
                            <w:pStyle w:val="Listenabsatz"/>
                            <w:numPr>
                              <w:ilvl w:val="0"/>
                              <w:numId w:val="31"/>
                            </w:numPr>
                            <w:spacing w:before="0"/>
                            <w:ind w:left="357" w:hanging="357"/>
                            <w:contextualSpacing w:val="0"/>
                          </w:pPr>
                          <w:proofErr w:type="spellStart"/>
                          <w:r>
                            <w:t>fCalcCorVveh</w:t>
                          </w:r>
                          <w:proofErr w:type="spellEnd"/>
                          <w:r>
                            <w:t>()</w:t>
                          </w:r>
                        </w:p>
                        <w:p w14:paraId="00A35E96" w14:textId="77777777" w:rsidR="0043239A" w:rsidRDefault="0043239A" w:rsidP="00E52E8D">
                          <w:pPr>
                            <w:pStyle w:val="Listenabsatz"/>
                            <w:numPr>
                              <w:ilvl w:val="0"/>
                              <w:numId w:val="31"/>
                            </w:numPr>
                            <w:spacing w:before="0"/>
                            <w:ind w:left="357" w:hanging="357"/>
                            <w:contextualSpacing w:val="0"/>
                          </w:pPr>
                          <w:proofErr w:type="spellStart"/>
                          <w:r>
                            <w:t>ffvpeBeta</w:t>
                          </w:r>
                          <w:proofErr w:type="spellEnd"/>
                          <w:r>
                            <w:t>()</w:t>
                          </w:r>
                        </w:p>
                        <w:p w14:paraId="1670522C" w14:textId="77777777" w:rsidR="0043239A" w:rsidRDefault="0043239A" w:rsidP="00E52E8D">
                          <w:pPr>
                            <w:pStyle w:val="Listenabsatz"/>
                            <w:numPr>
                              <w:ilvl w:val="0"/>
                              <w:numId w:val="31"/>
                            </w:numPr>
                            <w:spacing w:before="0"/>
                            <w:ind w:left="357" w:hanging="357"/>
                            <w:contextualSpacing w:val="0"/>
                          </w:pPr>
                          <w:proofErr w:type="spellStart"/>
                          <w:r>
                            <w:t>fWindBetaAir</w:t>
                          </w:r>
                          <w:proofErr w:type="spellEnd"/>
                          <w:r>
                            <w:t>()</w:t>
                          </w:r>
                        </w:p>
                        <w:p w14:paraId="6E0D25DE" w14:textId="77777777" w:rsidR="0043239A" w:rsidRDefault="0043239A" w:rsidP="00E52E8D">
                          <w:pPr>
                            <w:pStyle w:val="Listenabsatz"/>
                            <w:numPr>
                              <w:ilvl w:val="0"/>
                              <w:numId w:val="31"/>
                            </w:numPr>
                            <w:spacing w:before="0"/>
                            <w:ind w:left="357" w:hanging="357"/>
                            <w:contextualSpacing w:val="0"/>
                          </w:pPr>
                          <w:proofErr w:type="spellStart"/>
                          <w:r>
                            <w:t>fMoveAve</w:t>
                          </w:r>
                          <w:proofErr w:type="spellEnd"/>
                          <w:r>
                            <w:t>()</w:t>
                          </w:r>
                        </w:p>
                        <w:p w14:paraId="0972B0B9" w14:textId="77777777" w:rsidR="0043239A" w:rsidRDefault="0043239A" w:rsidP="00E52E8D">
                          <w:pPr>
                            <w:pStyle w:val="Listenabsatz"/>
                            <w:numPr>
                              <w:ilvl w:val="0"/>
                              <w:numId w:val="31"/>
                            </w:numPr>
                            <w:spacing w:before="0"/>
                            <w:ind w:left="357" w:hanging="357"/>
                            <w:contextualSpacing w:val="0"/>
                          </w:pPr>
                          <w:proofErr w:type="spellStart"/>
                          <w:r>
                            <w:t>fWindBetaAirErg</w:t>
                          </w:r>
                          <w:proofErr w:type="spellEnd"/>
                          <w:r>
                            <w:t>()</w:t>
                          </w:r>
                        </w:p>
                        <w:p w14:paraId="0FF256D7" w14:textId="77777777" w:rsidR="0043239A" w:rsidRDefault="0043239A" w:rsidP="00E52E8D">
                          <w:pPr>
                            <w:pStyle w:val="Listenabsatz"/>
                            <w:numPr>
                              <w:ilvl w:val="0"/>
                              <w:numId w:val="31"/>
                            </w:numPr>
                            <w:spacing w:before="0"/>
                            <w:ind w:left="357" w:hanging="357"/>
                            <w:contextualSpacing w:val="0"/>
                          </w:pPr>
                          <w:proofErr w:type="spellStart"/>
                          <w:r>
                            <w:t>fCheckCalib</w:t>
                          </w:r>
                          <w:proofErr w:type="spellEnd"/>
                          <w:r>
                            <w:t>()</w:t>
                          </w:r>
                        </w:p>
                      </w:txbxContent>
                    </v:textbox>
                  </v:shape>
                  <v:line id="Gerade Verbindung 21509" o:spid="_x0000_s1051" style="position:absolute;visibility:visible;mso-wrap-style:square" from="0,6667" to="25050,6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TBEcgAAADeAAAADwAAAGRycy9kb3ducmV2LnhtbESPT2vCQBTE7wW/w/IEb3WjUNHUVUS0&#10;LYIU/xza2yP7TFKzb8PumsRv3y0IPQ4z8xtmvuxMJRpyvrSsYDRMQBBnVpecKzifts9TED4ga6ws&#10;k4I7eVguek9zTLVt+UDNMeQiQtinqKAIoU6l9FlBBv3Q1sTRu1hnMETpcqkdthFuKjlOkok0WHJc&#10;KLCmdUHZ9XgzCvYbe/ncfv2E3dSd30/f13X71tyVGvS71SuIQF34Dz/aH1rBePSSzODvTrwCcvEL&#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vTBEcgAAADeAAAADwAAAAAA&#10;AAAAAAAAAAChAgAAZHJzL2Rvd25yZXYueG1sUEsFBgAAAAAEAAQA+QAAAJYDAAAAAA==&#10;" strokecolor="#4579b8 [3044]" strokeweight="1.25pt">
                    <v:stroke dashstyle="dash"/>
                  </v:line>
                  <v:shape id="Gerade Verbindung mit Pfeil 21510" o:spid="_x0000_s1052" type="#_x0000_t32" style="position:absolute;left:15621;top:19431;width:72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JEaMQAAADeAAAADwAAAGRycy9kb3ducmV2LnhtbESPXWvCMBSG7wX/QzjCbkTTljm0aypj&#10;MPBys/P+2Jwl3ZqT0kSt/365GOzy5f3iqfaT68WVxtB5VpCvMxDErdcdGwWfzdtqCyJEZI29Z1Jw&#10;pwD7ej6rsNT+xh90PUYj0giHEhXYGIdSytBachjWfiBO3pcfHcYkRyP1iLc07npZZNmTdNhxerA4&#10;0Kul9ud4cQqag7wvH98t7wpzas/T99KY7UWph8X08gwi0hT/w3/tg1ZQ5Js8ASSchAKy/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wkRoxAAAAN4AAAAPAAAAAAAAAAAA&#10;AAAAAKECAABkcnMvZG93bnJldi54bWxQSwUGAAAAAAQABAD5AAAAkgMAAAAA&#10;" strokecolor="#c30" strokeweight="1.5pt"/>
                  <v:shape id="Gerade Verbindung mit Pfeil 21511" o:spid="_x0000_s1053" type="#_x0000_t32" style="position:absolute;left:22764;top:8096;width:0;height:113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7h88UAAADeAAAADwAAAGRycy9kb3ducmV2LnhtbESPT2sCMRTE74LfITyhF6nZXWqxW6OI&#10;IHisf3p/3bwmWzcvyybq+u0bQfA4zMxvmPmyd424UBdqzwrySQaCuPK6ZqPgeNi8zkCEiKyx8UwK&#10;bhRguRgO5lhqf+UdXfbRiAThUKICG2NbShkqSw7DxLfEyfv1ncOYZGek7vCa4K6RRZa9S4c1pwWL&#10;La0tVaf92Sk4bOVt/PZl+aMw39VP/zc2ZnZW6mXUrz5BROrjM/xob7WCIp/mOdzvpCsgF/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I7h88UAAADeAAAADwAAAAAAAAAA&#10;AAAAAAChAgAAZHJzL2Rvd25yZXYueG1sUEsFBgAAAAAEAAQA+QAAAJMDAAAAAA==&#10;" strokecolor="#c30" strokeweight="1.5pt"/>
                  <v:shape id="Gerade Verbindung mit Pfeil 21512" o:spid="_x0000_s1054" type="#_x0000_t32" style="position:absolute;left:14859;top:8096;width:790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y7/sYAAADeAAAADwAAAGRycy9kb3ducmV2LnhtbESPQWvCQBSE7wX/w/IEb3WTYIukrqKC&#10;oIUeanvp7ZF9TbZm34bd1ST/3i0Uehxm5htmtRlsK27kg3GsIJ9nIIgrpw3XCj4/Do9LECEia2wd&#10;k4KRAmzWk4cVltr1/E63c6xFgnAoUUETY1dKGaqGLIa564iT9+28xZikr6X22Ce4bWWRZc/SouG0&#10;0GBH+4aqy/lqFfTd4vT1s7S+zsObMcN23L1Wo1Kz6bB9ARFpiP/hv/ZRKyjyp7yA3zvpCsj1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O8u/7GAAAA3gAAAA8AAAAAAAAA&#10;AAAAAAAAoQIAAGRycy9kb3ducmV2LnhtbFBLBQYAAAAABAAEAPkAAACUAwAAAAA=&#10;" strokecolor="#c30" strokeweight="1.5pt">
                    <v:stroke endarrow="open"/>
                  </v:shape>
                  <v:shape id="Textfeld 21513" o:spid="_x0000_s1055" type="#_x0000_t202" style="position:absolute;left:17811;top:7429;width:5004;height:36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C9skA&#10;AADeAAAADwAAAGRycy9kb3ducmV2LnhtbESPW2sCMRSE3wv9D+EUfCmaXYsiq1HagkVKL3hBfDxs&#10;TjeLm5Mlibr++6Yg9HGYmW+Y2aKzjTiTD7VjBfkgA0FcOl1zpWC3XfYnIEJE1tg4JgVXCrCY39/N&#10;sNDuwms6b2IlEoRDgQpMjG0hZSgNWQwD1xIn78d5izFJX0nt8ZLgtpHDLBtLizWnBYMtvRoqj5uT&#10;VXA074/f2dvny368uvqv7ckd/MdBqd5D9zwFEamL/+Fbe6UVDPNR/gR/d9IVkPN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TE/C9skAAADeAAAADwAAAAAAAAAAAAAAAACYAgAA&#10;ZHJzL2Rvd25yZXYueG1sUEsFBgAAAAAEAAQA9QAAAI4DAAAAAA==&#10;" filled="f" stroked="f" strokeweight=".5pt">
                    <v:textbox>
                      <w:txbxContent>
                        <w:p w14:paraId="5EFA4155" w14:textId="77777777" w:rsidR="0043239A" w:rsidRPr="00A379AA" w:rsidRDefault="0043239A" w:rsidP="00E52E8D">
                          <w:r w:rsidRPr="00A379AA">
                            <w:t>Loop</w:t>
                          </w:r>
                        </w:p>
                      </w:txbxContent>
                    </v:textbox>
                  </v:shape>
                </v:group>
                <v:shape id="Gerade Verbindung mit Pfeil 21514" o:spid="_x0000_s1056" type="#_x0000_t32" style="position:absolute;left:6381;top:55149;width:0;height: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lCa8QAAADeAAAADwAAAGRycy9kb3ducmV2LnhtbESPQWsCMRSE7wX/Q3hCL6LZXWyxq1FE&#10;KHhstd5fN89kdfOybKKu/74pCB6HmfmGWax614grdaH2rCCfZCCIK69rNgp+9p/jGYgQkTU2nknB&#10;nQKsloOXBZba3/ibrrtoRIJwKFGBjbEtpQyVJYdh4lvi5B195zAm2RmpO7wluGtkkWXv0mHNacFi&#10;SxtL1Xl3cQr2W3kfTb8sfxTmUP32p5Exs4tSr8N+PQcRqY/P8KO91QqK/C2fwv+ddAX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UJrxAAAAN4AAAAPAAAAAAAAAAAA&#10;AAAAAKECAABkcnMvZG93bnJldi54bWxQSwUGAAAAAAQABAD5AAAAkgMAAAAA&#10;" strokecolor="#c30" strokeweight="1.5pt"/>
                <v:group id="Gruppieren 54" o:spid="_x0000_s1057" style="position:absolute;top:56007;width:25527;height:7239" coordorigin="" coordsize="25527,7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Textfeld 21515" o:spid="_x0000_s1058" type="#_x0000_t202" style="position:absolute;width:25527;height:7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RK0sQA&#10;AADeAAAADwAAAGRycy9kb3ducmV2LnhtbESPQUsDMRSE70L/Q3hCbza7hcq6bVqstCJ4sornx+Y1&#10;Cd28LEncrv/eCILHYWa+YTa7yfdipJhcYAX1ogJB3AXt2Cj4eD/eNSBSRtbYByYF35Rgt53dbLDV&#10;4cpvNJ6yEQXCqUUFNuehlTJ1ljymRRiIi3cO0WMuMhqpI14L3PdyWVX30qPjsmBxoCdL3eX05RUc&#10;9ubBdA1Ge2i0c+P0eX41z0rNb6fHNYhMU/4P/7VftIJlvapX8HunXA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kStLEAAAA3gAAAA8AAAAAAAAAAAAAAAAAmAIAAGRycy9k&#10;b3ducmV2LnhtbFBLBQYAAAAABAAEAPUAAACJAwAAAAA=&#10;" fillcolor="white [3201]" strokeweight=".5pt">
                    <v:textbox>
                      <w:txbxContent>
                        <w:p w14:paraId="41A941CE" w14:textId="201CD77C" w:rsidR="0043239A" w:rsidRPr="00B27CF0" w:rsidRDefault="0043239A" w:rsidP="00E52E8D">
                          <w:pPr>
                            <w:rPr>
                              <w:b/>
                            </w:rPr>
                          </w:pPr>
                          <w:r w:rsidRPr="00B27CF0">
                            <w:rPr>
                              <w:b/>
                            </w:rPr>
                            <w:t xml:space="preserve">Write modal </w:t>
                          </w:r>
                          <w:proofErr w:type="spellStart"/>
                          <w:r w:rsidRPr="00B27CF0">
                            <w:rPr>
                              <w:b/>
                            </w:rPr>
                            <w:t>output</w:t>
                          </w:r>
                          <w:proofErr w:type="spellEnd"/>
                          <w:r w:rsidRPr="00B27CF0">
                            <w:rPr>
                              <w:b/>
                            </w:rPr>
                            <w:t xml:space="preserve"> </w:t>
                          </w:r>
                          <w:proofErr w:type="spellStart"/>
                          <w:r w:rsidRPr="00B27CF0">
                            <w:rPr>
                              <w:b/>
                            </w:rPr>
                            <w:t>file</w:t>
                          </w:r>
                          <w:proofErr w:type="spellEnd"/>
                        </w:p>
                        <w:p w14:paraId="154E5335" w14:textId="77777777" w:rsidR="0043239A" w:rsidRPr="00DC6039" w:rsidRDefault="0043239A" w:rsidP="00E52E8D">
                          <w:pPr>
                            <w:pStyle w:val="StandardWeb"/>
                            <w:numPr>
                              <w:ilvl w:val="0"/>
                              <w:numId w:val="29"/>
                            </w:numPr>
                            <w:ind w:left="357" w:hanging="357"/>
                            <w:rPr>
                              <w:rFonts w:ascii="Arial" w:hAnsi="Arial" w:cs="Arial"/>
                              <w:sz w:val="22"/>
                              <w:szCs w:val="22"/>
                            </w:rPr>
                          </w:pPr>
                          <w:r w:rsidRPr="001F63E2">
                            <w:rPr>
                              <w:rFonts w:ascii="Arial" w:hAnsi="Arial" w:cs="Arial"/>
                              <w:sz w:val="22"/>
                              <w:szCs w:val="22"/>
                            </w:rPr>
                            <w:t>Output.fOutDataCalc1Hz()</w:t>
                          </w:r>
                        </w:p>
                      </w:txbxContent>
                    </v:textbox>
                  </v:shape>
                  <v:line id="Gerade Verbindung 21516" o:spid="_x0000_s1059" style="position:absolute;visibility:visible;mso-wrap-style:square" from="0,3905" to="25527,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LDvsgAAADeAAAADwAAAGRycy9kb3ducmV2LnhtbESPQWvCQBSE74X+h+UVequbCBVJXUWk&#10;ailIMXqot0f2maRm34bdbRL/fVcoeBxm5htmthhMIzpyvrasIB0lIIgLq2suFRwP65cpCB+QNTaW&#10;ScGVPCzmjw8zzLTteU9dHkoRIewzVFCF0GZS+qIig35kW+Lona0zGKJ0pdQO+wg3jRwnyUQarDku&#10;VNjSqqLikv8aBbt3e/5af/+Ez6k7bg+ny6rfdFelnp+G5RuIQEO4h//bH1rBOH1NJ3C7E6+AnP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rLDvsgAAADeAAAADwAAAAAA&#10;AAAAAAAAAAChAgAAZHJzL2Rvd25yZXYueG1sUEsFBgAAAAAEAAQA+QAAAJYDAAAAAA==&#10;" strokecolor="#4579b8 [3044]" strokeweight="1.25pt">
                    <v:stroke dashstyle="dash"/>
                  </v:line>
                </v:group>
                <v:shape id="Gerade Verbindung mit Pfeil 21517" o:spid="_x0000_s1060" type="#_x0000_t32" style="position:absolute;left:13049;top:72009;width:0;height:3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azfccAAADeAAAADwAAAGRycy9kb3ducmV2LnhtbESPQWvCQBSE7wX/w/KE3uomilWiq1hR&#10;9FAIUUG8PbLPJJh9m2a3Gv99t1DocZiZb5j5sjO1uFPrKssK4kEEgji3uuJCwem4fZuCcB5ZY22Z&#10;FDzJwXLRe5ljou2DM7offCEChF2CCkrvm0RKl5dk0A1sQxy8q20N+iDbQuoWHwFuajmMondpsOKw&#10;UGJD65Ly2+HbKEg/zCZNN1lxGX3GX35vz53Ldkq99rvVDISnzv+H/9p7rWAYj+MJ/N4JV0Auf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RrN9xwAAAN4AAAAPAAAAAAAA&#10;AAAAAAAAAKECAABkcnMvZG93bnJldi54bWxQSwUGAAAAAAQABAD5AAAAlQMAAAAA&#10;" strokecolor="#c30" strokeweight="1.5pt">
                  <v:stroke endarrow="open"/>
                </v:shape>
                <v:group id="Gruppieren 293" o:spid="_x0000_s1061" style="position:absolute;left:38004;top:8191;width:19146;height:7525" coordsize="19145,7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Dnw0MYAAADcAAAADwAAAGRycy9kb3ducmV2LnhtbESPT2vCQBTE7wW/w/IK&#10;vdXNHyw1dQ0itngQoSqU3h7ZZxKSfRuy2yR++25B6HGYmd8wq3wyrRiod7VlBfE8AkFcWF1zqeBy&#10;fn9+BeE8ssbWMim4kYN8PXtYYabtyJ80nHwpAoRdhgoq77tMSldUZNDNbUccvKvtDfog+1LqHscA&#10;N61MouhFGqw5LFTY0baiojn9GAUfI46bNN4Nh+a6vX2fF8evQ0xKPT1OmzcQnib/H76391pBsk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OfDQxgAAANwA&#10;AAAPAAAAAAAAAAAAAAAAAKoCAABkcnMvZG93bnJldi54bWxQSwUGAAAAAAQABAD6AAAAnQMAAAAA&#10;">
                  <v:shape id="Textfeld 21518" o:spid="_x0000_s1062" type="#_x0000_t202" style="position:absolute;width:19145;height:7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XlTMIA&#10;AADeAAAADwAAAGRycy9kb3ducmV2LnhtbERPTUsDMRC9C/6HMII3m92CZV2bFi1VCj21iudhM02C&#10;m8mSpNv135tDocfH+16uJ9+LkWJygRXUswoEcRe0Y6Pg++vjqQGRMrLGPjAp+KME69X93RJbHS58&#10;oPGYjSghnFpUYHMeWilTZ8ljmoWBuHCnED3mAqOROuKlhPtezqtqIT06Lg0WB9pY6n6PZ69g+25e&#10;TNdgtNtGOzdOP6e9+VTq8WF6ewWRaco38dW90wrm9XNd9pY75Qr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JeVMwgAAAN4AAAAPAAAAAAAAAAAAAAAAAJgCAABkcnMvZG93&#10;bnJldi54bWxQSwUGAAAAAAQABAD1AAAAhwMAAAAA&#10;" fillcolor="white [3201]" strokeweight=".5pt">
                    <v:textbox>
                      <w:txbxContent>
                        <w:p w14:paraId="78DAC3C9" w14:textId="77777777" w:rsidR="0043239A" w:rsidRPr="00B27CF0" w:rsidRDefault="0043239A" w:rsidP="00E52E8D">
                          <w:pPr>
                            <w:rPr>
                              <w:rFonts w:cs="Arial"/>
                              <w:b/>
                              <w:szCs w:val="22"/>
                            </w:rPr>
                          </w:pPr>
                          <w:r w:rsidRPr="00B27CF0">
                            <w:rPr>
                              <w:rFonts w:cs="Arial"/>
                              <w:b/>
                              <w:szCs w:val="22"/>
                            </w:rPr>
                            <w:t xml:space="preserve">Read </w:t>
                          </w:r>
                          <w:proofErr w:type="spellStart"/>
                          <w:r w:rsidRPr="00B27CF0">
                            <w:rPr>
                              <w:rFonts w:cs="Arial"/>
                              <w:b/>
                              <w:szCs w:val="22"/>
                            </w:rPr>
                            <w:t>input</w:t>
                          </w:r>
                          <w:proofErr w:type="spellEnd"/>
                          <w:r w:rsidRPr="00B27CF0">
                            <w:rPr>
                              <w:rFonts w:cs="Arial"/>
                              <w:b/>
                              <w:szCs w:val="22"/>
                            </w:rPr>
                            <w:t xml:space="preserve"> </w:t>
                          </w:r>
                          <w:proofErr w:type="spellStart"/>
                          <w:r w:rsidRPr="00B27CF0">
                            <w:rPr>
                              <w:rFonts w:cs="Arial"/>
                              <w:b/>
                              <w:szCs w:val="22"/>
                            </w:rPr>
                            <w:t>files</w:t>
                          </w:r>
                          <w:proofErr w:type="spellEnd"/>
                        </w:p>
                        <w:p w14:paraId="7B95E450" w14:textId="77777777" w:rsidR="0043239A" w:rsidRPr="001F63E2" w:rsidRDefault="0043239A" w:rsidP="00E52E8D">
                          <w:pPr>
                            <w:pStyle w:val="StandardWeb"/>
                            <w:numPr>
                              <w:ilvl w:val="0"/>
                              <w:numId w:val="29"/>
                            </w:numPr>
                            <w:ind w:left="357" w:hanging="357"/>
                            <w:rPr>
                              <w:rFonts w:ascii="Arial" w:hAnsi="Arial" w:cs="Arial"/>
                              <w:sz w:val="22"/>
                              <w:szCs w:val="22"/>
                            </w:rPr>
                          </w:pPr>
                          <w:proofErr w:type="spellStart"/>
                          <w:r>
                            <w:rPr>
                              <w:rFonts w:ascii="Arial" w:hAnsi="Arial" w:cs="Arial"/>
                              <w:sz w:val="22"/>
                              <w:szCs w:val="22"/>
                            </w:rPr>
                            <w:t>input.</w:t>
                          </w:r>
                          <w:r w:rsidRPr="001F63E2">
                            <w:rPr>
                              <w:rFonts w:ascii="Arial" w:hAnsi="Arial" w:cs="Arial"/>
                              <w:sz w:val="22"/>
                              <w:szCs w:val="22"/>
                            </w:rPr>
                            <w:t>ReadDataFile</w:t>
                          </w:r>
                          <w:proofErr w:type="spellEnd"/>
                          <w:r w:rsidRPr="001F63E2">
                            <w:rPr>
                              <w:rFonts w:ascii="Arial" w:hAnsi="Arial" w:cs="Arial"/>
                              <w:sz w:val="22"/>
                              <w:szCs w:val="22"/>
                            </w:rPr>
                            <w:t>()</w:t>
                          </w:r>
                        </w:p>
                        <w:p w14:paraId="4064B94A" w14:textId="77777777" w:rsidR="0043239A" w:rsidRDefault="0043239A" w:rsidP="00E52E8D"/>
                      </w:txbxContent>
                    </v:textbox>
                  </v:shape>
                  <v:line id="Gerade Verbindung 21519" o:spid="_x0000_s1063" style="position:absolute;visibility:visible;mso-wrap-style:square" from="0,4000" to="19145,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1XzMgAAADeAAAADwAAAGRycy9kb3ducmV2LnhtbESPQWvCQBSE70L/w/IKvekmgmJTVylS&#10;bRGKVD3U2yP7TKLZt2F3m8R/3y0UPA4z8w0zX/amFi05X1lWkI4SEMS51RUXCo6H9XAGwgdkjbVl&#10;UnAjD8vFw2COmbYdf1G7D4WIEPYZKihDaDIpfV6SQT+yDXH0ztYZDFG6QmqHXYSbWo6TZCoNVhwX&#10;SmxoVVJ+3f8YBZ9v9rxbf1/CduaO74fTddVt2ptST4/96wuIQH24h//bH1rBOJ2kz/B3J14Bufg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y1XzMgAAADeAAAADwAAAAAA&#10;AAAAAAAAAAChAgAAZHJzL2Rvd25yZXYueG1sUEsFBgAAAAAEAAQA+QAAAJYDAAAAAA==&#10;" strokecolor="#4579b8 [3044]" strokeweight="1.25pt">
                    <v:stroke dashstyle="dash"/>
                  </v:line>
                </v:group>
                <v:group id="Gruppieren 21532" o:spid="_x0000_s1064" style="position:absolute;left:30384;top:16573;width:26766;height:12954" coordsize="26765,12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GfjQaxgAAAN4A&#10;AAAPAAAAAAAAAAAAAAAAAKoCAABkcnMvZG93bnJldi54bWxQSwUGAAAAAAQABAD6AAAAnQMAAAAA&#10;">
                  <v:shape id="Textfeld 21520" o:spid="_x0000_s1065" type="#_x0000_t202" style="position:absolute;width:26765;height:12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8j98MA&#10;AADeAAAADwAAAGRycy9kb3ducmV2LnhtbESPzUoDMRSF94LvEG7Bnc10QJlOm5YqVQRXtuL6MrlN&#10;Qic3QxKn49ubRaHLw/njW28n34uRYnKBFSzmFQjiLmjHRsH38e2xAZEyssY+MCn4owTbzf3dGlsd&#10;LvxF4yEbUUY4tajA5jy0UqbOksc0DwNx8U4hesxFRiN1xEsZ972sq+pZenRcHiwO9GqpOx9+vYL9&#10;i1marsFo9412bpx+Tp/mXamH2bRbgcg05Vv42v7QCurFU10ACk5BAb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8j98MAAADeAAAADwAAAAAAAAAAAAAAAACYAgAAZHJzL2Rv&#10;d25yZXYueG1sUEsFBgAAAAAEAAQA9QAAAIgDAAAAAA==&#10;" fillcolor="white [3201]" strokeweight=".5pt">
                    <v:textbox>
                      <w:txbxContent>
                        <w:p w14:paraId="732518D5" w14:textId="77777777" w:rsidR="0043239A" w:rsidRPr="00B27CF0" w:rsidRDefault="0043239A" w:rsidP="00E52E8D">
                          <w:pPr>
                            <w:rPr>
                              <w:rFonts w:cs="Arial"/>
                              <w:b/>
                              <w:szCs w:val="22"/>
                            </w:rPr>
                          </w:pPr>
                          <w:proofErr w:type="spellStart"/>
                          <w:r w:rsidRPr="00B27CF0">
                            <w:rPr>
                              <w:rFonts w:cs="Arial"/>
                              <w:b/>
                              <w:szCs w:val="22"/>
                            </w:rPr>
                            <w:t>Identify</w:t>
                          </w:r>
                          <w:proofErr w:type="spellEnd"/>
                          <w:r w:rsidRPr="00B27CF0">
                            <w:rPr>
                              <w:rFonts w:cs="Arial"/>
                              <w:b/>
                              <w:szCs w:val="22"/>
                            </w:rPr>
                            <w:t xml:space="preserve"> </w:t>
                          </w:r>
                          <w:proofErr w:type="spellStart"/>
                          <w:r w:rsidRPr="00B27CF0">
                            <w:rPr>
                              <w:rFonts w:cs="Arial"/>
                              <w:b/>
                              <w:szCs w:val="22"/>
                            </w:rPr>
                            <w:t>the</w:t>
                          </w:r>
                          <w:proofErr w:type="spellEnd"/>
                          <w:r w:rsidRPr="00B27CF0">
                            <w:rPr>
                              <w:rFonts w:cs="Arial"/>
                              <w:b/>
                              <w:szCs w:val="22"/>
                            </w:rPr>
                            <w:t xml:space="preserve"> </w:t>
                          </w:r>
                          <w:proofErr w:type="spellStart"/>
                          <w:r w:rsidRPr="00B27CF0">
                            <w:rPr>
                              <w:rFonts w:cs="Arial"/>
                              <w:b/>
                              <w:szCs w:val="22"/>
                            </w:rPr>
                            <w:t>measurement</w:t>
                          </w:r>
                          <w:proofErr w:type="spellEnd"/>
                          <w:r w:rsidRPr="00B27CF0">
                            <w:rPr>
                              <w:rFonts w:cs="Arial"/>
                              <w:b/>
                              <w:szCs w:val="22"/>
                            </w:rPr>
                            <w:t xml:space="preserve"> </w:t>
                          </w:r>
                          <w:proofErr w:type="spellStart"/>
                          <w:r w:rsidRPr="00B27CF0">
                            <w:rPr>
                              <w:rFonts w:cs="Arial"/>
                              <w:b/>
                              <w:szCs w:val="22"/>
                            </w:rPr>
                            <w:t>sections</w:t>
                          </w:r>
                          <w:proofErr w:type="spellEnd"/>
                        </w:p>
                        <w:p w14:paraId="7136921F" w14:textId="77777777" w:rsidR="0043239A" w:rsidRPr="001F63E2" w:rsidRDefault="0043239A" w:rsidP="00E52E8D">
                          <w:pPr>
                            <w:pStyle w:val="StandardWeb"/>
                            <w:numPr>
                              <w:ilvl w:val="0"/>
                              <w:numId w:val="30"/>
                            </w:numPr>
                            <w:spacing w:before="120" w:beforeAutospacing="0" w:after="0" w:afterAutospacing="0"/>
                            <w:ind w:left="357" w:hanging="357"/>
                            <w:rPr>
                              <w:rFonts w:ascii="Arial" w:hAnsi="Arial" w:cs="Arial"/>
                              <w:sz w:val="22"/>
                              <w:szCs w:val="22"/>
                            </w:rPr>
                          </w:pPr>
                          <w:proofErr w:type="spellStart"/>
                          <w:r w:rsidRPr="001F63E2">
                            <w:rPr>
                              <w:rFonts w:ascii="Arial" w:hAnsi="Arial" w:cs="Arial"/>
                              <w:sz w:val="22"/>
                              <w:szCs w:val="22"/>
                            </w:rPr>
                            <w:t>Signal_identification.fIdentifyMS</w:t>
                          </w:r>
                          <w:proofErr w:type="spellEnd"/>
                          <w:r w:rsidRPr="001F63E2">
                            <w:rPr>
                              <w:rFonts w:ascii="Arial" w:hAnsi="Arial" w:cs="Arial"/>
                              <w:sz w:val="22"/>
                              <w:szCs w:val="22"/>
                            </w:rPr>
                            <w:t>()</w:t>
                          </w:r>
                        </w:p>
                        <w:p w14:paraId="55909B15" w14:textId="77777777" w:rsidR="0043239A" w:rsidRPr="001F63E2" w:rsidRDefault="0043239A" w:rsidP="00E52E8D">
                          <w:pPr>
                            <w:pStyle w:val="StandardWeb"/>
                            <w:numPr>
                              <w:ilvl w:val="0"/>
                              <w:numId w:val="31"/>
                            </w:numPr>
                            <w:spacing w:line="276" w:lineRule="auto"/>
                            <w:ind w:left="357" w:hanging="357"/>
                            <w:rPr>
                              <w:rFonts w:ascii="Arial" w:hAnsi="Arial" w:cs="Arial"/>
                              <w:sz w:val="22"/>
                              <w:szCs w:val="22"/>
                            </w:rPr>
                          </w:pPr>
                          <w:proofErr w:type="spellStart"/>
                          <w:r w:rsidRPr="001F63E2">
                            <w:rPr>
                              <w:rFonts w:ascii="Arial" w:hAnsi="Arial" w:cs="Arial"/>
                              <w:sz w:val="22"/>
                              <w:szCs w:val="22"/>
                            </w:rPr>
                            <w:t>DevInSec</w:t>
                          </w:r>
                          <w:proofErr w:type="spellEnd"/>
                          <w:r w:rsidRPr="001F63E2">
                            <w:rPr>
                              <w:rFonts w:ascii="Arial" w:hAnsi="Arial" w:cs="Arial"/>
                              <w:sz w:val="22"/>
                              <w:szCs w:val="22"/>
                            </w:rPr>
                            <w:t>()</w:t>
                          </w:r>
                        </w:p>
                        <w:p w14:paraId="279A5D28" w14:textId="77777777" w:rsidR="0043239A" w:rsidRPr="001F63E2" w:rsidRDefault="0043239A" w:rsidP="00E52E8D">
                          <w:pPr>
                            <w:pStyle w:val="StandardWeb"/>
                            <w:numPr>
                              <w:ilvl w:val="0"/>
                              <w:numId w:val="31"/>
                            </w:numPr>
                            <w:spacing w:line="276" w:lineRule="auto"/>
                            <w:ind w:left="357" w:hanging="357"/>
                            <w:rPr>
                              <w:rFonts w:ascii="Arial" w:hAnsi="Arial" w:cs="Arial"/>
                              <w:sz w:val="22"/>
                              <w:szCs w:val="22"/>
                            </w:rPr>
                          </w:pPr>
                          <w:proofErr w:type="spellStart"/>
                          <w:r w:rsidRPr="001F63E2">
                            <w:rPr>
                              <w:rFonts w:ascii="Arial" w:hAnsi="Arial" w:cs="Arial"/>
                              <w:sz w:val="22"/>
                              <w:szCs w:val="22"/>
                            </w:rPr>
                            <w:t>fCalcroot</w:t>
                          </w:r>
                          <w:proofErr w:type="spellEnd"/>
                          <w:r w:rsidRPr="001F63E2">
                            <w:rPr>
                              <w:rFonts w:ascii="Arial" w:hAnsi="Arial" w:cs="Arial"/>
                              <w:sz w:val="22"/>
                              <w:szCs w:val="22"/>
                            </w:rPr>
                            <w:t>()</w:t>
                          </w:r>
                        </w:p>
                        <w:p w14:paraId="67F489EA" w14:textId="77777777" w:rsidR="0043239A" w:rsidRPr="001F63E2" w:rsidRDefault="0043239A" w:rsidP="00E52E8D">
                          <w:pPr>
                            <w:pStyle w:val="StandardWeb"/>
                            <w:numPr>
                              <w:ilvl w:val="0"/>
                              <w:numId w:val="31"/>
                            </w:numPr>
                            <w:spacing w:line="276" w:lineRule="auto"/>
                            <w:ind w:left="357" w:hanging="357"/>
                            <w:rPr>
                              <w:rFonts w:ascii="Arial" w:hAnsi="Arial" w:cs="Arial"/>
                              <w:sz w:val="22"/>
                              <w:szCs w:val="22"/>
                            </w:rPr>
                          </w:pPr>
                          <w:proofErr w:type="spellStart"/>
                          <w:r w:rsidRPr="001F63E2">
                            <w:rPr>
                              <w:rFonts w:ascii="Arial" w:hAnsi="Arial" w:cs="Arial"/>
                              <w:sz w:val="22"/>
                              <w:szCs w:val="22"/>
                            </w:rPr>
                            <w:t>fSecOverview</w:t>
                          </w:r>
                          <w:proofErr w:type="spellEnd"/>
                        </w:p>
                      </w:txbxContent>
                    </v:textbox>
                  </v:shape>
                  <v:line id="Gerade Verbindung 21521" o:spid="_x0000_s1066" style="position:absolute;visibility:visible;mso-wrap-style:square" from="0,6286" to="26765,6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eRd8gAAADeAAAADwAAAGRycy9kb3ducmV2LnhtbESPQWvCQBSE70L/w/IK3nSTQIukrlKk&#10;tiIUqXpob4/sM0nNvg27axL/fbcgeBxm5htmvhxMIzpyvrasIJ0mIIgLq2suFRwP68kMhA/IGhvL&#10;pOBKHpaLh9Ecc217/qJuH0oRIexzVFCF0OZS+qIig35qW+LonawzGKJ0pdQO+wg3jcyS5FkarDku&#10;VNjSqqLivL8YBZ9v9rRbf/+G7cwdPw4/51X/3l2VGj8Ory8gAg3hHr61N1pBlj5lKfzfiVdALv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2zeRd8gAAADeAAAADwAAAAAA&#10;AAAAAAAAAAChAgAAZHJzL2Rvd25yZXYueG1sUEsFBgAAAAAEAAQA+QAAAJYDAAAAAA==&#10;" strokecolor="#4579b8 [3044]" strokeweight="1.25pt">
                    <v:stroke dashstyle="dash"/>
                  </v:line>
                </v:group>
                <v:shape id="Gerade Verbindung mit Pfeil 21522" o:spid="_x0000_s1067" type="#_x0000_t32" style="position:absolute;left:48863;top:15716;width:0;height: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C1OcUAAADeAAAADwAAAGRycy9kb3ducmV2LnhtbESPT2sCMRTE70K/Q3iFXkSzhlp0NUop&#10;FDzWP70/N89k7eZl2URdv30jFHocZuY3zHLd+0ZcqYt1YA2TcQGCuAqmZqvhsP8czUDEhGywCUwa&#10;7hRhvXoaLLE04cZbuu6SFRnCsUQNLqW2lDJWjjzGcWiJs3cKnceUZWel6fCW4b6RqijepMea84LD&#10;lj4cVT+7i9ew38j78PXL8VzZ7+rYn4fWzi5avzz37wsQifr0H/5rb4wGNZkqBY87+Qr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jC1OcUAAADeAAAADwAAAAAAAAAA&#10;AAAAAAChAgAAZHJzL2Rvd25yZXYueG1sUEsFBgAAAAAEAAQA+QAAAJMDAAAAAA==&#10;" strokecolor="#c30" strokeweight="1.5pt"/>
                <v:shape id="Gerade Verbindung mit Pfeil 21523" o:spid="_x0000_s1068" type="#_x0000_t32" style="position:absolute;left:48863;top:29527;width:0;height: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wQosQAAADeAAAADwAAAGRycy9kb3ducmV2LnhtbESPQWsCMRSE70L/Q3iFXkSzblV0NYoI&#10;BY+ttvfn5pmsbl6WTdT13zeFgsdhZr5hluvO1eJGbag8KxgNMxDEpdcVGwXfh4/BDESIyBprz6Tg&#10;QQHWq5feEgvt7/xFt300IkE4FKjAxtgUUobSksMw9A1x8k6+dRiTbI3ULd4T3NUyz7KpdFhxWrDY&#10;0NZSedlfnYLDTj7640/L89z8lMfu3DdmdlXq7bXbLEBE6uIz/N/eaQX5aJK/w9+ddAX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fBCixAAAAN4AAAAPAAAAAAAAAAAA&#10;AAAAAKECAABkcnMvZG93bnJldi54bWxQSwUGAAAAAAQABAD5AAAAkgMAAAAA&#10;" strokecolor="#c30" strokeweight="1.5pt"/>
                <v:group id="Gruppieren 55" o:spid="_x0000_s1069" style="position:absolute;left:30384;top:30194;width:26766;height:22384" coordorigin="" coordsize="26765,22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Textfeld 21524" o:spid="_x0000_s1070" type="#_x0000_t202" style="position:absolute;width:26765;height:2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Ql9MQA&#10;AADeAAAADwAAAGRycy9kb3ducmV2LnhtbESPQUsDMRSE70L/Q3iCN5vtorJum5YqVQRPVun5sXlN&#10;gpuXJYnb9d8bodDjMDPfMKvN5HsxUkwusILFvAJB3AXt2Cj4+ny5bUCkjKyxD0wKfinBZj27WmGr&#10;w4k/aNxnIwqEU4sKbM5DK2XqLHlM8zAQF+8YosdcZDRSRzwVuO9lXVUP0qPjsmBxoGdL3ff+xyvY&#10;PZlH0zUY7a7Rzo3T4fhuXpW6uZ62SxCZpnwJn9tvWkG9uK/v4P9OuQ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EJfTEAAAA3gAAAA8AAAAAAAAAAAAAAAAAmAIAAGRycy9k&#10;b3ducmV2LnhtbFBLBQYAAAAABAAEAPUAAACJAwAAAAA=&#10;" fillcolor="white [3201]" strokeweight=".5pt">
                    <v:textbox>
                      <w:txbxContent>
                        <w:p w14:paraId="2B5BD3AA" w14:textId="27A21C1B" w:rsidR="0043239A" w:rsidRPr="00250532" w:rsidRDefault="0043239A" w:rsidP="00E52E8D">
                          <w:pPr>
                            <w:rPr>
                              <w:rFonts w:cs="Arial"/>
                              <w:b/>
                              <w:szCs w:val="22"/>
                              <w:lang w:val="en-GB"/>
                            </w:rPr>
                          </w:pPr>
                          <w:r w:rsidRPr="00250532">
                            <w:rPr>
                              <w:rFonts w:cs="Arial"/>
                              <w:b/>
                              <w:szCs w:val="22"/>
                              <w:lang w:val="en-GB"/>
                            </w:rPr>
                            <w:t>Analyse the data inside the MS</w:t>
                          </w:r>
                        </w:p>
                        <w:p w14:paraId="7CD3EBAF" w14:textId="77777777" w:rsidR="0043239A" w:rsidRPr="001F63E2" w:rsidRDefault="0043239A" w:rsidP="00E52E8D">
                          <w:pPr>
                            <w:pStyle w:val="StandardWeb"/>
                            <w:numPr>
                              <w:ilvl w:val="0"/>
                              <w:numId w:val="30"/>
                            </w:numPr>
                            <w:spacing w:before="120" w:beforeAutospacing="0" w:after="0" w:afterAutospacing="0"/>
                            <w:ind w:left="357" w:hanging="357"/>
                            <w:rPr>
                              <w:rFonts w:ascii="Arial" w:hAnsi="Arial" w:cs="Arial"/>
                              <w:sz w:val="22"/>
                              <w:szCs w:val="22"/>
                            </w:rPr>
                          </w:pPr>
                          <w:proofErr w:type="spellStart"/>
                          <w:r w:rsidRPr="001F63E2">
                            <w:rPr>
                              <w:rFonts w:ascii="Arial" w:hAnsi="Arial" w:cs="Arial"/>
                              <w:sz w:val="22"/>
                              <w:szCs w:val="22"/>
                            </w:rPr>
                            <w:t>Main_calculation_call.fCalc</w:t>
                          </w:r>
                          <w:r>
                            <w:rPr>
                              <w:rFonts w:ascii="Arial" w:hAnsi="Arial" w:cs="Arial"/>
                              <w:sz w:val="22"/>
                              <w:szCs w:val="22"/>
                            </w:rPr>
                            <w:t>Run</w:t>
                          </w:r>
                          <w:proofErr w:type="spellEnd"/>
                          <w:r w:rsidRPr="001F63E2">
                            <w:rPr>
                              <w:rFonts w:ascii="Arial" w:hAnsi="Arial" w:cs="Arial"/>
                              <w:sz w:val="22"/>
                              <w:szCs w:val="22"/>
                            </w:rPr>
                            <w:t>()</w:t>
                          </w:r>
                        </w:p>
                        <w:p w14:paraId="73157CD2" w14:textId="2530CCAA" w:rsidR="0043239A" w:rsidRPr="00E00F6D" w:rsidRDefault="0043239A" w:rsidP="00E00F6D">
                          <w:pPr>
                            <w:pStyle w:val="Listenabsatz"/>
                            <w:numPr>
                              <w:ilvl w:val="0"/>
                              <w:numId w:val="31"/>
                            </w:numPr>
                            <w:spacing w:before="240"/>
                            <w:ind w:left="357" w:hanging="357"/>
                            <w:contextualSpacing w:val="0"/>
                            <w:rPr>
                              <w:lang w:val="en-GB"/>
                            </w:rPr>
                          </w:pPr>
                          <w:proofErr w:type="spellStart"/>
                          <w:r w:rsidRPr="00E00F6D">
                            <w:rPr>
                              <w:lang w:val="en-GB"/>
                            </w:rPr>
                            <w:t>ffv_veh</w:t>
                          </w:r>
                          <w:proofErr w:type="spellEnd"/>
                          <w:r w:rsidRPr="00E00F6D">
                            <w:rPr>
                              <w:lang w:val="en-GB"/>
                            </w:rPr>
                            <w:t>() (</w:t>
                          </w:r>
                          <w:r w:rsidRPr="006E49EC">
                            <w:rPr>
                              <w:color w:val="00B0F0"/>
                              <w:lang w:val="en-GB"/>
                            </w:rPr>
                            <w:t>only by HS</w:t>
                          </w:r>
                          <w:r w:rsidRPr="00E00F6D">
                            <w:rPr>
                              <w:lang w:val="en-GB"/>
                            </w:rPr>
                            <w:t>)</w:t>
                          </w:r>
                        </w:p>
                        <w:p w14:paraId="69058AFD" w14:textId="77777777" w:rsidR="0043239A" w:rsidRDefault="0043239A" w:rsidP="00E52E8D">
                          <w:pPr>
                            <w:pStyle w:val="StandardWeb"/>
                            <w:numPr>
                              <w:ilvl w:val="0"/>
                              <w:numId w:val="31"/>
                            </w:numPr>
                            <w:spacing w:line="276" w:lineRule="auto"/>
                            <w:ind w:left="357" w:hanging="357"/>
                            <w:rPr>
                              <w:rFonts w:ascii="Arial" w:hAnsi="Arial" w:cs="Arial"/>
                              <w:sz w:val="22"/>
                              <w:szCs w:val="22"/>
                            </w:rPr>
                          </w:pPr>
                          <w:proofErr w:type="spellStart"/>
                          <w:r w:rsidRPr="001F63E2">
                            <w:rPr>
                              <w:rFonts w:ascii="Arial" w:hAnsi="Arial" w:cs="Arial"/>
                              <w:sz w:val="22"/>
                              <w:szCs w:val="22"/>
                            </w:rPr>
                            <w:t>fCalcCorVveh</w:t>
                          </w:r>
                          <w:proofErr w:type="spellEnd"/>
                          <w:r w:rsidRPr="001F63E2">
                            <w:rPr>
                              <w:rFonts w:ascii="Arial" w:hAnsi="Arial" w:cs="Arial"/>
                              <w:sz w:val="22"/>
                              <w:szCs w:val="22"/>
                            </w:rPr>
                            <w:t>()</w:t>
                          </w:r>
                        </w:p>
                        <w:p w14:paraId="5D72B84F" w14:textId="5C286D20" w:rsidR="0043239A" w:rsidRPr="001F63E2" w:rsidRDefault="0043239A" w:rsidP="00E52E8D">
                          <w:pPr>
                            <w:pStyle w:val="StandardWeb"/>
                            <w:numPr>
                              <w:ilvl w:val="0"/>
                              <w:numId w:val="31"/>
                            </w:numPr>
                            <w:spacing w:line="276" w:lineRule="auto"/>
                            <w:ind w:left="357" w:hanging="357"/>
                            <w:rPr>
                              <w:rFonts w:ascii="Arial" w:hAnsi="Arial" w:cs="Arial"/>
                              <w:sz w:val="22"/>
                              <w:szCs w:val="22"/>
                            </w:rPr>
                          </w:pPr>
                          <w:proofErr w:type="spellStart"/>
                          <w:r w:rsidRPr="00E00F6D">
                            <w:rPr>
                              <w:rFonts w:ascii="Arial" w:hAnsi="Arial" w:cs="Arial"/>
                              <w:sz w:val="22"/>
                              <w:szCs w:val="22"/>
                            </w:rPr>
                            <w:t>ffvpeBeta</w:t>
                          </w:r>
                          <w:proofErr w:type="spellEnd"/>
                          <w:r w:rsidRPr="00E00F6D">
                            <w:rPr>
                              <w:rFonts w:ascii="Arial" w:hAnsi="Arial" w:cs="Arial"/>
                              <w:sz w:val="22"/>
                              <w:szCs w:val="22"/>
                            </w:rPr>
                            <w:t>()</w:t>
                          </w:r>
                          <w:r>
                            <w:rPr>
                              <w:rFonts w:ascii="Arial" w:hAnsi="Arial" w:cs="Arial"/>
                              <w:sz w:val="22"/>
                              <w:szCs w:val="22"/>
                            </w:rPr>
                            <w:t xml:space="preserve"> (</w:t>
                          </w:r>
                          <w:r w:rsidRPr="006E49EC">
                            <w:rPr>
                              <w:rFonts w:ascii="Arial" w:hAnsi="Arial" w:cs="Arial"/>
                              <w:color w:val="00B0F0"/>
                              <w:sz w:val="22"/>
                              <w:szCs w:val="22"/>
                            </w:rPr>
                            <w:t>only by HS</w:t>
                          </w:r>
                          <w:r>
                            <w:rPr>
                              <w:rFonts w:ascii="Arial" w:hAnsi="Arial" w:cs="Arial"/>
                              <w:sz w:val="22"/>
                              <w:szCs w:val="22"/>
                            </w:rPr>
                            <w:t>)</w:t>
                          </w:r>
                        </w:p>
                        <w:p w14:paraId="14B1F3D7" w14:textId="77777777" w:rsidR="0043239A" w:rsidRPr="001F63E2" w:rsidRDefault="0043239A" w:rsidP="00E52E8D">
                          <w:pPr>
                            <w:pStyle w:val="StandardWeb"/>
                            <w:numPr>
                              <w:ilvl w:val="0"/>
                              <w:numId w:val="31"/>
                            </w:numPr>
                            <w:spacing w:line="276" w:lineRule="auto"/>
                            <w:ind w:left="357" w:hanging="357"/>
                            <w:rPr>
                              <w:rFonts w:ascii="Arial" w:hAnsi="Arial" w:cs="Arial"/>
                              <w:sz w:val="22"/>
                              <w:szCs w:val="22"/>
                            </w:rPr>
                          </w:pPr>
                          <w:proofErr w:type="spellStart"/>
                          <w:r w:rsidRPr="001F63E2">
                            <w:rPr>
                              <w:rFonts w:ascii="Arial" w:hAnsi="Arial" w:cs="Arial"/>
                              <w:sz w:val="22"/>
                              <w:szCs w:val="22"/>
                            </w:rPr>
                            <w:t>fWindBetaAir</w:t>
                          </w:r>
                          <w:proofErr w:type="spellEnd"/>
                          <w:r w:rsidRPr="001F63E2">
                            <w:rPr>
                              <w:rFonts w:ascii="Arial" w:hAnsi="Arial" w:cs="Arial"/>
                              <w:sz w:val="22"/>
                              <w:szCs w:val="22"/>
                            </w:rPr>
                            <w:t>()</w:t>
                          </w:r>
                        </w:p>
                        <w:p w14:paraId="09E4301D" w14:textId="77777777" w:rsidR="0043239A" w:rsidRPr="001F63E2" w:rsidRDefault="0043239A" w:rsidP="00E52E8D">
                          <w:pPr>
                            <w:pStyle w:val="StandardWeb"/>
                            <w:numPr>
                              <w:ilvl w:val="0"/>
                              <w:numId w:val="31"/>
                            </w:numPr>
                            <w:spacing w:line="276" w:lineRule="auto"/>
                            <w:ind w:left="357" w:hanging="357"/>
                            <w:rPr>
                              <w:rFonts w:ascii="Arial" w:hAnsi="Arial" w:cs="Arial"/>
                              <w:sz w:val="22"/>
                              <w:szCs w:val="22"/>
                            </w:rPr>
                          </w:pPr>
                          <w:proofErr w:type="spellStart"/>
                          <w:r w:rsidRPr="001F63E2">
                            <w:rPr>
                              <w:rFonts w:ascii="Arial" w:hAnsi="Arial" w:cs="Arial"/>
                              <w:sz w:val="22"/>
                              <w:szCs w:val="22"/>
                            </w:rPr>
                            <w:t>fMoveAve</w:t>
                          </w:r>
                          <w:proofErr w:type="spellEnd"/>
                          <w:r w:rsidRPr="001F63E2">
                            <w:rPr>
                              <w:rFonts w:ascii="Arial" w:hAnsi="Arial" w:cs="Arial"/>
                              <w:sz w:val="22"/>
                              <w:szCs w:val="22"/>
                            </w:rPr>
                            <w:t>()</w:t>
                          </w:r>
                        </w:p>
                        <w:p w14:paraId="12167412" w14:textId="77777777" w:rsidR="0043239A" w:rsidRPr="001F63E2" w:rsidRDefault="0043239A" w:rsidP="00E52E8D">
                          <w:pPr>
                            <w:pStyle w:val="StandardWeb"/>
                            <w:numPr>
                              <w:ilvl w:val="0"/>
                              <w:numId w:val="31"/>
                            </w:numPr>
                            <w:spacing w:line="276" w:lineRule="auto"/>
                            <w:ind w:left="357" w:hanging="357"/>
                            <w:rPr>
                              <w:rFonts w:ascii="Arial" w:hAnsi="Arial" w:cs="Arial"/>
                              <w:sz w:val="22"/>
                              <w:szCs w:val="22"/>
                            </w:rPr>
                          </w:pPr>
                          <w:proofErr w:type="spellStart"/>
                          <w:r w:rsidRPr="001F63E2">
                            <w:rPr>
                              <w:rFonts w:ascii="Arial" w:hAnsi="Arial" w:cs="Arial"/>
                              <w:sz w:val="22"/>
                              <w:szCs w:val="22"/>
                            </w:rPr>
                            <w:t>fWindBetaAirErg</w:t>
                          </w:r>
                          <w:proofErr w:type="spellEnd"/>
                          <w:r w:rsidRPr="001F63E2">
                            <w:rPr>
                              <w:rFonts w:ascii="Arial" w:hAnsi="Arial" w:cs="Arial"/>
                              <w:sz w:val="22"/>
                              <w:szCs w:val="22"/>
                            </w:rPr>
                            <w:t>()</w:t>
                          </w:r>
                        </w:p>
                        <w:p w14:paraId="026F9E79" w14:textId="77777777" w:rsidR="0043239A" w:rsidRDefault="0043239A" w:rsidP="00E52E8D">
                          <w:pPr>
                            <w:pStyle w:val="StandardWeb"/>
                            <w:numPr>
                              <w:ilvl w:val="0"/>
                              <w:numId w:val="31"/>
                            </w:numPr>
                            <w:spacing w:line="276" w:lineRule="auto"/>
                            <w:ind w:left="357" w:hanging="357"/>
                            <w:rPr>
                              <w:rFonts w:ascii="Arial" w:hAnsi="Arial" w:cs="Arial"/>
                              <w:sz w:val="22"/>
                              <w:szCs w:val="22"/>
                            </w:rPr>
                          </w:pPr>
                          <w:proofErr w:type="spellStart"/>
                          <w:r>
                            <w:rPr>
                              <w:rFonts w:ascii="Arial" w:hAnsi="Arial" w:cs="Arial"/>
                              <w:sz w:val="22"/>
                              <w:szCs w:val="22"/>
                            </w:rPr>
                            <w:t>fCalcSpeedVal</w:t>
                          </w:r>
                          <w:proofErr w:type="spellEnd"/>
                          <w:r w:rsidRPr="001F63E2">
                            <w:rPr>
                              <w:rFonts w:ascii="Arial" w:hAnsi="Arial" w:cs="Arial"/>
                              <w:sz w:val="22"/>
                              <w:szCs w:val="22"/>
                            </w:rPr>
                            <w:t>()</w:t>
                          </w:r>
                        </w:p>
                        <w:p w14:paraId="0F1F49D3" w14:textId="77777777" w:rsidR="0043239A" w:rsidRPr="001F63E2" w:rsidRDefault="0043239A" w:rsidP="00E52E8D">
                          <w:pPr>
                            <w:pStyle w:val="StandardWeb"/>
                            <w:numPr>
                              <w:ilvl w:val="0"/>
                              <w:numId w:val="31"/>
                            </w:numPr>
                            <w:spacing w:line="276" w:lineRule="auto"/>
                            <w:ind w:left="357" w:hanging="357"/>
                            <w:rPr>
                              <w:rFonts w:ascii="Arial" w:hAnsi="Arial" w:cs="Arial"/>
                              <w:sz w:val="22"/>
                              <w:szCs w:val="22"/>
                            </w:rPr>
                          </w:pPr>
                          <w:proofErr w:type="spellStart"/>
                          <w:r>
                            <w:rPr>
                              <w:rFonts w:ascii="Arial" w:hAnsi="Arial" w:cs="Arial"/>
                              <w:sz w:val="22"/>
                              <w:szCs w:val="22"/>
                            </w:rPr>
                            <w:t>fCalcValidSec</w:t>
                          </w:r>
                          <w:proofErr w:type="spellEnd"/>
                          <w:r>
                            <w:rPr>
                              <w:rFonts w:ascii="Arial" w:hAnsi="Arial" w:cs="Arial"/>
                              <w:sz w:val="22"/>
                              <w:szCs w:val="22"/>
                            </w:rPr>
                            <w:t>()</w:t>
                          </w:r>
                        </w:p>
                      </w:txbxContent>
                    </v:textbox>
                  </v:shape>
                  <v:line id="Gerade Verbindung 21525" o:spid="_x0000_s1071" style="position:absolute;visibility:visible;mso-wrap-style:square" from="0,6667" to="26765,6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yXdMgAAADeAAAADwAAAGRycy9kb3ducmV2LnhtbESPQWvCQBSE70L/w/IKvenGgCKpq4jU&#10;VgQpVQ/19sg+k9Ts27C7TeK/d4VCj8PMfMPMl72pRUvOV5YVjEcJCOLc6ooLBafjZjgD4QOyxtoy&#10;KbiRh+XiaTDHTNuOv6g9hEJECPsMFZQhNJmUPi/JoB/Zhjh6F+sMhihdIbXDLsJNLdMkmUqDFceF&#10;Ehtal5RfD79Gwf7NXj433z9hN3Onj+P5uu7e25tSL8/96hVEoD78h//aW60gHU/SCTzuxCsgF3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AyXdMgAAADeAAAADwAAAAAA&#10;AAAAAAAAAAChAgAAZHJzL2Rvd25yZXYueG1sUEsFBgAAAAAEAAQA+QAAAJYDAAAAAA==&#10;" strokecolor="#4579b8 [3044]" strokeweight="1.25pt">
                    <v:stroke dashstyle="dash"/>
                  </v:line>
                </v:group>
                <v:shape id="Gerade Verbindung mit Pfeil 21534" o:spid="_x0000_s1072" type="#_x0000_t32" style="position:absolute;left:49339;top:52578;width:0;height: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weC8YAAADeAAAADwAAAGRycy9kb3ducmV2LnhtbESPQWsCMRSE7wX/Q3hCL6JZt7bodrMi&#10;hYLHVtv7c/NMtm5elk3U9d83hYLHYWa+Ycr14FpxoT40nhXMZxkI4trrho2Cr/37dAkiRGSNrWdS&#10;cKMA62r0UGKh/ZU/6bKLRiQIhwIV2Bi7QspQW3IYZr4jTt7R9w5jkr2RusdrgrtW5ln2Ih02nBYs&#10;dvRmqT7tzk7Bfitvk8WH5VVuvuvD8DMxZnlW6nE8bF5BRBriPfzf3moF+fz5aQF/d9IVk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9MHgvGAAAA3gAAAA8AAAAAAAAA&#10;AAAAAAAAoQIAAGRycy9kb3ducmV2LnhtbFBLBQYAAAAABAAEAPkAAACUAwAAAAA=&#10;" strokecolor="#c30" strokeweight="1.5pt"/>
                <v:group id="Gruppieren 21528" o:spid="_x0000_s1073" style="position:absolute;left:30289;top:53340;width:26956;height:7143" coordsize="27387,7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k+VLcQAAADeAAAA&#10;DwAAAAAAAAAAAAAAAACqAgAAZHJzL2Rvd25yZXYueG1sUEsFBgAAAAAEAAQA+gAAAJsDAAAAAA==&#10;">
                  <v:shape id="Textfeld 32" o:spid="_x0000_s1074" type="#_x0000_t202" style="position:absolute;width:27387;height:7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M7sIA&#10;AADbAAAADwAAAGRycy9kb3ducmV2LnhtbESPQWsCMRSE74X+h/AK3mq2C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fAzuwgAAANsAAAAPAAAAAAAAAAAAAAAAAJgCAABkcnMvZG93&#10;bnJldi54bWxQSwUGAAAAAAQABAD1AAAAhwMAAAAA&#10;" fillcolor="white [3201]" strokeweight=".5pt">
                    <v:textbox>
                      <w:txbxContent>
                        <w:p w14:paraId="3E5FCA2B" w14:textId="1F9D489F" w:rsidR="0043239A" w:rsidRPr="008E70B3" w:rsidRDefault="0043239A" w:rsidP="00E52E8D">
                          <w:pPr>
                            <w:rPr>
                              <w:b/>
                            </w:rPr>
                          </w:pPr>
                          <w:r w:rsidRPr="008E70B3">
                            <w:rPr>
                              <w:b/>
                            </w:rPr>
                            <w:t xml:space="preserve">Write modal </w:t>
                          </w:r>
                          <w:proofErr w:type="spellStart"/>
                          <w:r w:rsidRPr="008E70B3">
                            <w:rPr>
                              <w:b/>
                            </w:rPr>
                            <w:t>output</w:t>
                          </w:r>
                          <w:proofErr w:type="spellEnd"/>
                          <w:r w:rsidRPr="008E70B3">
                            <w:rPr>
                              <w:b/>
                            </w:rPr>
                            <w:t xml:space="preserve"> </w:t>
                          </w:r>
                          <w:proofErr w:type="spellStart"/>
                          <w:r w:rsidRPr="008E70B3">
                            <w:rPr>
                              <w:b/>
                            </w:rPr>
                            <w:t>file</w:t>
                          </w:r>
                          <w:proofErr w:type="spellEnd"/>
                        </w:p>
                        <w:p w14:paraId="7BDBAC08" w14:textId="77777777" w:rsidR="0043239A" w:rsidRPr="00AE6EEF" w:rsidRDefault="0043239A" w:rsidP="00E52E8D">
                          <w:pPr>
                            <w:pStyle w:val="StandardWeb"/>
                            <w:numPr>
                              <w:ilvl w:val="0"/>
                              <w:numId w:val="29"/>
                            </w:numPr>
                            <w:spacing w:before="240" w:beforeAutospacing="0" w:after="0" w:afterAutospacing="0" w:line="276" w:lineRule="auto"/>
                            <w:ind w:left="357" w:hanging="357"/>
                            <w:jc w:val="both"/>
                            <w:rPr>
                              <w:rFonts w:cs="Arial"/>
                              <w:szCs w:val="22"/>
                            </w:rPr>
                          </w:pPr>
                          <w:r w:rsidRPr="001F63E2">
                            <w:rPr>
                              <w:rFonts w:ascii="Arial" w:hAnsi="Arial" w:cs="Arial"/>
                              <w:sz w:val="22"/>
                              <w:szCs w:val="22"/>
                            </w:rPr>
                            <w:t>Output.fOutDataCalc1Hz()</w:t>
                          </w:r>
                        </w:p>
                      </w:txbxContent>
                    </v:textbox>
                  </v:shape>
                  <v:line id="Gerade Verbindung 33" o:spid="_x0000_s1075" style="position:absolute;visibility:visible;mso-wrap-style:square" from="95,3619" to="27387,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q07sYAAADbAAAADwAAAGRycy9kb3ducmV2LnhtbESPT2vCQBTE7wW/w/KE3uqmCkXSbERE&#10;21Io4p9DvT2yzyQ1+zbsbpP47bsFweMwM79hssVgGtGR87VlBc+TBARxYXXNpYLjYfM0B+EDssbG&#10;Mim4kodFPnrIMNW25x11+1CKCGGfooIqhDaV0hcVGfQT2xJH72ydwRClK6V22Ee4aeQ0SV6kwZrj&#10;QoUtrSoqLvtfo+Brbc/bzfdP+Jy74/vhdFn1b91VqcfxsHwFEWgI9/Ct/aEVzGbw/yX+AJ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MatO7GAAAA2wAAAA8AAAAAAAAA&#10;AAAAAAAAoQIAAGRycy9kb3ducmV2LnhtbFBLBQYAAAAABAAEAPkAAACUAwAAAAA=&#10;" strokecolor="#4579b8 [3044]" strokeweight="1.25pt">
                    <v:stroke dashstyle="dash"/>
                  </v:line>
                </v:group>
                <v:shape id="Gerade Verbindung mit Pfeil 34" o:spid="_x0000_s1076" type="#_x0000_t32" style="position:absolute;left:49530;top:60579;width:0;height:5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XGrcIAAADbAAAADwAAAGRycy9kb3ducmV2LnhtbESPQWsCMRSE74X+h/CEXkSztYvY1Sil&#10;UPDYrnp/Jq/J6uZl2URd/31TKPQ4zMw3zGoz+FZcqY9NYAXP0wIEsQ6mYatgv/uYLEDEhGywDUwK&#10;7hRhs358WGFlwo2/6FonKzKEY4UKXEpdJWXUjjzGaeiIs/cdeo8py95K0+Mtw30rZ0Uxlx4bzgsO&#10;O3p3pM/1xSvYbeV9XH46fp3Zgz4Op7G1i4tST6PhbQki0ZD+w3/trVHwUsLvl/wD5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IXGrcIAAADbAAAADwAAAAAAAAAAAAAA&#10;AAChAgAAZHJzL2Rvd25yZXYueG1sUEsFBgAAAAAEAAQA+QAAAJADAAAAAA==&#10;" strokecolor="#c30" strokeweight="1.5pt"/>
                <v:group id="Gruppieren 21526" o:spid="_x0000_s1077" style="position:absolute;left:30384;top:61055;width:26861;height:7810" coordsize="27146,7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nKTExgAAAN4A&#10;AAAPAAAAAAAAAAAAAAAAAKoCAABkcnMvZG93bnJldi54bWxQSwUGAAAAAAQABAD6AAAAnQMAAAAA&#10;">
                  <v:shape id="Textfeld 36" o:spid="_x0000_s1078" type="#_x0000_t202" style="position:absolute;width:27146;height:7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cK7cIA&#10;AADbAAAADwAAAGRycy9kb3ducmV2LnhtbESPQWsCMRSE74X+h/AKvdVsK8i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RwrtwgAAANsAAAAPAAAAAAAAAAAAAAAAAJgCAABkcnMvZG93&#10;bnJldi54bWxQSwUGAAAAAAQABAD1AAAAhwMAAAAA&#10;" fillcolor="white [3201]" strokeweight=".5pt">
                    <v:textbox>
                      <w:txbxContent>
                        <w:p w14:paraId="3563BBFF" w14:textId="226F0BD0" w:rsidR="0043239A" w:rsidRPr="00250532" w:rsidRDefault="0043239A" w:rsidP="00E52E8D">
                          <w:pPr>
                            <w:rPr>
                              <w:b/>
                              <w:lang w:val="en-GB"/>
                            </w:rPr>
                          </w:pPr>
                          <w:r w:rsidRPr="00250532">
                            <w:rPr>
                              <w:b/>
                              <w:lang w:val="en-GB"/>
                            </w:rPr>
                            <w:t>Save the results to internal dictionary</w:t>
                          </w:r>
                        </w:p>
                        <w:p w14:paraId="4E3000AD" w14:textId="77777777" w:rsidR="0043239A" w:rsidRPr="00AE6EEF" w:rsidRDefault="0043239A" w:rsidP="00E52E8D">
                          <w:pPr>
                            <w:pStyle w:val="StandardWeb"/>
                            <w:numPr>
                              <w:ilvl w:val="0"/>
                              <w:numId w:val="29"/>
                            </w:numPr>
                            <w:spacing w:before="240" w:beforeAutospacing="0" w:after="0" w:afterAutospacing="0" w:line="276" w:lineRule="auto"/>
                            <w:ind w:left="357" w:hanging="357"/>
                            <w:jc w:val="both"/>
                            <w:rPr>
                              <w:rFonts w:cs="Arial"/>
                              <w:szCs w:val="22"/>
                            </w:rPr>
                          </w:pPr>
                          <w:proofErr w:type="spellStart"/>
                          <w:r w:rsidRPr="001F63E2">
                            <w:rPr>
                              <w:rFonts w:ascii="Arial" w:hAnsi="Arial" w:cs="Arial"/>
                              <w:sz w:val="22"/>
                              <w:szCs w:val="22"/>
                            </w:rPr>
                            <w:t>Main_calculation_call.</w:t>
                          </w:r>
                          <w:r>
                            <w:rPr>
                              <w:rFonts w:cs="Arial"/>
                              <w:szCs w:val="22"/>
                            </w:rPr>
                            <w:t>fsaveDic</w:t>
                          </w:r>
                          <w:proofErr w:type="spellEnd"/>
                          <w:r w:rsidRPr="001F63E2">
                            <w:rPr>
                              <w:rFonts w:ascii="Arial" w:hAnsi="Arial" w:cs="Arial"/>
                              <w:sz w:val="22"/>
                              <w:szCs w:val="22"/>
                            </w:rPr>
                            <w:t>()</w:t>
                          </w:r>
                        </w:p>
                      </w:txbxContent>
                    </v:textbox>
                  </v:shape>
                  <v:line id="Gerade Verbindung 37" o:spid="_x0000_s1079" style="position:absolute;visibility:visible;mso-wrap-style:square" from="0,3810" to="27146,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Gy7cYAAADbAAAADwAAAGRycy9kb3ducmV2LnhtbESPT2vCQBTE7wW/w/IEb3VjhVaiq4ho&#10;LYVS/HPQ2yP7TKLZt2F3TeK37xYKPQ4z8xtmtuhMJRpyvrSsYDRMQBBnVpecKzgeNs8TED4ga6ws&#10;k4IHeVjMe08zTLVteUfNPuQiQtinqKAIoU6l9FlBBv3Q1sTRu1hnMETpcqkdthFuKvmSJK/SYMlx&#10;ocCaVgVlt/3dKPha28v35nQNnxN33B7Ot1X73jyUGvS75RREoC78h//aH1rB+A1+v8QfIO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hsu3GAAAA2wAAAA8AAAAAAAAA&#10;AAAAAAAAoQIAAGRycy9kb3ducmV2LnhtbFBLBQYAAAAABAAEAPkAAACUAwAAAAA=&#10;" strokecolor="#4579b8 [3044]" strokeweight="1.25pt">
                    <v:stroke dashstyle="dash"/>
                  </v:line>
                </v:group>
                <v:shape id="Gerade Verbindung mit Pfeil 38" o:spid="_x0000_s1080" type="#_x0000_t32" style="position:absolute;left:29146;top:12192;width:0;height:556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jMqMAAAADbAAAADwAAAGRycy9kb3ducmV2LnhtbERPW2vCMBR+H+w/hCP4IjNdN4Z2pmUM&#10;hD562/tZc0w6m5PSRK3/3jwMfPz47qtqdJ240BBazwpe5xkI4sbrlo2Cw379sgARIrLGzjMpuFGA&#10;qnx+WmGh/ZW3dNlFI1IIhwIV2Bj7QsrQWHIY5r4nTtzRDw5jgoOResBrCnedzLPsQzpsOTVY7Onb&#10;UnPanZ2CfS1vs/eN5WVufprf8W9mzOKs1HQyfn2CiDTGh/jfXWsFb2ls+pJ+gCz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3IzKjAAAAA2wAAAA8AAAAAAAAAAAAAAAAA&#10;oQIAAGRycy9kb3ducmV2LnhtbFBLBQYAAAAABAAEAPkAAACOAwAAAAA=&#10;" strokecolor="#c30" strokeweight="1.5pt"/>
                <v:shape id="Gerade Verbindung mit Pfeil 39" o:spid="_x0000_s1081" type="#_x0000_t32" style="position:absolute;left:29146;top:12287;width:8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lnsUAAADbAAAADwAAAGRycy9kb3ducmV2LnhtbESPQWvCQBSE74L/YXlCb7qxgWKjq2hJ&#10;qYdCiBXE2yP7moRm36bZbZL++25B8DjMzDfMZjeaRvTUudqyguUiAkFcWF1zqeD88TpfgXAeWWNj&#10;mRT8koPddjrZYKLtwDn1J1+KAGGXoILK+zaR0hUVGXQL2xIH79N2Bn2QXSl1h0OAm0Y+RtGTNFhz&#10;WKiwpZeKiq/Tj1GQHUyaZWleXuP35bc/2svo8jelHmbjfg3C0+jv4Vv7qBXEz/D/JfwAuf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E/lnsUAAADbAAAADwAAAAAAAAAA&#10;AAAAAAChAgAAZHJzL2Rvd25yZXYueG1sUEsFBgAAAAAEAAQA+QAAAJMDAAAAAA==&#10;" strokecolor="#c30" strokeweight="1.5pt">
                  <v:stroke endarrow="open"/>
                </v:shape>
                <v:shape id="Gerade Verbindung mit Pfeil 40" o:spid="_x0000_s1082" type="#_x0000_t32" style="position:absolute;left:49530;top:68865;width:0;height: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iz078AAADbAAAADwAAAGRycy9kb3ducmV2LnhtbERPy2oCMRTdF/yHcIVupGYUKdPRKCII&#10;Luuj+9vJNZl2cjNMMg//3iwKXR7Oe7MbXS16akPlWcFinoEgLr2u2Ci4XY9vOYgQkTXWnknBgwLs&#10;tpOXDRbaD3ym/hKNSCEcClRgY2wKKUNpyWGY+4Y4cXffOowJtkbqFocU7mq5zLJ36bDi1GCxoYOl&#10;8vfSOQXXk3zMVp+WP5bmq/wef2bG5J1Sr9NxvwYRaYz/4j/3SStYpfXpS/oBcvs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7iz078AAADbAAAADwAAAAAAAAAAAAAAAACh&#10;AgAAZHJzL2Rvd25yZXYueG1sUEsFBgAAAAAEAAQA+QAAAI0DAAAAAA==&#10;" strokecolor="#c30" strokeweight="1.5pt"/>
                <v:shape id="Gerade Verbindung mit Pfeil 42" o:spid="_x0000_s1083" type="#_x0000_t32" style="position:absolute;left:30575;top:69723;width:1894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EEeMUAAADbAAAADwAAAGRycy9kb3ducmV2LnhtbESPQWsCMRSE7wX/Q3hCbzXrVkpZjVIE&#10;QSho3Xrw+Eyem7Wbl3WT6vbfN4WCx2FmvmFmi9414kpdqD0rGI8yEMTam5orBfvP1dMriBCRDTae&#10;ScEPBVjMBw8zLIy/8Y6uZaxEgnAoUIGNsS2kDNqSwzDyLXHyTr5zGJPsKmk6vCW4a2SeZS/SYc1p&#10;wWJLS0v6q/x2Ct6f91ubj4M+XD52Om7O2+xYnpR6HPZvUxCR+ngP/7fXRsEkh78v6Q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pEEeMUAAADbAAAADwAAAAAAAAAA&#10;AAAAAAChAgAAZHJzL2Rvd25yZXYueG1sUEsFBgAAAAAEAAQA+QAAAJMDAAAAAA==&#10;" strokecolor="#c30" strokeweight="1.5pt"/>
                <v:shape id="Gerade Verbindung mit Pfeil 44" o:spid="_x0000_s1084" type="#_x0000_t32" style="position:absolute;left:48101;top:69627;width:0;height: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O10MEAAADbAAAADwAAAGRycy9kb3ducmV2LnhtbESPT4vCMBTE78J+h/AWvIimShG3a5RF&#10;EDz69/62eSbdbV5KE7V+eyMIHoeZ+Q0zX3auFldqQ+VZwXiUgSAuva7YKDge1sMZiBCRNdaeScGd&#10;AiwXH705FtrfeEfXfTQiQTgUqMDG2BRShtKSwzDyDXHyzr51GJNsjdQt3hLc1XKSZVPpsOK0YLGh&#10;laXyf39xCg4beR/kW8tfE3Mqf7u/gTGzi1L9z+7nG0SkLr7Dr/ZGK8hzeH5JP0A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g7XQwQAAANsAAAAPAAAAAAAAAAAAAAAA&#10;AKECAABkcnMvZG93bnJldi54bWxQSwUGAAAAAAQABAD5AAAAjwMAAAAA&#10;" strokecolor="#c30" strokeweight="1.5pt"/>
                <v:group id="Gruppieren 21529" o:spid="_x0000_s1085" style="position:absolute;left:30480;top:70199;width:26860;height:7144" coordsize="27241,7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TQMwtscAAADe&#10;AAAADwAAAAAAAAAAAAAAAACqAgAAZHJzL2Rvd25yZXYueG1sUEsFBgAAAAAEAAQA+gAAAJ4DAAAA&#10;AA==&#10;">
                  <v:shape id="Textfeld 46" o:spid="_x0000_s1086" type="#_x0000_t202" style="position:absolute;width:27241;height:7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F5kMIA&#10;AADbAAAADwAAAGRycy9kb3ducmV2LnhtbESPQWsCMRSE74X+h/AKvdVsi8i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XmQwgAAANsAAAAPAAAAAAAAAAAAAAAAAJgCAABkcnMvZG93&#10;bnJldi54bWxQSwUGAAAAAAQABAD1AAAAhwMAAAAA&#10;" fillcolor="white [3201]" strokeweight=".5pt">
                    <v:textbox>
                      <w:txbxContent>
                        <w:p w14:paraId="0B8DD3EB" w14:textId="6A9E8A2E" w:rsidR="0043239A" w:rsidRPr="00250532" w:rsidRDefault="0043239A" w:rsidP="00E52E8D">
                          <w:pPr>
                            <w:rPr>
                              <w:b/>
                              <w:lang w:val="en-GB"/>
                            </w:rPr>
                          </w:pPr>
                          <w:r w:rsidRPr="00250532">
                            <w:rPr>
                              <w:b/>
                              <w:lang w:val="en-GB"/>
                            </w:rPr>
                            <w:t>Check the validity of the test runs</w:t>
                          </w:r>
                        </w:p>
                        <w:p w14:paraId="5B078C3A" w14:textId="77777777" w:rsidR="0043239A" w:rsidRPr="001A0395" w:rsidRDefault="0043239A" w:rsidP="00E52E8D">
                          <w:pPr>
                            <w:pStyle w:val="StandardWeb"/>
                            <w:numPr>
                              <w:ilvl w:val="0"/>
                              <w:numId w:val="29"/>
                            </w:numPr>
                            <w:spacing w:before="240" w:beforeAutospacing="0" w:after="0" w:afterAutospacing="0" w:line="276" w:lineRule="auto"/>
                            <w:ind w:left="357" w:hanging="357"/>
                            <w:jc w:val="both"/>
                            <w:rPr>
                              <w:rFonts w:ascii="Arial" w:hAnsi="Arial" w:cs="Arial"/>
                              <w:sz w:val="22"/>
                              <w:szCs w:val="22"/>
                            </w:rPr>
                          </w:pPr>
                          <w:proofErr w:type="spellStart"/>
                          <w:r w:rsidRPr="001A0395">
                            <w:rPr>
                              <w:rFonts w:ascii="Arial" w:hAnsi="Arial" w:cs="Arial"/>
                              <w:sz w:val="22"/>
                              <w:szCs w:val="22"/>
                            </w:rPr>
                            <w:t>Main_calculation_call.fCheckLSHS</w:t>
                          </w:r>
                          <w:proofErr w:type="spellEnd"/>
                          <w:r w:rsidRPr="001A0395">
                            <w:rPr>
                              <w:rFonts w:ascii="Arial" w:hAnsi="Arial" w:cs="Arial"/>
                              <w:sz w:val="22"/>
                              <w:szCs w:val="22"/>
                            </w:rPr>
                            <w:t>()</w:t>
                          </w:r>
                        </w:p>
                      </w:txbxContent>
                    </v:textbox>
                  </v:shape>
                  <v:line id="Gerade Verbindung 47" o:spid="_x0000_s1087" style="position:absolute;visibility:visible;mso-wrap-style:square" from="95,3524" to="27241,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fBkMYAAADbAAAADwAAAGRycy9kb3ducmV2LnhtbESPT2vCQBTE7wW/w/IEb3VjkVaiq4ho&#10;LYVS/HPQ2yP7TKLZt2F3TeK37xYKPQ4z8xtmtuhMJRpyvrSsYDRMQBBnVpecKzgeNs8TED4ga6ws&#10;k4IHeVjMe08zTLVteUfNPuQiQtinqKAIoU6l9FlBBv3Q1sTRu1hnMETpcqkdthFuKvmSJK/SYMlx&#10;ocCaVgVlt/3dKPha28v35nQNnxN33B7Ot1X73jyUGvS75RREoC78h//aH1rB+A1+v8QfIO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QnwZDGAAAA2wAAAA8AAAAAAAAA&#10;AAAAAAAAoQIAAGRycy9kb3ducmV2LnhtbFBLBQYAAAAABAAEAPkAAACUAwAAAAA=&#10;" strokecolor="#4579b8 [3044]" strokeweight="1.25pt">
                    <v:stroke dashstyle="dash"/>
                  </v:line>
                </v:group>
                <v:shape id="Gerade Verbindung mit Pfeil 48" o:spid="_x0000_s1088" type="#_x0000_t32" style="position:absolute;left:48196;top:77343;width:0;height:6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6/1b8AAADbAAAADwAAAGRycy9kb3ducmV2LnhtbERPy2oCMRTdF/yHcIVupGYUKdPRKCII&#10;Luuj+9vJNZl2cjNMMg//3iwKXR7Oe7MbXS16akPlWcFinoEgLr2u2Ci4XY9vOYgQkTXWnknBgwLs&#10;tpOXDRbaD3ym/hKNSCEcClRgY2wKKUNpyWGY+4Y4cXffOowJtkbqFocU7mq5zLJ36bDi1GCxoYOl&#10;8vfSOQXXk3zMVp+WP5bmq/wef2bG5J1Sr9NxvwYRaYz/4j/3SStYpbHpS/oBcvs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c6/1b8AAADbAAAADwAAAAAAAAAAAAAAAACh&#10;AgAAZHJzL2Rvd25yZXYueG1sUEsFBgAAAAAEAAQA+QAAAI0DAAAAAA==&#10;" strokecolor="#c30" strokeweight="1.5pt"/>
                <v:group id="Gruppieren 21531" o:spid="_x0000_s1089" style="position:absolute;left:30575;top:78009;width:26765;height:11335" coordsize="26765,11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NqyqbccAAADe&#10;AAAADwAAAAAAAAAAAAAAAACqAgAAZHJzL2Rvd25yZXYueG1sUEsFBgAAAAAEAAQA+gAAAJ4DAAAA&#10;AA==&#10;">
                  <v:shape id="Textfeld 50" o:spid="_x0000_s1090" type="#_x0000_t202" style="position:absolute;width:26669;height:11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3Sor8A&#10;AADbAAAADwAAAGRycy9kb3ducmV2LnhtbERPTWsCMRC9F/ofwhR6q1kLlu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PdKivwAAANsAAAAPAAAAAAAAAAAAAAAAAJgCAABkcnMvZG93bnJl&#10;di54bWxQSwUGAAAAAAQABAD1AAAAhAMAAAAA&#10;" fillcolor="white [3201]" strokeweight=".5pt">
                    <v:textbox>
                      <w:txbxContent>
                        <w:p w14:paraId="4B9B6D34" w14:textId="77777777" w:rsidR="0043239A" w:rsidRPr="008E70B3" w:rsidRDefault="0043239A" w:rsidP="00E52E8D">
                          <w:pPr>
                            <w:rPr>
                              <w:rFonts w:cs="Arial"/>
                              <w:b/>
                              <w:szCs w:val="22"/>
                            </w:rPr>
                          </w:pPr>
                          <w:proofErr w:type="spellStart"/>
                          <w:r w:rsidRPr="008E70B3">
                            <w:rPr>
                              <w:rFonts w:cs="Arial"/>
                              <w:b/>
                              <w:szCs w:val="22"/>
                            </w:rPr>
                            <w:t>Calculate</w:t>
                          </w:r>
                          <w:proofErr w:type="spellEnd"/>
                          <w:r w:rsidRPr="008E70B3">
                            <w:rPr>
                              <w:rFonts w:cs="Arial"/>
                              <w:b/>
                              <w:szCs w:val="22"/>
                            </w:rPr>
                            <w:t xml:space="preserve"> </w:t>
                          </w:r>
                          <w:proofErr w:type="spellStart"/>
                          <w:r w:rsidRPr="008E70B3">
                            <w:rPr>
                              <w:rFonts w:cs="Arial"/>
                              <w:b/>
                              <w:szCs w:val="22"/>
                            </w:rPr>
                            <w:t>the</w:t>
                          </w:r>
                          <w:proofErr w:type="spellEnd"/>
                          <w:r w:rsidRPr="008E70B3">
                            <w:rPr>
                              <w:rFonts w:cs="Arial"/>
                              <w:b/>
                              <w:szCs w:val="22"/>
                            </w:rPr>
                            <w:t xml:space="preserve"> linear </w:t>
                          </w:r>
                          <w:proofErr w:type="spellStart"/>
                          <w:r w:rsidRPr="008E70B3">
                            <w:rPr>
                              <w:rFonts w:cs="Arial"/>
                              <w:b/>
                              <w:szCs w:val="22"/>
                            </w:rPr>
                            <w:t>regression</w:t>
                          </w:r>
                          <w:proofErr w:type="spellEnd"/>
                        </w:p>
                        <w:p w14:paraId="24B93F74" w14:textId="77777777" w:rsidR="0043239A" w:rsidRPr="006C1919" w:rsidRDefault="0043239A" w:rsidP="00E52E8D">
                          <w:pPr>
                            <w:pStyle w:val="StandardWeb"/>
                            <w:numPr>
                              <w:ilvl w:val="0"/>
                              <w:numId w:val="30"/>
                            </w:numPr>
                            <w:spacing w:before="120" w:beforeAutospacing="0" w:after="0" w:afterAutospacing="0" w:line="276" w:lineRule="auto"/>
                            <w:ind w:left="357" w:hanging="357"/>
                            <w:jc w:val="both"/>
                            <w:rPr>
                              <w:rFonts w:ascii="Arial" w:hAnsi="Arial" w:cs="Arial"/>
                              <w:sz w:val="22"/>
                              <w:szCs w:val="22"/>
                            </w:rPr>
                          </w:pPr>
                          <w:proofErr w:type="spellStart"/>
                          <w:r w:rsidRPr="006C1919">
                            <w:rPr>
                              <w:rFonts w:ascii="Arial" w:hAnsi="Arial" w:cs="Arial"/>
                              <w:sz w:val="22"/>
                              <w:szCs w:val="22"/>
                            </w:rPr>
                            <w:t>Sub_linear_regression.fCalcReg</w:t>
                          </w:r>
                          <w:proofErr w:type="spellEnd"/>
                          <w:r w:rsidRPr="006C1919">
                            <w:rPr>
                              <w:rFonts w:ascii="Arial" w:hAnsi="Arial" w:cs="Arial"/>
                              <w:sz w:val="22"/>
                              <w:szCs w:val="22"/>
                            </w:rPr>
                            <w:t>()</w:t>
                          </w:r>
                        </w:p>
                        <w:p w14:paraId="71C41DA1" w14:textId="77777777" w:rsidR="0043239A" w:rsidRPr="006C1919" w:rsidRDefault="0043239A" w:rsidP="00E52E8D">
                          <w:pPr>
                            <w:pStyle w:val="StandardWeb"/>
                            <w:numPr>
                              <w:ilvl w:val="0"/>
                              <w:numId w:val="31"/>
                            </w:numPr>
                            <w:spacing w:before="240" w:beforeAutospacing="0" w:after="0" w:afterAutospacing="0" w:line="276" w:lineRule="auto"/>
                            <w:ind w:left="357" w:hanging="357"/>
                            <w:jc w:val="both"/>
                            <w:rPr>
                              <w:rFonts w:ascii="Arial" w:hAnsi="Arial" w:cs="Arial"/>
                              <w:sz w:val="22"/>
                              <w:szCs w:val="22"/>
                            </w:rPr>
                          </w:pPr>
                          <w:proofErr w:type="spellStart"/>
                          <w:r w:rsidRPr="006C1919">
                            <w:rPr>
                              <w:rFonts w:ascii="Arial" w:hAnsi="Arial" w:cs="Arial"/>
                              <w:sz w:val="22"/>
                              <w:szCs w:val="22"/>
                            </w:rPr>
                            <w:t>ffillArray</w:t>
                          </w:r>
                          <w:proofErr w:type="spellEnd"/>
                          <w:r w:rsidRPr="006C1919">
                            <w:rPr>
                              <w:rFonts w:ascii="Arial" w:hAnsi="Arial" w:cs="Arial"/>
                              <w:sz w:val="22"/>
                              <w:szCs w:val="22"/>
                            </w:rPr>
                            <w:t>()</w:t>
                          </w:r>
                        </w:p>
                        <w:p w14:paraId="0BB19730" w14:textId="77777777" w:rsidR="0043239A" w:rsidRPr="006C1919" w:rsidRDefault="0043239A" w:rsidP="00E52E8D">
                          <w:pPr>
                            <w:pStyle w:val="StandardWeb"/>
                            <w:numPr>
                              <w:ilvl w:val="0"/>
                              <w:numId w:val="31"/>
                            </w:numPr>
                            <w:spacing w:before="0" w:beforeAutospacing="0" w:after="0" w:afterAutospacing="0" w:line="276" w:lineRule="auto"/>
                            <w:ind w:left="357" w:hanging="357"/>
                            <w:jc w:val="both"/>
                            <w:rPr>
                              <w:rFonts w:ascii="Arial" w:hAnsi="Arial" w:cs="Arial"/>
                              <w:sz w:val="22"/>
                              <w:szCs w:val="22"/>
                            </w:rPr>
                          </w:pPr>
                          <w:proofErr w:type="spellStart"/>
                          <w:r w:rsidRPr="006C1919">
                            <w:rPr>
                              <w:rFonts w:ascii="Arial" w:hAnsi="Arial" w:cs="Arial"/>
                              <w:sz w:val="22"/>
                              <w:szCs w:val="22"/>
                            </w:rPr>
                            <w:t>linear_regression</w:t>
                          </w:r>
                          <w:proofErr w:type="spellEnd"/>
                          <w:r w:rsidRPr="006C1919">
                            <w:rPr>
                              <w:rFonts w:ascii="Arial" w:hAnsi="Arial" w:cs="Arial"/>
                              <w:sz w:val="22"/>
                              <w:szCs w:val="22"/>
                            </w:rPr>
                            <w:t>()</w:t>
                          </w:r>
                        </w:p>
                      </w:txbxContent>
                    </v:textbox>
                  </v:shape>
                  <v:line id="Gerade Verbindung 51" o:spid="_x0000_s1091" style="position:absolute;visibility:visible;mso-wrap-style:square" from="95,6477" to="26765,6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tqosYAAADbAAAADwAAAGRycy9kb3ducmV2LnhtbESPW2vCQBSE3wX/w3IKfdONgkVSVxHx&#10;UgpFvDzUt0P2mKRmz4bdbRL/fbcg+DjMzDfMbNGZSjTkfGlZwWiYgCDOrC45V3A+bQZTED4ga6ws&#10;k4I7eVjM+70Zptq2fKDmGHIRIexTVFCEUKdS+qwgg35oa+LoXa0zGKJ0udQO2wg3lRwnyZs0WHJc&#10;KLCmVUHZ7fhrFHyt7XW/+f4Jn1N33p0ut1W7be5Kvb50y3cQgbrwDD/aH1rBZAT/X+IP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FbaqLGAAAA2wAAAA8AAAAAAAAA&#10;AAAAAAAAoQIAAGRycy9kb3ducmV2LnhtbFBLBQYAAAAABAAEAPkAAACUAwAAAAA=&#10;" strokecolor="#4579b8 [3044]" strokeweight="1.25pt">
                    <v:stroke dashstyle="dash"/>
                  </v:line>
                </v:group>
                <v:shape id="Gerade Verbindung mit Pfeil 57" o:spid="_x0000_s1092" type="#_x0000_t32" style="position:absolute;left:29051;top:81629;width:152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8xPcUAAADbAAAADwAAAGRycy9kb3ducmV2LnhtbESPT2sCMRTE7wW/Q3iCt5pV6R9Wo5RC&#10;QRC0bj30+Eyem203L9tN1O23N4LgcZiZ3zCzRedqcaI2VJ4VjIYZCGLtTcWlgt3Xx+MriBCRDdae&#10;ScE/BVjMew8zzI0/85ZORSxFgnDIUYGNscmlDNqSwzD0DXHyDr51GJNsS2laPCe4q+U4y56lw4rT&#10;gsWG3i3p3+LoFKwmu40dj4L+/vvc6rj+2WT74qDUoN+9TUFE6uI9fGsvjYKnF7h+ST9Azi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z8xPcUAAADbAAAADwAAAAAAAAAA&#10;AAAAAAChAgAAZHJzL2Rvd25yZXYueG1sUEsFBgAAAAAEAAQA+QAAAJMDAAAAAA==&#10;" strokecolor="#c30" strokeweight="1.5pt"/>
                <v:group id="Gruppieren 61" o:spid="_x0000_s1093" style="position:absolute;top:64865;width:27146;height:7144" coordsize="27146,7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shape id="Textfeld 62" o:spid="_x0000_s1094" type="#_x0000_t202" style="position:absolute;width:27146;height:7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8j88EA&#10;AADbAAAADwAAAGRycy9kb3ducmV2LnhtbESPQWsCMRSE74X+h/AKvdWsHmS7GkWLLYWequL5sXkm&#10;wc3LkqTr9t83BcHjMDPfMMv16DsxUEwusILppAJB3Abt2Cg4Ht5fahApI2vsApOCX0qwXj0+LLHR&#10;4crfNOyzEQXCqUEFNue+kTK1ljymSeiJi3cO0WMuMhqpI14L3HdyVlVz6dFxWbDY05ul9rL/8Qp2&#10;W/Nq2hqj3dXauWE8nb/Mh1LPT+NmASLTmO/hW/tTK5jP4P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PI/PBAAAA2wAAAA8AAAAAAAAAAAAAAAAAmAIAAGRycy9kb3du&#10;cmV2LnhtbFBLBQYAAAAABAAEAPUAAACGAwAAAAA=&#10;" fillcolor="white [3201]" strokeweight=".5pt">
                    <v:textbox>
                      <w:txbxContent>
                        <w:p w14:paraId="3701BCEB" w14:textId="77777777" w:rsidR="0043239A" w:rsidRPr="00B27CF0" w:rsidRDefault="0043239A" w:rsidP="00E52E8D">
                          <w:pPr>
                            <w:rPr>
                              <w:rFonts w:cs="Arial"/>
                              <w:b/>
                              <w:szCs w:val="22"/>
                            </w:rPr>
                          </w:pPr>
                          <w:r w:rsidRPr="00B27CF0">
                            <w:rPr>
                              <w:rFonts w:cs="Arial"/>
                              <w:b/>
                              <w:szCs w:val="22"/>
                            </w:rPr>
                            <w:t xml:space="preserve">Write </w:t>
                          </w:r>
                          <w:proofErr w:type="spellStart"/>
                          <w:r w:rsidRPr="00B27CF0">
                            <w:rPr>
                              <w:rFonts w:cs="Arial"/>
                              <w:b/>
                              <w:szCs w:val="22"/>
                            </w:rPr>
                            <w:t>overall</w:t>
                          </w:r>
                          <w:proofErr w:type="spellEnd"/>
                          <w:r w:rsidRPr="00B27CF0">
                            <w:rPr>
                              <w:rFonts w:cs="Arial"/>
                              <w:b/>
                              <w:szCs w:val="22"/>
                            </w:rPr>
                            <w:t xml:space="preserve"> </w:t>
                          </w:r>
                          <w:proofErr w:type="spellStart"/>
                          <w:r w:rsidRPr="00B27CF0">
                            <w:rPr>
                              <w:rFonts w:cs="Arial"/>
                              <w:b/>
                              <w:szCs w:val="22"/>
                            </w:rPr>
                            <w:t>results</w:t>
                          </w:r>
                          <w:proofErr w:type="spellEnd"/>
                        </w:p>
                        <w:p w14:paraId="58B94ADA" w14:textId="77777777" w:rsidR="0043239A" w:rsidRPr="006C1919" w:rsidRDefault="0043239A" w:rsidP="00E52E8D">
                          <w:pPr>
                            <w:pStyle w:val="StandardWeb"/>
                            <w:numPr>
                              <w:ilvl w:val="0"/>
                              <w:numId w:val="29"/>
                            </w:numPr>
                            <w:spacing w:before="240" w:beforeAutospacing="0" w:after="0" w:afterAutospacing="0" w:line="276" w:lineRule="auto"/>
                            <w:ind w:left="357" w:hanging="357"/>
                            <w:jc w:val="both"/>
                            <w:rPr>
                              <w:rFonts w:ascii="Arial" w:hAnsi="Arial" w:cs="Arial"/>
                              <w:sz w:val="22"/>
                              <w:szCs w:val="22"/>
                            </w:rPr>
                          </w:pPr>
                          <w:proofErr w:type="spellStart"/>
                          <w:r w:rsidRPr="006C1919">
                            <w:rPr>
                              <w:rFonts w:ascii="Arial" w:hAnsi="Arial" w:cs="Arial"/>
                              <w:sz w:val="22"/>
                              <w:szCs w:val="22"/>
                            </w:rPr>
                            <w:t>output.fOutCalcRes</w:t>
                          </w:r>
                          <w:proofErr w:type="spellEnd"/>
                          <w:r w:rsidRPr="006C1919">
                            <w:rPr>
                              <w:rFonts w:ascii="Arial" w:hAnsi="Arial" w:cs="Arial"/>
                              <w:sz w:val="22"/>
                              <w:szCs w:val="22"/>
                            </w:rPr>
                            <w:t>()</w:t>
                          </w:r>
                        </w:p>
                      </w:txbxContent>
                    </v:textbox>
                  </v:shape>
                  <v:line id="Gerade Verbindung 288" o:spid="_x0000_s1095" style="position:absolute;visibility:visible;mso-wrap-style:square" from="0,3905" to="27146,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dy/MIAAADcAAAADwAAAGRycy9kb3ducmV2LnhtbERPz2vCMBS+D/wfwhN2m6kepHRGEVEn&#10;A5Gph3l7NM+22ryUJGvrf28Owo4f3+/Zoje1aMn5yrKC8SgBQZxbXXGh4HzafKQgfEDWWFsmBQ/y&#10;sJgP3maYadvxD7XHUIgYwj5DBWUITSalz0sy6Ee2IY7c1TqDIUJXSO2wi+GmlpMkmUqDFceGEhta&#10;lZTfj39GwX5tr4fN7y18p+78dbrcV922fSj1PuyXnyAC9eFf/HLvtIJJGtfGM/EIyP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Jdy/MIAAADcAAAADwAAAAAAAAAAAAAA&#10;AAChAgAAZHJzL2Rvd25yZXYueG1sUEsFBgAAAAAEAAQA+QAAAJADAAAAAA==&#10;" strokecolor="#4579b8 [3044]" strokeweight="1.25pt">
                    <v:stroke dashstyle="dash"/>
                  </v:line>
                </v:group>
                <v:shape id="Gerade Verbindung mit Pfeil 289" o:spid="_x0000_s1096" type="#_x0000_t32" style="position:absolute;left:29051;top:68770;width:0;height:1285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DGpsUAAADcAAAADwAAAGRycy9kb3ducmV2LnhtbESPQWsCMRSE70L/Q3hCb5p1C8WuRpFC&#10;oVCounro8Zk8N6ubl+0m1e2/N4WCx2FmvmHmy9414kJdqD0rmIwzEMTam5orBfvd22gKIkRkg41n&#10;UvBLAZaLh8EcC+OvvKVLGSuRIBwKVGBjbAspg7bkMIx9S5y8o+8cxiS7SpoOrwnuGpln2bN0WHNa&#10;sNjSqyV9Ln+cgo+n/drmk6C/vjdbHT9P6+xQHpV6HParGYhIfbyH/9vvRkE+fYG/M+k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aDGpsUAAADcAAAADwAAAAAAAAAA&#10;AAAAAAChAgAAZHJzL2Rvd25yZXYueG1sUEsFBgAAAAAEAAQA+QAAAJMDAAAAAA==&#10;" strokecolor="#c30" strokeweight="1.5pt"/>
                <v:shape id="Gerade Verbindung mit Pfeil 290" o:spid="_x0000_s1097" type="#_x0000_t32" style="position:absolute;left:27146;top:68770;width:190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N6TMEAAADcAAAADwAAAGRycy9kb3ducmV2LnhtbERPz2vCMBS+C/sfwhvspqkyxFWjOEHY&#10;BA/WXbw9mmcb17yUJLPtf78cBI8f3+/VpreNuJMPxrGC6SQDQVw6bbhS8HPejxcgQkTW2DgmBQMF&#10;2KxfRivMtev4RPciViKFcMhRQR1jm0sZyposholriRN3dd5iTNBXUnvsUrht5CzL5tKi4dRQY0u7&#10;msrf4s8q6Nr378ttYX01DUdj+u3weSgHpd5e++0SRKQ+PsUP95dWMPtI89OZdATk+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E3pMwQAAANwAAAAPAAAAAAAAAAAAAAAA&#10;AKECAABkcnMvZG93bnJldi54bWxQSwUGAAAAAAQABAD5AAAAjwMAAAAA&#10;" strokecolor="#c30" strokeweight="1.5pt">
                  <v:stroke endarrow="open"/>
                </v:shape>
                <v:shape id="Gerade Verbindung mit Pfeil 291" o:spid="_x0000_s1098" type="#_x0000_t32" style="position:absolute;left:6381;top:63341;width:0;height:1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56vMIAAADcAAAADwAAAGRycy9kb3ducmV2LnhtbESPT4vCMBTE7wt+h/CEvYimlmXRahRZ&#10;WPC4/rs/m2dSbV5KE7V+e7MgeBxm5jfMfNm5WtyoDZVnBeNRBoK49Lpio2C/+x1OQISIrLH2TAoe&#10;FGC56H3MsdD+zhu6baMRCcKhQAU2xqaQMpSWHIaRb4iTd/Ktw5hka6Ru8Z7grpZ5ln1LhxWnBYsN&#10;/VgqL9urU7Bby8fg68/yNDeH8tidB8ZMrkp99rvVDESkLr7Dr/ZaK8inY/g/k46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p56vMIAAADcAAAADwAAAAAAAAAAAAAA&#10;AAChAgAAZHJzL2Rvd25yZXYueG1sUEsFBgAAAAAEAAQA+QAAAJADAAAAAA==&#10;" strokecolor="#c30" strokeweight="1.5pt"/>
                <v:shape id="Textfeld 296" o:spid="_x0000_s1099" type="#_x0000_t202" style="position:absolute;left:2286;top:2857;width:11595;height:36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8bg8YA&#10;AADcAAAADwAAAGRycy9kb3ducmV2LnhtbESPQWsCMRSE7wX/Q3hCL6Vm9bDYrVGqYBGxSrUUj4/N&#10;62Zx87IkUdd/3wiFHoeZ+YaZzDrbiAv5UDtWMBxkIIhLp2uuFHwdls9jECEia2wck4IbBZhNew8T&#10;LLS78idd9rESCcKhQAUmxraQMpSGLIaBa4mT9+O8xZikr6T2eE1w28hRluXSYs1pwWBLC0PlaX+2&#10;Ck5m/bTL3j/m3/nq5reHszv6zVGpx3739goiUhf/w3/tlVYwesnhfiYdAT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98bg8YAAADcAAAADwAAAAAAAAAAAAAAAACYAgAAZHJz&#10;L2Rvd25yZXYueG1sUEsFBgAAAAAEAAQA9QAAAIsDAAAAAA==&#10;" filled="f" stroked="f" strokeweight=".5pt">
                  <v:textbox>
                    <w:txbxContent>
                      <w:p w14:paraId="1ACDF62F" w14:textId="48C0350F" w:rsidR="0043239A" w:rsidRPr="00B27CF0" w:rsidRDefault="0043239A" w:rsidP="006C1919">
                        <w:pPr>
                          <w:rPr>
                            <w:b/>
                            <w:u w:val="single"/>
                          </w:rPr>
                        </w:pPr>
                        <w:proofErr w:type="spellStart"/>
                        <w:r w:rsidRPr="00B27CF0">
                          <w:rPr>
                            <w:b/>
                            <w:u w:val="single"/>
                          </w:rPr>
                          <w:t>Calibration</w:t>
                        </w:r>
                        <w:proofErr w:type="spellEnd"/>
                        <w:r w:rsidRPr="00B27CF0">
                          <w:rPr>
                            <w:b/>
                            <w:u w:val="single"/>
                          </w:rPr>
                          <w:t xml:space="preserve"> </w:t>
                        </w:r>
                        <w:proofErr w:type="gramStart"/>
                        <w:r w:rsidRPr="00B27CF0">
                          <w:rPr>
                            <w:b/>
                            <w:u w:val="single"/>
                          </w:rPr>
                          <w:t>leg</w:t>
                        </w:r>
                        <w:proofErr w:type="gramEnd"/>
                      </w:p>
                    </w:txbxContent>
                  </v:textbox>
                </v:shape>
                <v:shape id="Textfeld 297" o:spid="_x0000_s1100" type="#_x0000_t202" style="position:absolute;left:43148;top:2857;width:11366;height:36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O+GMYA&#10;AADcAAAADwAAAGRycy9kb3ducmV2LnhtbESPQWsCMRSE7wX/Q3hCL1KzetB2axQVWqRoS7UUj4/N&#10;62Zx87IkUdd/bwShx2FmvmEms9bW4kQ+VI4VDPoZCOLC6YpLBT+7t6dnECEia6wdk4ILBZhNOw8T&#10;zLU78zedtrEUCcIhRwUmxiaXMhSGLIa+a4iT9+e8xZikL6X2eE5wW8thlo2kxYrTgsGGloaKw/Zo&#10;FRzMR+8re98sfkeri//cHd3er/dKPXbb+SuISG38D9/bK61g+DKG25l0BOT0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JO+GMYAAADcAAAADwAAAAAAAAAAAAAAAACYAgAAZHJz&#10;L2Rvd25yZXYueG1sUEsFBgAAAAAEAAQA9QAAAIsDAAAAAA==&#10;" filled="f" stroked="f" strokeweight=".5pt">
                  <v:textbox>
                    <w:txbxContent>
                      <w:p w14:paraId="215F3A08" w14:textId="795F9204" w:rsidR="0043239A" w:rsidRPr="00B27CF0" w:rsidRDefault="0043239A" w:rsidP="006C1919">
                        <w:pPr>
                          <w:rPr>
                            <w:b/>
                            <w:u w:val="single"/>
                          </w:rPr>
                        </w:pPr>
                        <w:r w:rsidRPr="00B27CF0">
                          <w:rPr>
                            <w:b/>
                            <w:u w:val="single"/>
                          </w:rPr>
                          <w:t xml:space="preserve">Evaluation </w:t>
                        </w:r>
                        <w:proofErr w:type="gramStart"/>
                        <w:r w:rsidRPr="00B27CF0">
                          <w:rPr>
                            <w:b/>
                            <w:u w:val="single"/>
                          </w:rPr>
                          <w:t>leg</w:t>
                        </w:r>
                        <w:proofErr w:type="gramEnd"/>
                      </w:p>
                    </w:txbxContent>
                  </v:textbox>
                </v:shape>
                <v:shape id="Gerade Verbindung mit Pfeil 21530" o:spid="_x0000_s1101" type="#_x0000_t32" style="position:absolute;left:29146;top:67818;width:1524;height:180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qOcYAAADeAAAADwAAAGRycy9kb3ducmV2LnhtbESPy2rCQBSG90LfYTgFN1InsbZKzESK&#10;IBS6ELULl4fMyQUzZ9KZUZO37ywKXf78N758O5hO3Mn51rKCdJ6AIC6tbrlW8H3ev6xB+ICssbNM&#10;CkbysC2eJjlm2j74SPdTqEUcYZ+hgiaEPpPSlw0Z9HPbE0evss5giNLVUjt8xHHTyUWSvEuDLceH&#10;BnvaNVReTzej4OjOaTqupKmrg61WX5dx+TMblZo+Dx8bEIGG8B/+a39qBYv07TUCRJyIArL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fvKjnGAAAA3gAAAA8AAAAAAAAA&#10;AAAAAAAAoQIAAGRycy9kb3ducmV2LnhtbFBLBQYAAAAABAAEAPkAAACUAwAAAAA=&#10;" strokecolor="#c30" strokeweight="1.5pt"/>
              </v:group>
            </w:pict>
          </mc:Fallback>
        </mc:AlternateContent>
      </w:r>
    </w:p>
    <w:p w14:paraId="29EBBE9D" w14:textId="3B58717A" w:rsidR="008E6AB4" w:rsidRDefault="008E6AB4">
      <w:pPr>
        <w:rPr>
          <w:highlight w:val="lightGray"/>
          <w:lang w:val="en-GB"/>
        </w:rPr>
      </w:pPr>
    </w:p>
    <w:p w14:paraId="53FC4ADA" w14:textId="270E5D3C" w:rsidR="008E6AB4" w:rsidRDefault="008E6AB4">
      <w:pPr>
        <w:rPr>
          <w:highlight w:val="lightGray"/>
          <w:lang w:val="en-GB"/>
        </w:rPr>
      </w:pPr>
    </w:p>
    <w:p w14:paraId="10D0616B" w14:textId="59C66756" w:rsidR="008E6AB4" w:rsidRDefault="008E6AB4">
      <w:pPr>
        <w:rPr>
          <w:highlight w:val="lightGray"/>
          <w:lang w:val="en-GB"/>
        </w:rPr>
      </w:pPr>
    </w:p>
    <w:p w14:paraId="2535FFA5" w14:textId="6BAC6892" w:rsidR="008E6AB4" w:rsidRDefault="008E6AB4">
      <w:pPr>
        <w:rPr>
          <w:highlight w:val="lightGray"/>
          <w:lang w:val="en-GB"/>
        </w:rPr>
      </w:pPr>
    </w:p>
    <w:p w14:paraId="239D1224" w14:textId="2A972CC5" w:rsidR="008E6AB4" w:rsidRDefault="008E6AB4">
      <w:pPr>
        <w:rPr>
          <w:highlight w:val="lightGray"/>
          <w:lang w:val="en-GB"/>
        </w:rPr>
      </w:pPr>
    </w:p>
    <w:p w14:paraId="5BCDC791" w14:textId="20DE395C" w:rsidR="008E6AB4" w:rsidRDefault="008E6AB4">
      <w:pPr>
        <w:rPr>
          <w:highlight w:val="lightGray"/>
          <w:lang w:val="en-GB"/>
        </w:rPr>
      </w:pPr>
    </w:p>
    <w:p w14:paraId="006DF360" w14:textId="77777777" w:rsidR="008E6AB4" w:rsidRDefault="008E6AB4">
      <w:pPr>
        <w:rPr>
          <w:highlight w:val="lightGray"/>
          <w:lang w:val="en-GB"/>
        </w:rPr>
      </w:pPr>
    </w:p>
    <w:p w14:paraId="151E5A5B" w14:textId="77777777" w:rsidR="008E6AB4" w:rsidRDefault="008E6AB4">
      <w:pPr>
        <w:rPr>
          <w:highlight w:val="lightGray"/>
          <w:lang w:val="en-GB"/>
        </w:rPr>
      </w:pPr>
    </w:p>
    <w:p w14:paraId="487D1C8B" w14:textId="77777777" w:rsidR="008E6AB4" w:rsidRDefault="008E6AB4">
      <w:pPr>
        <w:rPr>
          <w:highlight w:val="lightGray"/>
          <w:lang w:val="en-GB"/>
        </w:rPr>
      </w:pPr>
    </w:p>
    <w:p w14:paraId="02BCCA6B" w14:textId="77777777" w:rsidR="008E6AB4" w:rsidRDefault="008E6AB4">
      <w:pPr>
        <w:rPr>
          <w:highlight w:val="lightGray"/>
          <w:lang w:val="en-GB"/>
        </w:rPr>
      </w:pPr>
    </w:p>
    <w:p w14:paraId="1FAE126F" w14:textId="58792886" w:rsidR="008E6AB4" w:rsidRDefault="008E6AB4">
      <w:pPr>
        <w:rPr>
          <w:highlight w:val="lightGray"/>
          <w:lang w:val="en-GB"/>
        </w:rPr>
      </w:pPr>
    </w:p>
    <w:p w14:paraId="74060291" w14:textId="63547462" w:rsidR="008E6AB4" w:rsidRDefault="008E6AB4">
      <w:pPr>
        <w:rPr>
          <w:highlight w:val="lightGray"/>
          <w:lang w:val="en-GB"/>
        </w:rPr>
      </w:pPr>
    </w:p>
    <w:p w14:paraId="259D6824" w14:textId="77777777" w:rsidR="008E6AB4" w:rsidRDefault="008E6AB4">
      <w:pPr>
        <w:rPr>
          <w:highlight w:val="lightGray"/>
          <w:lang w:val="en-GB"/>
        </w:rPr>
      </w:pPr>
    </w:p>
    <w:p w14:paraId="22B10379" w14:textId="77777777" w:rsidR="008E6AB4" w:rsidRDefault="008E6AB4">
      <w:pPr>
        <w:rPr>
          <w:highlight w:val="lightGray"/>
          <w:lang w:val="en-GB"/>
        </w:rPr>
      </w:pPr>
    </w:p>
    <w:p w14:paraId="7BDEFCFD" w14:textId="77777777" w:rsidR="008E6AB4" w:rsidRDefault="008E6AB4">
      <w:pPr>
        <w:rPr>
          <w:highlight w:val="lightGray"/>
          <w:lang w:val="en-GB"/>
        </w:rPr>
      </w:pPr>
    </w:p>
    <w:p w14:paraId="349C736B" w14:textId="77777777" w:rsidR="008E6AB4" w:rsidRDefault="008E6AB4">
      <w:pPr>
        <w:rPr>
          <w:highlight w:val="lightGray"/>
          <w:lang w:val="en-GB"/>
        </w:rPr>
      </w:pPr>
    </w:p>
    <w:p w14:paraId="71048CEF" w14:textId="77777777" w:rsidR="008E6AB4" w:rsidRDefault="008E6AB4">
      <w:pPr>
        <w:rPr>
          <w:highlight w:val="lightGray"/>
          <w:lang w:val="en-GB"/>
        </w:rPr>
      </w:pPr>
    </w:p>
    <w:p w14:paraId="569FAE73" w14:textId="24D5AD96" w:rsidR="008E6AB4" w:rsidRDefault="008E6AB4">
      <w:pPr>
        <w:rPr>
          <w:highlight w:val="lightGray"/>
          <w:lang w:val="en-GB"/>
        </w:rPr>
      </w:pPr>
    </w:p>
    <w:p w14:paraId="46F454E8" w14:textId="013C9741" w:rsidR="008E6AB4" w:rsidRDefault="008E6AB4">
      <w:pPr>
        <w:rPr>
          <w:highlight w:val="lightGray"/>
          <w:lang w:val="en-GB"/>
        </w:rPr>
      </w:pPr>
    </w:p>
    <w:p w14:paraId="266A2E09" w14:textId="732E0BE9" w:rsidR="008E6AB4" w:rsidRDefault="008E6AB4">
      <w:pPr>
        <w:rPr>
          <w:highlight w:val="lightGray"/>
          <w:lang w:val="en-GB"/>
        </w:rPr>
      </w:pPr>
    </w:p>
    <w:p w14:paraId="5274DC5F" w14:textId="59D53DCC" w:rsidR="008E6AB4" w:rsidRDefault="008E6AB4">
      <w:pPr>
        <w:rPr>
          <w:highlight w:val="lightGray"/>
          <w:lang w:val="en-GB"/>
        </w:rPr>
      </w:pPr>
    </w:p>
    <w:p w14:paraId="6836FED4" w14:textId="40E775CC" w:rsidR="008E6AB4" w:rsidRDefault="008E6AB4">
      <w:pPr>
        <w:rPr>
          <w:highlight w:val="lightGray"/>
          <w:lang w:val="en-GB"/>
        </w:rPr>
      </w:pPr>
    </w:p>
    <w:p w14:paraId="20DAEE73" w14:textId="20711E89" w:rsidR="008E6AB4" w:rsidRDefault="008E6AB4">
      <w:pPr>
        <w:rPr>
          <w:highlight w:val="lightGray"/>
          <w:lang w:val="en-GB"/>
        </w:rPr>
      </w:pPr>
    </w:p>
    <w:p w14:paraId="09FA66AE" w14:textId="780CBDDA" w:rsidR="008E6AB4" w:rsidRDefault="008E6AB4">
      <w:pPr>
        <w:rPr>
          <w:highlight w:val="lightGray"/>
          <w:lang w:val="en-GB"/>
        </w:rPr>
      </w:pPr>
    </w:p>
    <w:p w14:paraId="6641DDD3" w14:textId="5704E0C6" w:rsidR="008E6AB4" w:rsidRDefault="008E6AB4">
      <w:pPr>
        <w:rPr>
          <w:highlight w:val="lightGray"/>
          <w:lang w:val="en-GB"/>
        </w:rPr>
      </w:pPr>
    </w:p>
    <w:p w14:paraId="07E7E5D6" w14:textId="2274A5F7" w:rsidR="008E6AB4" w:rsidRDefault="008E6AB4">
      <w:pPr>
        <w:rPr>
          <w:highlight w:val="lightGray"/>
          <w:lang w:val="en-GB"/>
        </w:rPr>
      </w:pPr>
    </w:p>
    <w:p w14:paraId="6668F1B8" w14:textId="7D435F8F" w:rsidR="008E6AB4" w:rsidRDefault="008E6AB4">
      <w:pPr>
        <w:rPr>
          <w:highlight w:val="lightGray"/>
          <w:lang w:val="en-GB"/>
        </w:rPr>
      </w:pPr>
    </w:p>
    <w:p w14:paraId="630E1BC6" w14:textId="36DB6801" w:rsidR="008E6AB4" w:rsidRDefault="008E6AB4">
      <w:pPr>
        <w:rPr>
          <w:highlight w:val="lightGray"/>
          <w:lang w:val="en-GB"/>
        </w:rPr>
      </w:pPr>
    </w:p>
    <w:p w14:paraId="2F4C6567" w14:textId="7F35A6BE" w:rsidR="008E6AB4" w:rsidRDefault="008E6AB4">
      <w:pPr>
        <w:rPr>
          <w:highlight w:val="lightGray"/>
          <w:lang w:val="en-GB"/>
        </w:rPr>
      </w:pPr>
    </w:p>
    <w:p w14:paraId="20DAFE88" w14:textId="1AAE1BC1" w:rsidR="008E6AB4" w:rsidRDefault="008E6AB4">
      <w:pPr>
        <w:rPr>
          <w:highlight w:val="lightGray"/>
          <w:lang w:val="en-GB"/>
        </w:rPr>
      </w:pPr>
    </w:p>
    <w:p w14:paraId="0C636048" w14:textId="7A931D9C" w:rsidR="008E6AB4" w:rsidRDefault="008E6AB4">
      <w:pPr>
        <w:rPr>
          <w:highlight w:val="lightGray"/>
          <w:lang w:val="en-GB"/>
        </w:rPr>
      </w:pPr>
    </w:p>
    <w:p w14:paraId="545792C4" w14:textId="77777777" w:rsidR="00E661AF" w:rsidRDefault="00E661AF">
      <w:pPr>
        <w:rPr>
          <w:highlight w:val="lightGray"/>
          <w:lang w:val="en-GB"/>
        </w:rPr>
      </w:pPr>
    </w:p>
    <w:p w14:paraId="5B715876" w14:textId="10ED9D1D" w:rsidR="008E6AB4" w:rsidRDefault="008E6AB4" w:rsidP="008E6AB4">
      <w:pPr>
        <w:pStyle w:val="Beschriftung"/>
        <w:rPr>
          <w:highlight w:val="lightGray"/>
          <w:lang w:val="en-GB"/>
        </w:rPr>
      </w:pPr>
      <w:bookmarkStart w:id="62" w:name="_Ref391467716"/>
      <w:r w:rsidRPr="008E6AB4">
        <w:rPr>
          <w:lang w:val="en-GB"/>
        </w:rPr>
        <w:t xml:space="preserve">Figure </w:t>
      </w:r>
      <w:r>
        <w:fldChar w:fldCharType="begin"/>
      </w:r>
      <w:r w:rsidRPr="008E6AB4">
        <w:rPr>
          <w:lang w:val="en-GB"/>
        </w:rPr>
        <w:instrText xml:space="preserve"> SEQ Figure \* ARABIC </w:instrText>
      </w:r>
      <w:r>
        <w:fldChar w:fldCharType="separate"/>
      </w:r>
      <w:r w:rsidRPr="008E6AB4">
        <w:rPr>
          <w:noProof/>
          <w:lang w:val="en-GB"/>
        </w:rPr>
        <w:t>10</w:t>
      </w:r>
      <w:r>
        <w:fldChar w:fldCharType="end"/>
      </w:r>
      <w:bookmarkEnd w:id="62"/>
      <w:r w:rsidRPr="008E6AB4">
        <w:rPr>
          <w:lang w:val="en-GB"/>
        </w:rPr>
        <w:t>: Main VECTO-CSE routine</w:t>
      </w:r>
    </w:p>
    <w:p w14:paraId="647E6EC2" w14:textId="77777777" w:rsidR="001A0395" w:rsidRPr="001A0395" w:rsidRDefault="001A0395" w:rsidP="001A0395">
      <w:pPr>
        <w:rPr>
          <w:b/>
          <w:lang w:val="en-GB"/>
        </w:rPr>
      </w:pPr>
      <w:proofErr w:type="spellStart"/>
      <w:proofErr w:type="gramStart"/>
      <w:r w:rsidRPr="001A0395">
        <w:rPr>
          <w:b/>
          <w:lang w:val="en-GB"/>
        </w:rPr>
        <w:lastRenderedPageBreak/>
        <w:t>input.ReadInputMSC</w:t>
      </w:r>
      <w:proofErr w:type="spellEnd"/>
      <w:r w:rsidRPr="001A0395">
        <w:rPr>
          <w:b/>
          <w:lang w:val="en-GB"/>
        </w:rPr>
        <w:t>()</w:t>
      </w:r>
      <w:proofErr w:type="gramEnd"/>
    </w:p>
    <w:p w14:paraId="7B0EA55E" w14:textId="35C94240" w:rsidR="001A0395" w:rsidRPr="001A0395" w:rsidRDefault="001A0395" w:rsidP="001A0395">
      <w:pPr>
        <w:pStyle w:val="Listenabsatz"/>
        <w:numPr>
          <w:ilvl w:val="0"/>
          <w:numId w:val="37"/>
        </w:numPr>
        <w:rPr>
          <w:lang w:val="en-GB"/>
        </w:rPr>
      </w:pPr>
      <w:r>
        <w:rPr>
          <w:lang w:val="en-GB"/>
        </w:rPr>
        <w:t>Reads the measurement section configuration (MSC) file</w:t>
      </w:r>
    </w:p>
    <w:p w14:paraId="7BEAF571" w14:textId="77777777" w:rsidR="001A0395" w:rsidRPr="001A0395" w:rsidRDefault="001A0395" w:rsidP="001A0395">
      <w:pPr>
        <w:rPr>
          <w:lang w:val="en-GB"/>
        </w:rPr>
      </w:pPr>
    </w:p>
    <w:p w14:paraId="04DE57B2" w14:textId="77777777" w:rsidR="001A0395" w:rsidRPr="003D187C" w:rsidRDefault="001A0395" w:rsidP="001A0395">
      <w:pPr>
        <w:rPr>
          <w:b/>
          <w:lang w:val="en-GB"/>
        </w:rPr>
      </w:pPr>
      <w:proofErr w:type="spellStart"/>
      <w:proofErr w:type="gramStart"/>
      <w:r w:rsidRPr="003D187C">
        <w:rPr>
          <w:b/>
          <w:lang w:val="en-GB"/>
        </w:rPr>
        <w:t>input.ReadDataFile</w:t>
      </w:r>
      <w:proofErr w:type="spellEnd"/>
      <w:r w:rsidRPr="003D187C">
        <w:rPr>
          <w:b/>
          <w:lang w:val="en-GB"/>
        </w:rPr>
        <w:t>()</w:t>
      </w:r>
      <w:proofErr w:type="gramEnd"/>
    </w:p>
    <w:p w14:paraId="7FD6D846" w14:textId="2623FAA4" w:rsidR="001A0395" w:rsidRPr="001A0395" w:rsidRDefault="001A0395" w:rsidP="001A0395">
      <w:pPr>
        <w:pStyle w:val="Listenabsatz"/>
        <w:numPr>
          <w:ilvl w:val="0"/>
          <w:numId w:val="37"/>
        </w:numPr>
        <w:rPr>
          <w:lang w:val="en-GB"/>
        </w:rPr>
      </w:pPr>
      <w:r>
        <w:rPr>
          <w:lang w:val="en-GB"/>
        </w:rPr>
        <w:t>Reads the data files  (Calibration data, Low-speed 1/2 data, High-speed data)</w:t>
      </w:r>
    </w:p>
    <w:p w14:paraId="7033E8BE" w14:textId="77777777" w:rsidR="001A0395" w:rsidRPr="001A0395" w:rsidRDefault="001A0395" w:rsidP="001A0395">
      <w:pPr>
        <w:rPr>
          <w:lang w:val="en-GB"/>
        </w:rPr>
      </w:pPr>
    </w:p>
    <w:p w14:paraId="56360022" w14:textId="77777777" w:rsidR="001A0395" w:rsidRPr="003D187C" w:rsidRDefault="001A0395" w:rsidP="001A0395">
      <w:pPr>
        <w:rPr>
          <w:b/>
          <w:lang w:val="en-GB"/>
        </w:rPr>
      </w:pPr>
      <w:proofErr w:type="spellStart"/>
      <w:r w:rsidRPr="003D187C">
        <w:rPr>
          <w:b/>
          <w:lang w:val="en-GB"/>
        </w:rPr>
        <w:t>Signal_</w:t>
      </w:r>
      <w:proofErr w:type="gramStart"/>
      <w:r w:rsidRPr="003D187C">
        <w:rPr>
          <w:b/>
          <w:lang w:val="en-GB"/>
        </w:rPr>
        <w:t>identification.fIdentifyMS</w:t>
      </w:r>
      <w:proofErr w:type="spellEnd"/>
      <w:r w:rsidRPr="003D187C">
        <w:rPr>
          <w:b/>
          <w:lang w:val="en-GB"/>
        </w:rPr>
        <w:t>()</w:t>
      </w:r>
      <w:proofErr w:type="gramEnd"/>
    </w:p>
    <w:p w14:paraId="1274AFD8" w14:textId="00D457CC" w:rsidR="001A0395" w:rsidRPr="001A0395" w:rsidRDefault="00F071B7" w:rsidP="001A0395">
      <w:pPr>
        <w:pStyle w:val="Listenabsatz"/>
        <w:numPr>
          <w:ilvl w:val="0"/>
          <w:numId w:val="37"/>
        </w:numPr>
        <w:rPr>
          <w:lang w:val="en-GB"/>
        </w:rPr>
      </w:pPr>
      <w:r>
        <w:rPr>
          <w:lang w:val="en-GB"/>
        </w:rPr>
        <w:t>Main routine to i</w:t>
      </w:r>
      <w:r w:rsidR="001A0395">
        <w:rPr>
          <w:lang w:val="en-GB"/>
        </w:rPr>
        <w:t xml:space="preserve">dentify </w:t>
      </w:r>
      <w:r>
        <w:rPr>
          <w:lang w:val="en-GB"/>
        </w:rPr>
        <w:t>which data point from the 1</w:t>
      </w:r>
      <w:r w:rsidR="00413B94">
        <w:rPr>
          <w:lang w:val="en-GB"/>
        </w:rPr>
        <w:t>00</w:t>
      </w:r>
      <w:r>
        <w:rPr>
          <w:lang w:val="en-GB"/>
        </w:rPr>
        <w:t>Hz data lies inside the given measurement sections</w:t>
      </w:r>
    </w:p>
    <w:p w14:paraId="218ABDD3" w14:textId="77777777" w:rsidR="001A0395" w:rsidRPr="001A0395" w:rsidRDefault="001A0395" w:rsidP="001A0395">
      <w:pPr>
        <w:rPr>
          <w:lang w:val="en-GB"/>
        </w:rPr>
      </w:pPr>
    </w:p>
    <w:p w14:paraId="70AFEAD8" w14:textId="1FDC9833" w:rsidR="001A0395" w:rsidRPr="003D187C" w:rsidRDefault="00413B94" w:rsidP="001A0395">
      <w:pPr>
        <w:rPr>
          <w:b/>
          <w:lang w:val="en-GB"/>
        </w:rPr>
      </w:pPr>
      <w:proofErr w:type="spellStart"/>
      <w:r w:rsidRPr="003D187C">
        <w:rPr>
          <w:b/>
          <w:lang w:val="en-GB"/>
        </w:rPr>
        <w:t>Signal_</w:t>
      </w:r>
      <w:proofErr w:type="gramStart"/>
      <w:r w:rsidRPr="003D187C">
        <w:rPr>
          <w:b/>
          <w:lang w:val="en-GB"/>
        </w:rPr>
        <w:t>identification.</w:t>
      </w:r>
      <w:r w:rsidR="001A0395" w:rsidRPr="003D187C">
        <w:rPr>
          <w:b/>
          <w:lang w:val="en-GB"/>
        </w:rPr>
        <w:t>fvirtMSC</w:t>
      </w:r>
      <w:proofErr w:type="spellEnd"/>
      <w:r w:rsidR="001A0395" w:rsidRPr="003D187C">
        <w:rPr>
          <w:b/>
          <w:lang w:val="en-GB"/>
        </w:rPr>
        <w:t>()</w:t>
      </w:r>
      <w:proofErr w:type="gramEnd"/>
    </w:p>
    <w:p w14:paraId="62A0FEA6" w14:textId="248E5FED" w:rsidR="001A0395" w:rsidRPr="00F071B7" w:rsidRDefault="00F071B7" w:rsidP="00F071B7">
      <w:pPr>
        <w:pStyle w:val="Listenabsatz"/>
        <w:numPr>
          <w:ilvl w:val="0"/>
          <w:numId w:val="37"/>
        </w:numPr>
        <w:rPr>
          <w:lang w:val="en-GB"/>
        </w:rPr>
      </w:pPr>
      <w:r>
        <w:rPr>
          <w:lang w:val="en-GB"/>
        </w:rPr>
        <w:t xml:space="preserve">Generates virtual </w:t>
      </w:r>
      <w:r w:rsidR="00347AE8">
        <w:rPr>
          <w:lang w:val="en-GB"/>
        </w:rPr>
        <w:t>reference</w:t>
      </w:r>
      <w:r>
        <w:rPr>
          <w:lang w:val="en-GB"/>
        </w:rPr>
        <w:t xml:space="preserve"> points for the identification</w:t>
      </w:r>
      <w:r w:rsidR="00347AE8">
        <w:rPr>
          <w:lang w:val="en-GB"/>
        </w:rPr>
        <w:t xml:space="preserve"> of data inside the measur</w:t>
      </w:r>
      <w:r w:rsidR="00347AE8">
        <w:rPr>
          <w:lang w:val="en-GB"/>
        </w:rPr>
        <w:t>e</w:t>
      </w:r>
      <w:r w:rsidR="00347AE8">
        <w:rPr>
          <w:lang w:val="en-GB"/>
        </w:rPr>
        <w:t>ment sections</w:t>
      </w:r>
    </w:p>
    <w:p w14:paraId="55560C95" w14:textId="77777777" w:rsidR="001A0395" w:rsidRPr="001A0395" w:rsidRDefault="001A0395" w:rsidP="001A0395">
      <w:pPr>
        <w:rPr>
          <w:lang w:val="en-GB"/>
        </w:rPr>
      </w:pPr>
    </w:p>
    <w:p w14:paraId="27D16026" w14:textId="6CC7B10B" w:rsidR="001A0395" w:rsidRPr="003D187C" w:rsidRDefault="00413B94" w:rsidP="001A0395">
      <w:pPr>
        <w:rPr>
          <w:b/>
          <w:lang w:val="en-GB"/>
        </w:rPr>
      </w:pPr>
      <w:proofErr w:type="spellStart"/>
      <w:r w:rsidRPr="003D187C">
        <w:rPr>
          <w:b/>
          <w:lang w:val="en-GB"/>
        </w:rPr>
        <w:t>Signal_</w:t>
      </w:r>
      <w:proofErr w:type="gramStart"/>
      <w:r w:rsidRPr="003D187C">
        <w:rPr>
          <w:b/>
          <w:lang w:val="en-GB"/>
        </w:rPr>
        <w:t>identification.</w:t>
      </w:r>
      <w:r w:rsidR="001A0395" w:rsidRPr="003D187C">
        <w:rPr>
          <w:b/>
          <w:lang w:val="en-GB"/>
        </w:rPr>
        <w:t>DevInSec</w:t>
      </w:r>
      <w:proofErr w:type="spellEnd"/>
      <w:r w:rsidR="001A0395" w:rsidRPr="003D187C">
        <w:rPr>
          <w:b/>
          <w:lang w:val="en-GB"/>
        </w:rPr>
        <w:t>()</w:t>
      </w:r>
      <w:proofErr w:type="gramEnd"/>
    </w:p>
    <w:p w14:paraId="612D87A5" w14:textId="0A8AF547" w:rsidR="001A0395" w:rsidRPr="00F071B7" w:rsidRDefault="00F071B7" w:rsidP="00F071B7">
      <w:pPr>
        <w:pStyle w:val="Listenabsatz"/>
        <w:numPr>
          <w:ilvl w:val="0"/>
          <w:numId w:val="37"/>
        </w:numPr>
        <w:rPr>
          <w:lang w:val="en-GB"/>
        </w:rPr>
      </w:pPr>
      <w:r>
        <w:rPr>
          <w:lang w:val="en-GB"/>
        </w:rPr>
        <w:t xml:space="preserve">Function to </w:t>
      </w:r>
      <w:r w:rsidR="00347AE8">
        <w:rPr>
          <w:lang w:val="en-GB"/>
        </w:rPr>
        <w:t>label the data recorded inside the measurement sections</w:t>
      </w:r>
      <w:r>
        <w:rPr>
          <w:lang w:val="en-GB"/>
        </w:rPr>
        <w:t xml:space="preserve"> </w:t>
      </w:r>
      <w:r w:rsidR="00347AE8">
        <w:rPr>
          <w:lang w:val="en-GB"/>
        </w:rPr>
        <w:t xml:space="preserve">in </w:t>
      </w:r>
      <w:r>
        <w:rPr>
          <w:lang w:val="en-GB"/>
        </w:rPr>
        <w:t xml:space="preserve">the </w:t>
      </w:r>
      <w:r w:rsidR="00347AE8">
        <w:rPr>
          <w:lang w:val="en-GB"/>
        </w:rPr>
        <w:t>total re</w:t>
      </w:r>
      <w:r w:rsidR="00347AE8">
        <w:rPr>
          <w:lang w:val="en-GB"/>
        </w:rPr>
        <w:t>c</w:t>
      </w:r>
      <w:r w:rsidR="00347AE8">
        <w:rPr>
          <w:lang w:val="en-GB"/>
        </w:rPr>
        <w:t>orded data.</w:t>
      </w:r>
    </w:p>
    <w:p w14:paraId="2AB9A4C7" w14:textId="77777777" w:rsidR="001A0395" w:rsidRPr="001A0395" w:rsidRDefault="001A0395" w:rsidP="001A0395">
      <w:pPr>
        <w:rPr>
          <w:lang w:val="en-GB"/>
        </w:rPr>
      </w:pPr>
    </w:p>
    <w:p w14:paraId="26625910" w14:textId="43DFEF01" w:rsidR="001A0395" w:rsidRPr="003D187C" w:rsidRDefault="00413B94" w:rsidP="001A0395">
      <w:pPr>
        <w:rPr>
          <w:b/>
          <w:lang w:val="en-GB"/>
        </w:rPr>
      </w:pPr>
      <w:proofErr w:type="spellStart"/>
      <w:r w:rsidRPr="003D187C">
        <w:rPr>
          <w:b/>
          <w:lang w:val="en-GB"/>
        </w:rPr>
        <w:t>Signal_</w:t>
      </w:r>
      <w:proofErr w:type="gramStart"/>
      <w:r w:rsidRPr="003D187C">
        <w:rPr>
          <w:b/>
          <w:lang w:val="en-GB"/>
        </w:rPr>
        <w:t>identification.</w:t>
      </w:r>
      <w:r w:rsidR="001A0395" w:rsidRPr="003D187C">
        <w:rPr>
          <w:b/>
          <w:lang w:val="en-GB"/>
        </w:rPr>
        <w:t>fCalcroot</w:t>
      </w:r>
      <w:proofErr w:type="spellEnd"/>
      <w:r w:rsidR="001A0395" w:rsidRPr="003D187C">
        <w:rPr>
          <w:b/>
          <w:lang w:val="en-GB"/>
        </w:rPr>
        <w:t>()</w:t>
      </w:r>
      <w:proofErr w:type="gramEnd"/>
    </w:p>
    <w:p w14:paraId="1A16421A" w14:textId="42E923B6" w:rsidR="00347AE8" w:rsidRDefault="00347AE8" w:rsidP="00F071B7">
      <w:pPr>
        <w:pStyle w:val="Listenabsatz"/>
        <w:numPr>
          <w:ilvl w:val="0"/>
          <w:numId w:val="37"/>
        </w:numPr>
        <w:rPr>
          <w:lang w:val="en-GB"/>
        </w:rPr>
      </w:pPr>
      <w:r>
        <w:rPr>
          <w:lang w:val="en-GB"/>
        </w:rPr>
        <w:t xml:space="preserve">For each measured vehicle position inside a measurement section: </w:t>
      </w:r>
      <w:r w:rsidR="00F071B7">
        <w:rPr>
          <w:lang w:val="en-GB"/>
        </w:rPr>
        <w:t xml:space="preserve">Calculate </w:t>
      </w:r>
      <w:r>
        <w:rPr>
          <w:lang w:val="en-GB"/>
        </w:rPr>
        <w:t>a</w:t>
      </w:r>
      <w:r w:rsidR="00F071B7">
        <w:rPr>
          <w:lang w:val="en-GB"/>
        </w:rPr>
        <w:t xml:space="preserve"> </w:t>
      </w:r>
      <w:r>
        <w:rPr>
          <w:lang w:val="en-GB"/>
        </w:rPr>
        <w:t>refe</w:t>
      </w:r>
      <w:r>
        <w:rPr>
          <w:lang w:val="en-GB"/>
        </w:rPr>
        <w:t>r</w:t>
      </w:r>
      <w:r>
        <w:rPr>
          <w:lang w:val="en-GB"/>
        </w:rPr>
        <w:t xml:space="preserve">ence </w:t>
      </w:r>
      <w:r w:rsidR="00F071B7">
        <w:rPr>
          <w:lang w:val="en-GB"/>
        </w:rPr>
        <w:t>coordinate</w:t>
      </w:r>
      <w:r>
        <w:rPr>
          <w:lang w:val="en-GB"/>
        </w:rPr>
        <w:t xml:space="preserve"> which is located on the connecting line between start and end point of the definition of the measurement section. </w:t>
      </w:r>
    </w:p>
    <w:p w14:paraId="4104F729" w14:textId="77777777" w:rsidR="001A0395" w:rsidRPr="001A0395" w:rsidRDefault="001A0395" w:rsidP="001A0395">
      <w:pPr>
        <w:rPr>
          <w:lang w:val="en-GB"/>
        </w:rPr>
      </w:pPr>
    </w:p>
    <w:p w14:paraId="25FF8AB0" w14:textId="00E0C485" w:rsidR="001A0395" w:rsidRPr="003D187C" w:rsidRDefault="00413B94" w:rsidP="001A0395">
      <w:pPr>
        <w:rPr>
          <w:b/>
          <w:lang w:val="en-GB"/>
        </w:rPr>
      </w:pPr>
      <w:proofErr w:type="spellStart"/>
      <w:r w:rsidRPr="003D187C">
        <w:rPr>
          <w:b/>
          <w:lang w:val="en-GB"/>
        </w:rPr>
        <w:t>Signal_identification.</w:t>
      </w:r>
      <w:r w:rsidR="001A0395" w:rsidRPr="003D187C">
        <w:rPr>
          <w:b/>
          <w:lang w:val="en-GB"/>
        </w:rPr>
        <w:t>fSecOverview</w:t>
      </w:r>
      <w:proofErr w:type="spellEnd"/>
    </w:p>
    <w:p w14:paraId="768AA5BA" w14:textId="00836A60" w:rsidR="001A0395" w:rsidRPr="00F071B7" w:rsidRDefault="00F071B7" w:rsidP="00F071B7">
      <w:pPr>
        <w:pStyle w:val="Listenabsatz"/>
        <w:numPr>
          <w:ilvl w:val="0"/>
          <w:numId w:val="37"/>
        </w:numPr>
        <w:rPr>
          <w:lang w:val="en-GB"/>
        </w:rPr>
      </w:pPr>
      <w:r>
        <w:rPr>
          <w:lang w:val="en-GB"/>
        </w:rPr>
        <w:t xml:space="preserve">Calculates the </w:t>
      </w:r>
      <w:r w:rsidR="00481E4B">
        <w:rPr>
          <w:lang w:val="en-GB"/>
        </w:rPr>
        <w:t>average values for each detected section</w:t>
      </w:r>
    </w:p>
    <w:p w14:paraId="4004B580" w14:textId="77777777" w:rsidR="001A0395" w:rsidRPr="001A0395" w:rsidRDefault="001A0395" w:rsidP="001A0395">
      <w:pPr>
        <w:rPr>
          <w:lang w:val="en-GB"/>
        </w:rPr>
      </w:pPr>
    </w:p>
    <w:p w14:paraId="6A68D6FD" w14:textId="77777777" w:rsidR="001A0395" w:rsidRPr="003D187C" w:rsidRDefault="001A0395" w:rsidP="001A0395">
      <w:pPr>
        <w:rPr>
          <w:b/>
          <w:lang w:val="en-GB"/>
        </w:rPr>
      </w:pPr>
      <w:proofErr w:type="spellStart"/>
      <w:r w:rsidRPr="003D187C">
        <w:rPr>
          <w:b/>
          <w:lang w:val="en-GB"/>
        </w:rPr>
        <w:t>Main_calculation_</w:t>
      </w:r>
      <w:proofErr w:type="gramStart"/>
      <w:r w:rsidRPr="003D187C">
        <w:rPr>
          <w:b/>
          <w:lang w:val="en-GB"/>
        </w:rPr>
        <w:t>call.fCalcCalib</w:t>
      </w:r>
      <w:proofErr w:type="spellEnd"/>
      <w:r w:rsidRPr="003D187C">
        <w:rPr>
          <w:b/>
          <w:lang w:val="en-GB"/>
        </w:rPr>
        <w:t>()</w:t>
      </w:r>
      <w:proofErr w:type="gramEnd"/>
    </w:p>
    <w:p w14:paraId="0FB3BCC1" w14:textId="20EFDD1D" w:rsidR="001A0395" w:rsidRPr="00481E4B" w:rsidRDefault="00481E4B" w:rsidP="00481E4B">
      <w:pPr>
        <w:pStyle w:val="Listenabsatz"/>
        <w:numPr>
          <w:ilvl w:val="0"/>
          <w:numId w:val="37"/>
        </w:numPr>
        <w:rPr>
          <w:lang w:val="en-GB"/>
        </w:rPr>
      </w:pPr>
      <w:r>
        <w:rPr>
          <w:lang w:val="en-GB"/>
        </w:rPr>
        <w:t>Main sub for the calculation of the calibration parameter (</w:t>
      </w:r>
      <w:proofErr w:type="spellStart"/>
      <w:r>
        <w:rPr>
          <w:lang w:val="en-GB"/>
        </w:rPr>
        <w:t>v_veh</w:t>
      </w:r>
      <w:proofErr w:type="spellEnd"/>
      <w:r>
        <w:rPr>
          <w:lang w:val="en-GB"/>
        </w:rPr>
        <w:t xml:space="preserve">, </w:t>
      </w:r>
      <w:proofErr w:type="spellStart"/>
      <w:r>
        <w:rPr>
          <w:lang w:val="en-GB"/>
        </w:rPr>
        <w:t>v_air</w:t>
      </w:r>
      <w:proofErr w:type="spellEnd"/>
      <w:r>
        <w:rPr>
          <w:lang w:val="en-GB"/>
        </w:rPr>
        <w:t xml:space="preserve"> </w:t>
      </w:r>
      <w:proofErr w:type="spellStart"/>
      <w:r>
        <w:rPr>
          <w:lang w:val="en-GB"/>
        </w:rPr>
        <w:t>pos</w:t>
      </w:r>
      <w:proofErr w:type="spellEnd"/>
      <w:r>
        <w:rPr>
          <w:lang w:val="en-GB"/>
        </w:rPr>
        <w:t xml:space="preserve"> error, beta misalign)</w:t>
      </w:r>
    </w:p>
    <w:p w14:paraId="7D5CF600" w14:textId="77777777" w:rsidR="001A0395" w:rsidRPr="001A0395" w:rsidRDefault="001A0395" w:rsidP="001A0395">
      <w:pPr>
        <w:rPr>
          <w:lang w:val="en-GB"/>
        </w:rPr>
      </w:pPr>
    </w:p>
    <w:p w14:paraId="2DA4E3C9" w14:textId="71772C6C" w:rsidR="001A0395" w:rsidRPr="003D187C" w:rsidRDefault="001A0395" w:rsidP="001A0395">
      <w:pPr>
        <w:pStyle w:val="StandardWeb"/>
        <w:spacing w:before="120" w:beforeAutospacing="0" w:after="0" w:afterAutospacing="0" w:line="276" w:lineRule="auto"/>
        <w:rPr>
          <w:rFonts w:ascii="Arial" w:eastAsia="Times" w:hAnsi="Arial"/>
          <w:b/>
          <w:sz w:val="22"/>
          <w:szCs w:val="20"/>
          <w:lang w:eastAsia="de-DE"/>
        </w:rPr>
      </w:pPr>
      <w:proofErr w:type="spellStart"/>
      <w:r w:rsidRPr="003D187C">
        <w:rPr>
          <w:rFonts w:ascii="Arial" w:eastAsia="Times" w:hAnsi="Arial"/>
          <w:b/>
          <w:sz w:val="22"/>
          <w:szCs w:val="20"/>
          <w:lang w:eastAsia="de-DE"/>
        </w:rPr>
        <w:t>Main_calculation_</w:t>
      </w:r>
      <w:proofErr w:type="gramStart"/>
      <w:r w:rsidRPr="003D187C">
        <w:rPr>
          <w:rFonts w:ascii="Arial" w:eastAsia="Times" w:hAnsi="Arial"/>
          <w:b/>
          <w:sz w:val="22"/>
          <w:szCs w:val="20"/>
          <w:lang w:eastAsia="de-DE"/>
        </w:rPr>
        <w:t>call.fCalcRun</w:t>
      </w:r>
      <w:proofErr w:type="spellEnd"/>
      <w:r w:rsidRPr="003D187C">
        <w:rPr>
          <w:rFonts w:ascii="Arial" w:eastAsia="Times" w:hAnsi="Arial"/>
          <w:b/>
          <w:sz w:val="22"/>
          <w:szCs w:val="20"/>
          <w:lang w:eastAsia="de-DE"/>
        </w:rPr>
        <w:t>()</w:t>
      </w:r>
      <w:proofErr w:type="gramEnd"/>
    </w:p>
    <w:p w14:paraId="72565F8C" w14:textId="54745E17" w:rsidR="001A0395" w:rsidRPr="00481E4B" w:rsidRDefault="00481E4B" w:rsidP="00481E4B">
      <w:pPr>
        <w:pStyle w:val="StandardWeb"/>
        <w:numPr>
          <w:ilvl w:val="0"/>
          <w:numId w:val="37"/>
        </w:numPr>
        <w:spacing w:before="120" w:beforeAutospacing="0" w:after="0" w:afterAutospacing="0" w:line="276" w:lineRule="auto"/>
        <w:rPr>
          <w:rFonts w:ascii="Arial" w:eastAsia="Times" w:hAnsi="Arial" w:cs="Arial"/>
          <w:sz w:val="22"/>
          <w:szCs w:val="22"/>
          <w:lang w:eastAsia="de-DE"/>
        </w:rPr>
      </w:pPr>
      <w:r w:rsidRPr="00481E4B">
        <w:rPr>
          <w:rFonts w:ascii="Arial" w:eastAsia="Times" w:hAnsi="Arial" w:cs="Arial"/>
          <w:sz w:val="22"/>
          <w:szCs w:val="22"/>
          <w:lang w:eastAsia="de-DE"/>
        </w:rPr>
        <w:t xml:space="preserve">Main </w:t>
      </w:r>
      <w:r w:rsidR="00007F2B">
        <w:rPr>
          <w:rFonts w:ascii="Arial" w:eastAsia="Times" w:hAnsi="Arial" w:cs="Arial"/>
          <w:sz w:val="22"/>
          <w:szCs w:val="22"/>
          <w:lang w:eastAsia="de-DE"/>
        </w:rPr>
        <w:t>function</w:t>
      </w:r>
      <w:r w:rsidRPr="00481E4B">
        <w:rPr>
          <w:rFonts w:ascii="Arial" w:eastAsia="Times" w:hAnsi="Arial" w:cs="Arial"/>
          <w:sz w:val="22"/>
          <w:szCs w:val="22"/>
          <w:lang w:eastAsia="de-DE"/>
        </w:rPr>
        <w:t xml:space="preserve"> </w:t>
      </w:r>
      <w:r w:rsidRPr="00481E4B">
        <w:rPr>
          <w:rFonts w:ascii="Arial" w:hAnsi="Arial" w:cs="Arial"/>
          <w:sz w:val="22"/>
          <w:szCs w:val="22"/>
        </w:rPr>
        <w:t xml:space="preserve">for the </w:t>
      </w:r>
      <w:r w:rsidR="00347AE8">
        <w:rPr>
          <w:rFonts w:ascii="Arial" w:hAnsi="Arial" w:cs="Arial"/>
          <w:sz w:val="22"/>
          <w:szCs w:val="22"/>
        </w:rPr>
        <w:t>analysis of the low speed – high speed – low speed test s</w:t>
      </w:r>
      <w:r w:rsidR="00347AE8">
        <w:rPr>
          <w:rFonts w:ascii="Arial" w:hAnsi="Arial" w:cs="Arial"/>
          <w:sz w:val="22"/>
          <w:szCs w:val="22"/>
        </w:rPr>
        <w:t>e</w:t>
      </w:r>
      <w:r w:rsidR="00347AE8">
        <w:rPr>
          <w:rFonts w:ascii="Arial" w:hAnsi="Arial" w:cs="Arial"/>
          <w:sz w:val="22"/>
          <w:szCs w:val="22"/>
        </w:rPr>
        <w:t>quence</w:t>
      </w:r>
      <w:r w:rsidR="00007F2B">
        <w:rPr>
          <w:rFonts w:ascii="Arial" w:hAnsi="Arial" w:cs="Arial"/>
          <w:sz w:val="22"/>
          <w:szCs w:val="22"/>
        </w:rPr>
        <w:t>.</w:t>
      </w:r>
    </w:p>
    <w:p w14:paraId="769C804E" w14:textId="77777777" w:rsidR="001A0395" w:rsidRPr="001A0395" w:rsidRDefault="001A0395" w:rsidP="001A0395">
      <w:pPr>
        <w:pStyle w:val="StandardWeb"/>
        <w:spacing w:before="120" w:beforeAutospacing="0" w:after="0" w:afterAutospacing="0" w:line="276" w:lineRule="auto"/>
        <w:rPr>
          <w:rFonts w:ascii="Arial" w:eastAsia="Times" w:hAnsi="Arial"/>
          <w:sz w:val="22"/>
          <w:szCs w:val="20"/>
          <w:lang w:eastAsia="de-DE"/>
        </w:rPr>
      </w:pPr>
    </w:p>
    <w:p w14:paraId="530C8A84" w14:textId="7D009F56" w:rsidR="001A0395" w:rsidRPr="003D187C" w:rsidRDefault="00413B94" w:rsidP="001A0395">
      <w:pPr>
        <w:rPr>
          <w:b/>
          <w:lang w:val="en-GB"/>
        </w:rPr>
      </w:pPr>
      <w:proofErr w:type="spellStart"/>
      <w:r w:rsidRPr="003D187C">
        <w:rPr>
          <w:b/>
          <w:lang w:val="en-GB"/>
        </w:rPr>
        <w:t>Main_calculation_call.</w:t>
      </w:r>
      <w:r w:rsidR="001A0395" w:rsidRPr="003D187C">
        <w:rPr>
          <w:b/>
          <w:lang w:val="en-GB"/>
        </w:rPr>
        <w:t>ffv_</w:t>
      </w:r>
      <w:proofErr w:type="gramStart"/>
      <w:r w:rsidR="001A0395" w:rsidRPr="003D187C">
        <w:rPr>
          <w:b/>
          <w:lang w:val="en-GB"/>
        </w:rPr>
        <w:t>veh</w:t>
      </w:r>
      <w:proofErr w:type="spellEnd"/>
      <w:r w:rsidR="001A0395" w:rsidRPr="003D187C">
        <w:rPr>
          <w:b/>
          <w:lang w:val="en-GB"/>
        </w:rPr>
        <w:t>()</w:t>
      </w:r>
      <w:proofErr w:type="gramEnd"/>
    </w:p>
    <w:p w14:paraId="590AC3F9" w14:textId="7C86EA20" w:rsidR="00347AE8" w:rsidRPr="00347AE8" w:rsidRDefault="00007F2B" w:rsidP="00347AE8">
      <w:pPr>
        <w:pStyle w:val="Listenabsatz"/>
        <w:numPr>
          <w:ilvl w:val="0"/>
          <w:numId w:val="37"/>
        </w:numPr>
        <w:rPr>
          <w:lang w:val="en-GB"/>
        </w:rPr>
      </w:pPr>
      <w:r>
        <w:rPr>
          <w:lang w:val="en-GB"/>
        </w:rPr>
        <w:t xml:space="preserve">Calculates the calibration factor </w:t>
      </w:r>
      <w:proofErr w:type="spellStart"/>
      <w:r>
        <w:rPr>
          <w:lang w:val="en-GB"/>
        </w:rPr>
        <w:t>v_veh</w:t>
      </w:r>
      <w:proofErr w:type="spellEnd"/>
    </w:p>
    <w:p w14:paraId="232AC54B" w14:textId="1CE45B57" w:rsidR="001A0395" w:rsidRPr="003D187C" w:rsidRDefault="009E5355" w:rsidP="001A0395">
      <w:pPr>
        <w:rPr>
          <w:b/>
          <w:lang w:val="en-GB"/>
        </w:rPr>
      </w:pPr>
      <w:proofErr w:type="spellStart"/>
      <w:r w:rsidRPr="003D187C">
        <w:rPr>
          <w:b/>
          <w:lang w:val="en-GB"/>
        </w:rPr>
        <w:lastRenderedPageBreak/>
        <w:t>Signal_</w:t>
      </w:r>
      <w:proofErr w:type="gramStart"/>
      <w:r w:rsidRPr="003D187C">
        <w:rPr>
          <w:b/>
          <w:lang w:val="en-GB"/>
        </w:rPr>
        <w:t>identification.</w:t>
      </w:r>
      <w:r w:rsidR="001A0395" w:rsidRPr="003D187C">
        <w:rPr>
          <w:b/>
          <w:lang w:val="en-GB"/>
        </w:rPr>
        <w:t>fCalcCorVveh</w:t>
      </w:r>
      <w:proofErr w:type="spellEnd"/>
      <w:r w:rsidR="001A0395" w:rsidRPr="003D187C">
        <w:rPr>
          <w:b/>
          <w:lang w:val="en-GB"/>
        </w:rPr>
        <w:t>()</w:t>
      </w:r>
      <w:proofErr w:type="gramEnd"/>
    </w:p>
    <w:p w14:paraId="6222E1D5" w14:textId="00379778" w:rsidR="001A0395" w:rsidRDefault="00007F2B" w:rsidP="00007F2B">
      <w:pPr>
        <w:pStyle w:val="Listenabsatz"/>
        <w:numPr>
          <w:ilvl w:val="0"/>
          <w:numId w:val="37"/>
        </w:numPr>
        <w:rPr>
          <w:lang w:val="en-GB"/>
        </w:rPr>
      </w:pPr>
      <w:r>
        <w:rPr>
          <w:lang w:val="en-GB"/>
        </w:rPr>
        <w:t xml:space="preserve">Calculation of the calibrated vehicle velocity with the factor </w:t>
      </w:r>
      <w:proofErr w:type="spellStart"/>
      <w:r>
        <w:rPr>
          <w:lang w:val="en-GB"/>
        </w:rPr>
        <w:t>v_veh</w:t>
      </w:r>
      <w:proofErr w:type="spellEnd"/>
    </w:p>
    <w:p w14:paraId="0F4A8441" w14:textId="77777777" w:rsidR="00347AE8" w:rsidRPr="00007F2B" w:rsidRDefault="00347AE8" w:rsidP="00347AE8">
      <w:pPr>
        <w:pStyle w:val="Listenabsatz"/>
        <w:rPr>
          <w:lang w:val="en-GB"/>
        </w:rPr>
      </w:pPr>
    </w:p>
    <w:p w14:paraId="3ADF91D5" w14:textId="03BBBBC2" w:rsidR="001A0395" w:rsidRPr="003D187C" w:rsidRDefault="00413B94" w:rsidP="001A0395">
      <w:pPr>
        <w:rPr>
          <w:b/>
          <w:lang w:val="en-GB"/>
        </w:rPr>
      </w:pPr>
      <w:proofErr w:type="spellStart"/>
      <w:r w:rsidRPr="003D187C">
        <w:rPr>
          <w:b/>
        </w:rPr>
        <w:t>Main_calculation_call</w:t>
      </w:r>
      <w:proofErr w:type="spellEnd"/>
      <w:r w:rsidRPr="003D187C">
        <w:rPr>
          <w:b/>
        </w:rPr>
        <w:t>.</w:t>
      </w:r>
      <w:proofErr w:type="spellStart"/>
      <w:r w:rsidR="001A0395" w:rsidRPr="003D187C">
        <w:rPr>
          <w:b/>
          <w:lang w:val="en-GB"/>
        </w:rPr>
        <w:t>ffvpeBeta</w:t>
      </w:r>
      <w:proofErr w:type="spellEnd"/>
      <w:r w:rsidR="001A0395" w:rsidRPr="003D187C">
        <w:rPr>
          <w:b/>
          <w:lang w:val="en-GB"/>
        </w:rPr>
        <w:t>()</w:t>
      </w:r>
    </w:p>
    <w:p w14:paraId="4BDFD279" w14:textId="760E0798" w:rsidR="001A0395" w:rsidRPr="00007F2B" w:rsidRDefault="00007F2B" w:rsidP="00007F2B">
      <w:pPr>
        <w:pStyle w:val="Listenabsatz"/>
        <w:numPr>
          <w:ilvl w:val="0"/>
          <w:numId w:val="37"/>
        </w:numPr>
        <w:rPr>
          <w:lang w:val="en-GB"/>
        </w:rPr>
      </w:pPr>
      <w:r>
        <w:rPr>
          <w:lang w:val="en-GB"/>
        </w:rPr>
        <w:t xml:space="preserve">Calculates the </w:t>
      </w:r>
      <w:r w:rsidR="00347AE8">
        <w:rPr>
          <w:lang w:val="en-GB"/>
        </w:rPr>
        <w:t xml:space="preserve">calibration </w:t>
      </w:r>
      <w:r>
        <w:rPr>
          <w:lang w:val="en-GB"/>
        </w:rPr>
        <w:t xml:space="preserve">factors for </w:t>
      </w:r>
      <w:proofErr w:type="spellStart"/>
      <w:r>
        <w:rPr>
          <w:lang w:val="en-GB"/>
        </w:rPr>
        <w:t>v_air</w:t>
      </w:r>
      <w:proofErr w:type="spellEnd"/>
      <w:r>
        <w:rPr>
          <w:lang w:val="en-GB"/>
        </w:rPr>
        <w:t xml:space="preserve"> and beta misalign</w:t>
      </w:r>
    </w:p>
    <w:p w14:paraId="649A46FE" w14:textId="77777777" w:rsidR="001A0395" w:rsidRPr="001A0395" w:rsidRDefault="001A0395" w:rsidP="001A0395">
      <w:pPr>
        <w:rPr>
          <w:lang w:val="en-GB"/>
        </w:rPr>
      </w:pPr>
    </w:p>
    <w:p w14:paraId="2DEA6C13" w14:textId="541EB913" w:rsidR="001A0395" w:rsidRPr="003D187C" w:rsidRDefault="00413B94" w:rsidP="001A0395">
      <w:pPr>
        <w:rPr>
          <w:b/>
          <w:lang w:val="en-GB"/>
        </w:rPr>
      </w:pPr>
      <w:proofErr w:type="spellStart"/>
      <w:r w:rsidRPr="003D187C">
        <w:rPr>
          <w:b/>
        </w:rPr>
        <w:t>Main_calculation_call</w:t>
      </w:r>
      <w:proofErr w:type="spellEnd"/>
      <w:r w:rsidRPr="003D187C">
        <w:rPr>
          <w:b/>
        </w:rPr>
        <w:t>.</w:t>
      </w:r>
      <w:proofErr w:type="spellStart"/>
      <w:r w:rsidR="001A0395" w:rsidRPr="003D187C">
        <w:rPr>
          <w:b/>
          <w:lang w:val="en-GB"/>
        </w:rPr>
        <w:t>fWindBetaAir</w:t>
      </w:r>
      <w:proofErr w:type="spellEnd"/>
      <w:r w:rsidR="001A0395" w:rsidRPr="003D187C">
        <w:rPr>
          <w:b/>
          <w:lang w:val="en-GB"/>
        </w:rPr>
        <w:t>()</w:t>
      </w:r>
    </w:p>
    <w:p w14:paraId="0DA272B7" w14:textId="13463F3E" w:rsidR="001A0395" w:rsidRPr="009E5355" w:rsidRDefault="00007F2B" w:rsidP="00007F2B">
      <w:pPr>
        <w:pStyle w:val="Listenabsatz"/>
        <w:numPr>
          <w:ilvl w:val="0"/>
          <w:numId w:val="37"/>
        </w:numPr>
        <w:rPr>
          <w:rFonts w:cs="Arial"/>
          <w:lang w:val="en-GB"/>
        </w:rPr>
      </w:pPr>
      <w:r w:rsidRPr="009E5355">
        <w:rPr>
          <w:rFonts w:cs="Arial"/>
          <w:lang w:val="en-GB"/>
        </w:rPr>
        <w:t xml:space="preserve">Calculate the calibrated </w:t>
      </w:r>
      <w:r w:rsidR="00347AE8">
        <w:rPr>
          <w:rFonts w:cs="Arial"/>
          <w:lang w:val="en-GB"/>
        </w:rPr>
        <w:t xml:space="preserve">and boundary layer corrected values for </w:t>
      </w:r>
      <w:r w:rsidRPr="009E5355">
        <w:rPr>
          <w:rFonts w:cs="Arial"/>
          <w:lang w:val="en-GB"/>
        </w:rPr>
        <w:t xml:space="preserve">wind, beta and </w:t>
      </w:r>
      <w:proofErr w:type="spellStart"/>
      <w:r w:rsidRPr="009E5355">
        <w:rPr>
          <w:rFonts w:cs="Arial"/>
          <w:lang w:val="en-GB"/>
        </w:rPr>
        <w:t>v_air</w:t>
      </w:r>
      <w:proofErr w:type="spellEnd"/>
    </w:p>
    <w:p w14:paraId="2C17944C" w14:textId="77777777" w:rsidR="001A0395" w:rsidRPr="009E5355" w:rsidRDefault="001A0395" w:rsidP="001A0395">
      <w:pPr>
        <w:rPr>
          <w:rFonts w:cs="Arial"/>
          <w:lang w:val="en-GB"/>
        </w:rPr>
      </w:pPr>
    </w:p>
    <w:p w14:paraId="1540EAA0" w14:textId="75EB7A02" w:rsidR="001A0395" w:rsidRPr="003D187C" w:rsidRDefault="009E5355" w:rsidP="001A0395">
      <w:pPr>
        <w:rPr>
          <w:rFonts w:cs="Arial"/>
          <w:b/>
          <w:lang w:val="en-GB"/>
        </w:rPr>
      </w:pPr>
      <w:proofErr w:type="spellStart"/>
      <w:r w:rsidRPr="003D187C">
        <w:rPr>
          <w:rFonts w:cs="Arial"/>
          <w:b/>
        </w:rPr>
        <w:t>Minor_routines_calculate</w:t>
      </w:r>
      <w:proofErr w:type="spellEnd"/>
      <w:r w:rsidR="00413B94" w:rsidRPr="003D187C">
        <w:rPr>
          <w:rFonts w:cs="Arial"/>
          <w:b/>
        </w:rPr>
        <w:t>.</w:t>
      </w:r>
      <w:proofErr w:type="spellStart"/>
      <w:r w:rsidR="001A0395" w:rsidRPr="003D187C">
        <w:rPr>
          <w:rFonts w:cs="Arial"/>
          <w:b/>
          <w:lang w:val="en-GB"/>
        </w:rPr>
        <w:t>fMoveAve</w:t>
      </w:r>
      <w:proofErr w:type="spellEnd"/>
      <w:r w:rsidR="001A0395" w:rsidRPr="003D187C">
        <w:rPr>
          <w:rFonts w:cs="Arial"/>
          <w:b/>
          <w:lang w:val="en-GB"/>
        </w:rPr>
        <w:t>()</w:t>
      </w:r>
    </w:p>
    <w:p w14:paraId="1FA0FBD5" w14:textId="5EE3ABE3" w:rsidR="001A0395" w:rsidRPr="009E5355" w:rsidRDefault="00007F2B" w:rsidP="00007F2B">
      <w:pPr>
        <w:pStyle w:val="Listenabsatz"/>
        <w:numPr>
          <w:ilvl w:val="0"/>
          <w:numId w:val="37"/>
        </w:numPr>
        <w:rPr>
          <w:rFonts w:cs="Arial"/>
          <w:lang w:val="en-GB"/>
        </w:rPr>
      </w:pPr>
      <w:r w:rsidRPr="009E5355">
        <w:rPr>
          <w:rFonts w:cs="Arial"/>
          <w:lang w:val="en-GB"/>
        </w:rPr>
        <w:t>Calculate moving averages</w:t>
      </w:r>
      <w:r w:rsidR="00413B94" w:rsidRPr="009E5355">
        <w:rPr>
          <w:rFonts w:cs="Arial"/>
          <w:lang w:val="en-GB"/>
        </w:rPr>
        <w:t xml:space="preserve"> over a variable time</w:t>
      </w:r>
    </w:p>
    <w:p w14:paraId="7DE9D425" w14:textId="77777777" w:rsidR="001A0395" w:rsidRPr="009E5355" w:rsidRDefault="001A0395" w:rsidP="001A0395">
      <w:pPr>
        <w:rPr>
          <w:rFonts w:cs="Arial"/>
          <w:lang w:val="en-GB"/>
        </w:rPr>
      </w:pPr>
    </w:p>
    <w:p w14:paraId="7675A7CE" w14:textId="73655911" w:rsidR="001A0395" w:rsidRPr="003D187C" w:rsidRDefault="009E5355" w:rsidP="001A0395">
      <w:pPr>
        <w:rPr>
          <w:rFonts w:cs="Arial"/>
          <w:b/>
          <w:lang w:val="en-GB"/>
        </w:rPr>
      </w:pPr>
      <w:proofErr w:type="spellStart"/>
      <w:r w:rsidRPr="003D187C">
        <w:rPr>
          <w:rFonts w:cs="Arial"/>
          <w:b/>
          <w:lang w:val="en-GB"/>
        </w:rPr>
        <w:t>Signal_</w:t>
      </w:r>
      <w:proofErr w:type="gramStart"/>
      <w:r w:rsidRPr="003D187C">
        <w:rPr>
          <w:rFonts w:cs="Arial"/>
          <w:b/>
          <w:lang w:val="en-GB"/>
        </w:rPr>
        <w:t>identification.</w:t>
      </w:r>
      <w:r w:rsidR="001A0395" w:rsidRPr="003D187C">
        <w:rPr>
          <w:rFonts w:cs="Arial"/>
          <w:b/>
          <w:lang w:val="en-GB"/>
        </w:rPr>
        <w:t>fWindBetaAirErg</w:t>
      </w:r>
      <w:proofErr w:type="spellEnd"/>
      <w:r w:rsidR="001A0395" w:rsidRPr="003D187C">
        <w:rPr>
          <w:rFonts w:cs="Arial"/>
          <w:b/>
          <w:lang w:val="en-GB"/>
        </w:rPr>
        <w:t>()</w:t>
      </w:r>
      <w:proofErr w:type="gramEnd"/>
    </w:p>
    <w:p w14:paraId="0E7C915F" w14:textId="353E2B42" w:rsidR="001A0395" w:rsidRPr="009E5355" w:rsidRDefault="00413B94" w:rsidP="00413B94">
      <w:pPr>
        <w:pStyle w:val="Listenabsatz"/>
        <w:numPr>
          <w:ilvl w:val="0"/>
          <w:numId w:val="37"/>
        </w:numPr>
        <w:rPr>
          <w:rFonts w:cs="Arial"/>
          <w:lang w:val="en-GB"/>
        </w:rPr>
      </w:pPr>
      <w:r w:rsidRPr="009E5355">
        <w:rPr>
          <w:rFonts w:cs="Arial"/>
          <w:lang w:val="en-GB"/>
        </w:rPr>
        <w:t xml:space="preserve">Calculates the averages in the detected sections for wind, beta and </w:t>
      </w:r>
      <w:proofErr w:type="spellStart"/>
      <w:r w:rsidRPr="009E5355">
        <w:rPr>
          <w:rFonts w:cs="Arial"/>
          <w:lang w:val="en-GB"/>
        </w:rPr>
        <w:t>v_air</w:t>
      </w:r>
      <w:proofErr w:type="spellEnd"/>
    </w:p>
    <w:p w14:paraId="5BE19BCA" w14:textId="77777777" w:rsidR="001A0395" w:rsidRPr="009E5355" w:rsidRDefault="001A0395" w:rsidP="001A0395">
      <w:pPr>
        <w:rPr>
          <w:rFonts w:cs="Arial"/>
          <w:lang w:val="en-GB"/>
        </w:rPr>
      </w:pPr>
    </w:p>
    <w:p w14:paraId="1AB38612" w14:textId="42A69F85" w:rsidR="001A0395" w:rsidRPr="003D187C" w:rsidRDefault="00413B94" w:rsidP="001A0395">
      <w:pPr>
        <w:rPr>
          <w:rFonts w:cs="Arial"/>
          <w:b/>
          <w:lang w:val="en-GB"/>
        </w:rPr>
      </w:pPr>
      <w:proofErr w:type="spellStart"/>
      <w:r w:rsidRPr="003D187C">
        <w:rPr>
          <w:rFonts w:cs="Arial"/>
          <w:b/>
        </w:rPr>
        <w:t>Main_calculation_call</w:t>
      </w:r>
      <w:proofErr w:type="spellEnd"/>
      <w:r w:rsidRPr="003D187C">
        <w:rPr>
          <w:rFonts w:cs="Arial"/>
          <w:b/>
        </w:rPr>
        <w:t>.</w:t>
      </w:r>
      <w:proofErr w:type="spellStart"/>
      <w:r w:rsidR="001A0395" w:rsidRPr="003D187C">
        <w:rPr>
          <w:rFonts w:cs="Arial"/>
          <w:b/>
          <w:lang w:val="en-GB"/>
        </w:rPr>
        <w:t>fCheckCalib</w:t>
      </w:r>
      <w:proofErr w:type="spellEnd"/>
      <w:r w:rsidR="001A0395" w:rsidRPr="003D187C">
        <w:rPr>
          <w:rFonts w:cs="Arial"/>
          <w:b/>
          <w:lang w:val="en-GB"/>
        </w:rPr>
        <w:t>()</w:t>
      </w:r>
    </w:p>
    <w:p w14:paraId="792269A6" w14:textId="7D6ACAC9" w:rsidR="001A0395" w:rsidRPr="009E5355" w:rsidRDefault="00413B94" w:rsidP="00413B94">
      <w:pPr>
        <w:pStyle w:val="Listenabsatz"/>
        <w:numPr>
          <w:ilvl w:val="0"/>
          <w:numId w:val="37"/>
        </w:numPr>
        <w:rPr>
          <w:rFonts w:cs="Arial"/>
          <w:lang w:val="en-GB"/>
        </w:rPr>
      </w:pPr>
      <w:r w:rsidRPr="009E5355">
        <w:rPr>
          <w:rFonts w:cs="Arial"/>
          <w:lang w:val="en-GB"/>
        </w:rPr>
        <w:t>Check if the detected sections are valid dependant of the given criteria’s.</w:t>
      </w:r>
    </w:p>
    <w:p w14:paraId="383BFA45" w14:textId="77777777" w:rsidR="001A0395" w:rsidRPr="009E5355" w:rsidRDefault="001A0395" w:rsidP="001A0395">
      <w:pPr>
        <w:rPr>
          <w:rFonts w:cs="Arial"/>
          <w:lang w:val="en-GB"/>
        </w:rPr>
      </w:pPr>
    </w:p>
    <w:p w14:paraId="4CEBFFD6" w14:textId="1086B25F" w:rsidR="001A0395" w:rsidRPr="003D187C" w:rsidRDefault="009E5355" w:rsidP="001A0395">
      <w:pPr>
        <w:pStyle w:val="StandardWeb"/>
        <w:spacing w:before="120" w:beforeAutospacing="0" w:after="0" w:afterAutospacing="0" w:line="276" w:lineRule="auto"/>
        <w:rPr>
          <w:rFonts w:ascii="Arial" w:eastAsia="Times" w:hAnsi="Arial" w:cs="Arial"/>
          <w:b/>
          <w:sz w:val="22"/>
          <w:szCs w:val="22"/>
          <w:lang w:eastAsia="de-DE"/>
        </w:rPr>
      </w:pPr>
      <w:proofErr w:type="spellStart"/>
      <w:r w:rsidRPr="003D187C">
        <w:rPr>
          <w:rFonts w:ascii="Arial" w:hAnsi="Arial" w:cs="Arial"/>
          <w:b/>
          <w:sz w:val="22"/>
          <w:szCs w:val="22"/>
        </w:rPr>
        <w:t>Signal_</w:t>
      </w:r>
      <w:proofErr w:type="gramStart"/>
      <w:r w:rsidRPr="003D187C">
        <w:rPr>
          <w:rFonts w:ascii="Arial" w:hAnsi="Arial" w:cs="Arial"/>
          <w:b/>
          <w:sz w:val="22"/>
          <w:szCs w:val="22"/>
        </w:rPr>
        <w:t>identification.</w:t>
      </w:r>
      <w:r w:rsidR="001A0395" w:rsidRPr="003D187C">
        <w:rPr>
          <w:rFonts w:ascii="Arial" w:eastAsia="Times" w:hAnsi="Arial" w:cs="Arial"/>
          <w:b/>
          <w:sz w:val="22"/>
          <w:szCs w:val="22"/>
          <w:lang w:eastAsia="de-DE"/>
        </w:rPr>
        <w:t>fCalcSpeedVal</w:t>
      </w:r>
      <w:proofErr w:type="spellEnd"/>
      <w:r w:rsidR="001A0395" w:rsidRPr="003D187C">
        <w:rPr>
          <w:rFonts w:ascii="Arial" w:eastAsia="Times" w:hAnsi="Arial" w:cs="Arial"/>
          <w:b/>
          <w:sz w:val="22"/>
          <w:szCs w:val="22"/>
          <w:lang w:eastAsia="de-DE"/>
        </w:rPr>
        <w:t>()</w:t>
      </w:r>
      <w:proofErr w:type="gramEnd"/>
    </w:p>
    <w:p w14:paraId="6FFCF15F" w14:textId="38074372" w:rsidR="001A0395" w:rsidRDefault="00413B94" w:rsidP="00413B94">
      <w:pPr>
        <w:pStyle w:val="StandardWeb"/>
        <w:numPr>
          <w:ilvl w:val="0"/>
          <w:numId w:val="37"/>
        </w:numPr>
        <w:spacing w:before="120" w:beforeAutospacing="0" w:after="0" w:afterAutospacing="0" w:line="276" w:lineRule="auto"/>
        <w:rPr>
          <w:rFonts w:ascii="Arial" w:eastAsia="Times" w:hAnsi="Arial"/>
          <w:sz w:val="22"/>
          <w:szCs w:val="20"/>
          <w:lang w:eastAsia="de-DE"/>
        </w:rPr>
      </w:pPr>
      <w:r>
        <w:rPr>
          <w:rFonts w:ascii="Arial" w:eastAsia="Times" w:hAnsi="Arial"/>
          <w:sz w:val="22"/>
          <w:szCs w:val="20"/>
          <w:lang w:eastAsia="de-DE"/>
        </w:rPr>
        <w:t>Calculate all needed data for every speed test in 100Hz and afterwards the average inside the detected sections</w:t>
      </w:r>
    </w:p>
    <w:p w14:paraId="55C4AE37" w14:textId="77777777" w:rsidR="001A0395" w:rsidRPr="001A0395" w:rsidRDefault="001A0395" w:rsidP="001A0395">
      <w:pPr>
        <w:pStyle w:val="StandardWeb"/>
        <w:spacing w:before="120" w:beforeAutospacing="0" w:after="0" w:afterAutospacing="0" w:line="276" w:lineRule="auto"/>
        <w:rPr>
          <w:rFonts w:ascii="Arial" w:eastAsia="Times" w:hAnsi="Arial"/>
          <w:sz w:val="22"/>
          <w:szCs w:val="20"/>
          <w:lang w:eastAsia="de-DE"/>
        </w:rPr>
      </w:pPr>
    </w:p>
    <w:p w14:paraId="14C28B36" w14:textId="0F7DADD9" w:rsidR="001A0395" w:rsidRPr="003D187C" w:rsidRDefault="009E5355" w:rsidP="001A0395">
      <w:pPr>
        <w:pStyle w:val="StandardWeb"/>
        <w:spacing w:before="120" w:beforeAutospacing="0" w:after="0" w:afterAutospacing="0" w:line="276" w:lineRule="auto"/>
        <w:rPr>
          <w:rFonts w:ascii="Arial" w:eastAsia="Times" w:hAnsi="Arial"/>
          <w:b/>
          <w:sz w:val="22"/>
          <w:szCs w:val="20"/>
          <w:lang w:eastAsia="de-DE"/>
        </w:rPr>
      </w:pPr>
      <w:proofErr w:type="spellStart"/>
      <w:r w:rsidRPr="003D187C">
        <w:rPr>
          <w:rFonts w:ascii="Arial" w:eastAsia="Times" w:hAnsi="Arial"/>
          <w:b/>
          <w:sz w:val="22"/>
          <w:szCs w:val="20"/>
          <w:lang w:eastAsia="de-DE"/>
        </w:rPr>
        <w:t>Main_calculation_</w:t>
      </w:r>
      <w:proofErr w:type="gramStart"/>
      <w:r w:rsidRPr="003D187C">
        <w:rPr>
          <w:rFonts w:ascii="Arial" w:eastAsia="Times" w:hAnsi="Arial"/>
          <w:b/>
          <w:sz w:val="22"/>
          <w:szCs w:val="20"/>
          <w:lang w:eastAsia="de-DE"/>
        </w:rPr>
        <w:t>call.</w:t>
      </w:r>
      <w:r w:rsidR="001A0395" w:rsidRPr="003D187C">
        <w:rPr>
          <w:rFonts w:ascii="Arial" w:eastAsia="Times" w:hAnsi="Arial"/>
          <w:b/>
          <w:sz w:val="22"/>
          <w:szCs w:val="20"/>
          <w:lang w:eastAsia="de-DE"/>
        </w:rPr>
        <w:t>fCalcValidSec</w:t>
      </w:r>
      <w:proofErr w:type="spellEnd"/>
      <w:r w:rsidR="001A0395" w:rsidRPr="003D187C">
        <w:rPr>
          <w:rFonts w:ascii="Arial" w:eastAsia="Times" w:hAnsi="Arial"/>
          <w:b/>
          <w:sz w:val="22"/>
          <w:szCs w:val="20"/>
          <w:lang w:eastAsia="de-DE"/>
        </w:rPr>
        <w:t>()</w:t>
      </w:r>
      <w:proofErr w:type="gramEnd"/>
    </w:p>
    <w:p w14:paraId="755C529D" w14:textId="615EB355" w:rsidR="001A0395" w:rsidRDefault="00413B94" w:rsidP="00413B94">
      <w:pPr>
        <w:pStyle w:val="StandardWeb"/>
        <w:numPr>
          <w:ilvl w:val="0"/>
          <w:numId w:val="37"/>
        </w:numPr>
        <w:spacing w:before="120" w:beforeAutospacing="0" w:after="0" w:afterAutospacing="0" w:line="276" w:lineRule="auto"/>
        <w:rPr>
          <w:rFonts w:ascii="Arial" w:eastAsia="Times" w:hAnsi="Arial"/>
          <w:sz w:val="22"/>
          <w:szCs w:val="20"/>
          <w:lang w:eastAsia="de-DE"/>
        </w:rPr>
      </w:pPr>
      <w:r>
        <w:rPr>
          <w:rFonts w:ascii="Arial" w:eastAsia="Times" w:hAnsi="Arial"/>
          <w:sz w:val="22"/>
          <w:szCs w:val="20"/>
          <w:lang w:eastAsia="de-DE"/>
        </w:rPr>
        <w:t>Control the</w:t>
      </w:r>
      <w:r w:rsidR="009E5355">
        <w:rPr>
          <w:rFonts w:ascii="Arial" w:eastAsia="Times" w:hAnsi="Arial"/>
          <w:sz w:val="22"/>
          <w:szCs w:val="20"/>
          <w:lang w:eastAsia="de-DE"/>
        </w:rPr>
        <w:t xml:space="preserve"> actual</w:t>
      </w:r>
      <w:r>
        <w:rPr>
          <w:rFonts w:ascii="Arial" w:eastAsia="Times" w:hAnsi="Arial"/>
          <w:sz w:val="22"/>
          <w:szCs w:val="20"/>
          <w:lang w:eastAsia="de-DE"/>
        </w:rPr>
        <w:t xml:space="preserve"> speed tests after the given criteria´s.</w:t>
      </w:r>
    </w:p>
    <w:p w14:paraId="71DA3AAE" w14:textId="77777777" w:rsidR="001A0395" w:rsidRPr="001A0395" w:rsidRDefault="001A0395" w:rsidP="001A0395">
      <w:pPr>
        <w:pStyle w:val="StandardWeb"/>
        <w:spacing w:before="120" w:beforeAutospacing="0" w:after="0" w:afterAutospacing="0" w:line="276" w:lineRule="auto"/>
        <w:rPr>
          <w:rFonts w:ascii="Arial" w:eastAsia="Times" w:hAnsi="Arial"/>
          <w:sz w:val="22"/>
          <w:szCs w:val="20"/>
          <w:lang w:eastAsia="de-DE"/>
        </w:rPr>
      </w:pPr>
    </w:p>
    <w:p w14:paraId="6E3148C0" w14:textId="73C0EB67" w:rsidR="001A0395" w:rsidRPr="003D187C" w:rsidRDefault="001A0395" w:rsidP="001A0395">
      <w:pPr>
        <w:pStyle w:val="StandardWeb"/>
        <w:spacing w:before="120" w:beforeAutospacing="0" w:after="0" w:afterAutospacing="0" w:line="276" w:lineRule="auto"/>
        <w:rPr>
          <w:rFonts w:ascii="Arial" w:eastAsia="Times" w:hAnsi="Arial"/>
          <w:b/>
          <w:sz w:val="22"/>
          <w:szCs w:val="20"/>
          <w:lang w:eastAsia="de-DE"/>
        </w:rPr>
      </w:pPr>
      <w:proofErr w:type="spellStart"/>
      <w:r w:rsidRPr="003D187C">
        <w:rPr>
          <w:rFonts w:ascii="Arial" w:eastAsia="Times" w:hAnsi="Arial"/>
          <w:b/>
          <w:sz w:val="22"/>
          <w:szCs w:val="20"/>
          <w:lang w:eastAsia="de-DE"/>
        </w:rPr>
        <w:t>Main_calculation_</w:t>
      </w:r>
      <w:proofErr w:type="gramStart"/>
      <w:r w:rsidRPr="003D187C">
        <w:rPr>
          <w:rFonts w:ascii="Arial" w:eastAsia="Times" w:hAnsi="Arial"/>
          <w:b/>
          <w:sz w:val="22"/>
          <w:szCs w:val="20"/>
          <w:lang w:eastAsia="de-DE"/>
        </w:rPr>
        <w:t>call.fCheckLSHS</w:t>
      </w:r>
      <w:proofErr w:type="spellEnd"/>
      <w:r w:rsidRPr="003D187C">
        <w:rPr>
          <w:rFonts w:ascii="Arial" w:eastAsia="Times" w:hAnsi="Arial"/>
          <w:b/>
          <w:sz w:val="22"/>
          <w:szCs w:val="20"/>
          <w:lang w:eastAsia="de-DE"/>
        </w:rPr>
        <w:t>()</w:t>
      </w:r>
      <w:proofErr w:type="gramEnd"/>
    </w:p>
    <w:p w14:paraId="5C0A29E8" w14:textId="47EB6DB1" w:rsidR="001A0395" w:rsidRDefault="009E5355" w:rsidP="009E5355">
      <w:pPr>
        <w:pStyle w:val="StandardWeb"/>
        <w:numPr>
          <w:ilvl w:val="0"/>
          <w:numId w:val="37"/>
        </w:numPr>
        <w:spacing w:before="120" w:beforeAutospacing="0" w:after="0" w:afterAutospacing="0" w:line="276" w:lineRule="auto"/>
        <w:rPr>
          <w:rFonts w:ascii="Arial" w:eastAsia="Times" w:hAnsi="Arial"/>
          <w:sz w:val="22"/>
          <w:szCs w:val="20"/>
          <w:lang w:eastAsia="de-DE"/>
        </w:rPr>
      </w:pPr>
      <w:r>
        <w:rPr>
          <w:rFonts w:ascii="Arial" w:eastAsia="Times" w:hAnsi="Arial"/>
          <w:sz w:val="22"/>
          <w:szCs w:val="20"/>
          <w:lang w:eastAsia="de-DE"/>
        </w:rPr>
        <w:t xml:space="preserve">Check if enough valid sections in all speed </w:t>
      </w:r>
      <w:r w:rsidR="00347AE8">
        <w:rPr>
          <w:rFonts w:ascii="Arial" w:eastAsia="Times" w:hAnsi="Arial"/>
          <w:sz w:val="22"/>
          <w:szCs w:val="20"/>
          <w:lang w:eastAsia="de-DE"/>
        </w:rPr>
        <w:t>tests</w:t>
      </w:r>
      <w:r>
        <w:rPr>
          <w:rFonts w:ascii="Arial" w:eastAsia="Times" w:hAnsi="Arial"/>
          <w:sz w:val="22"/>
          <w:szCs w:val="20"/>
          <w:lang w:eastAsia="de-DE"/>
        </w:rPr>
        <w:t xml:space="preserve"> are available.</w:t>
      </w:r>
    </w:p>
    <w:p w14:paraId="0CF69D80" w14:textId="77777777" w:rsidR="001A0395" w:rsidRPr="001A0395" w:rsidRDefault="001A0395" w:rsidP="001A0395">
      <w:pPr>
        <w:pStyle w:val="StandardWeb"/>
        <w:spacing w:before="120" w:beforeAutospacing="0" w:after="0" w:afterAutospacing="0" w:line="276" w:lineRule="auto"/>
        <w:rPr>
          <w:rFonts w:ascii="Arial" w:eastAsia="Times" w:hAnsi="Arial"/>
          <w:sz w:val="22"/>
          <w:szCs w:val="20"/>
          <w:lang w:eastAsia="de-DE"/>
        </w:rPr>
      </w:pPr>
    </w:p>
    <w:p w14:paraId="51E7B4A6" w14:textId="77777777" w:rsidR="001A0395" w:rsidRPr="003D187C" w:rsidRDefault="001A0395" w:rsidP="001A0395">
      <w:pPr>
        <w:pStyle w:val="StandardWeb"/>
        <w:spacing w:before="120" w:beforeAutospacing="0" w:after="0" w:afterAutospacing="0" w:line="276" w:lineRule="auto"/>
        <w:jc w:val="both"/>
        <w:rPr>
          <w:rFonts w:ascii="Arial" w:eastAsia="Times" w:hAnsi="Arial"/>
          <w:b/>
          <w:sz w:val="22"/>
          <w:szCs w:val="20"/>
          <w:lang w:eastAsia="de-DE"/>
        </w:rPr>
      </w:pPr>
      <w:proofErr w:type="spellStart"/>
      <w:r w:rsidRPr="003D187C">
        <w:rPr>
          <w:rFonts w:ascii="Arial" w:eastAsia="Times" w:hAnsi="Arial"/>
          <w:b/>
          <w:sz w:val="22"/>
          <w:szCs w:val="20"/>
          <w:lang w:eastAsia="de-DE"/>
        </w:rPr>
        <w:t>Sub_linear_</w:t>
      </w:r>
      <w:proofErr w:type="gramStart"/>
      <w:r w:rsidRPr="003D187C">
        <w:rPr>
          <w:rFonts w:ascii="Arial" w:eastAsia="Times" w:hAnsi="Arial"/>
          <w:b/>
          <w:sz w:val="22"/>
          <w:szCs w:val="20"/>
          <w:lang w:eastAsia="de-DE"/>
        </w:rPr>
        <w:t>regression.fCalcReg</w:t>
      </w:r>
      <w:proofErr w:type="spellEnd"/>
      <w:r w:rsidRPr="003D187C">
        <w:rPr>
          <w:rFonts w:ascii="Arial" w:eastAsia="Times" w:hAnsi="Arial"/>
          <w:b/>
          <w:sz w:val="22"/>
          <w:szCs w:val="20"/>
          <w:lang w:eastAsia="de-DE"/>
        </w:rPr>
        <w:t>()</w:t>
      </w:r>
      <w:proofErr w:type="gramEnd"/>
    </w:p>
    <w:p w14:paraId="6C04E069" w14:textId="68711E34" w:rsidR="001A0395" w:rsidRDefault="009E5355" w:rsidP="009E5355">
      <w:pPr>
        <w:pStyle w:val="StandardWeb"/>
        <w:numPr>
          <w:ilvl w:val="0"/>
          <w:numId w:val="37"/>
        </w:numPr>
        <w:spacing w:before="120" w:beforeAutospacing="0" w:after="0" w:afterAutospacing="0" w:line="276" w:lineRule="auto"/>
        <w:jc w:val="both"/>
        <w:rPr>
          <w:rFonts w:ascii="Arial" w:eastAsia="Times" w:hAnsi="Arial"/>
          <w:sz w:val="22"/>
          <w:szCs w:val="20"/>
          <w:lang w:eastAsia="de-DE"/>
        </w:rPr>
      </w:pPr>
      <w:r>
        <w:rPr>
          <w:rFonts w:ascii="Arial" w:eastAsia="Times" w:hAnsi="Arial"/>
          <w:sz w:val="22"/>
          <w:szCs w:val="20"/>
          <w:lang w:eastAsia="de-DE"/>
        </w:rPr>
        <w:t>Calculates the linear regression.</w:t>
      </w:r>
    </w:p>
    <w:p w14:paraId="1221FCBB" w14:textId="77777777" w:rsidR="001A0395" w:rsidRPr="001A0395" w:rsidRDefault="001A0395" w:rsidP="001A0395">
      <w:pPr>
        <w:pStyle w:val="StandardWeb"/>
        <w:spacing w:before="120" w:beforeAutospacing="0" w:after="0" w:afterAutospacing="0" w:line="276" w:lineRule="auto"/>
        <w:jc w:val="both"/>
        <w:rPr>
          <w:rFonts w:ascii="Arial" w:eastAsia="Times" w:hAnsi="Arial"/>
          <w:sz w:val="22"/>
          <w:szCs w:val="20"/>
          <w:lang w:eastAsia="de-DE"/>
        </w:rPr>
      </w:pPr>
    </w:p>
    <w:p w14:paraId="410A1A19" w14:textId="77777777" w:rsidR="001A0395" w:rsidRPr="003D187C" w:rsidRDefault="001A0395" w:rsidP="001A0395">
      <w:pPr>
        <w:pStyle w:val="StandardWeb"/>
        <w:spacing w:before="120" w:beforeAutospacing="0" w:after="0" w:afterAutospacing="0" w:line="276" w:lineRule="auto"/>
        <w:jc w:val="both"/>
        <w:rPr>
          <w:rFonts w:ascii="Arial" w:eastAsia="Times" w:hAnsi="Arial"/>
          <w:b/>
          <w:sz w:val="22"/>
          <w:szCs w:val="20"/>
          <w:lang w:eastAsia="de-DE"/>
        </w:rPr>
      </w:pPr>
      <w:proofErr w:type="spellStart"/>
      <w:proofErr w:type="gramStart"/>
      <w:r w:rsidRPr="003D187C">
        <w:rPr>
          <w:rFonts w:ascii="Arial" w:eastAsia="Times" w:hAnsi="Arial"/>
          <w:b/>
          <w:sz w:val="22"/>
          <w:szCs w:val="20"/>
          <w:lang w:eastAsia="de-DE"/>
        </w:rPr>
        <w:t>ffillArray</w:t>
      </w:r>
      <w:proofErr w:type="spellEnd"/>
      <w:r w:rsidRPr="003D187C">
        <w:rPr>
          <w:rFonts w:ascii="Arial" w:eastAsia="Times" w:hAnsi="Arial"/>
          <w:b/>
          <w:sz w:val="22"/>
          <w:szCs w:val="20"/>
          <w:lang w:eastAsia="de-DE"/>
        </w:rPr>
        <w:t>()</w:t>
      </w:r>
      <w:proofErr w:type="gramEnd"/>
    </w:p>
    <w:p w14:paraId="3CE94AA8" w14:textId="1809A936" w:rsidR="001A0395" w:rsidRDefault="009E5355" w:rsidP="009E5355">
      <w:pPr>
        <w:pStyle w:val="StandardWeb"/>
        <w:numPr>
          <w:ilvl w:val="0"/>
          <w:numId w:val="37"/>
        </w:numPr>
        <w:spacing w:before="120" w:beforeAutospacing="0" w:after="0" w:afterAutospacing="0" w:line="276" w:lineRule="auto"/>
        <w:jc w:val="both"/>
        <w:rPr>
          <w:rFonts w:ascii="Arial" w:eastAsia="Times" w:hAnsi="Arial"/>
          <w:sz w:val="22"/>
          <w:szCs w:val="20"/>
          <w:lang w:eastAsia="de-DE"/>
        </w:rPr>
      </w:pPr>
      <w:r>
        <w:rPr>
          <w:rFonts w:ascii="Arial" w:eastAsia="Times" w:hAnsi="Arial"/>
          <w:sz w:val="22"/>
          <w:szCs w:val="20"/>
          <w:lang w:eastAsia="de-DE"/>
        </w:rPr>
        <w:t>Function to generate the calculation arrays for the linear regression</w:t>
      </w:r>
    </w:p>
    <w:p w14:paraId="5CE1D5C3" w14:textId="77777777" w:rsidR="001A0395" w:rsidRPr="001A0395" w:rsidRDefault="001A0395" w:rsidP="001A0395">
      <w:pPr>
        <w:pStyle w:val="StandardWeb"/>
        <w:spacing w:before="120" w:beforeAutospacing="0" w:after="0" w:afterAutospacing="0" w:line="276" w:lineRule="auto"/>
        <w:jc w:val="both"/>
        <w:rPr>
          <w:rFonts w:ascii="Arial" w:eastAsia="Times" w:hAnsi="Arial"/>
          <w:sz w:val="22"/>
          <w:szCs w:val="20"/>
          <w:lang w:eastAsia="de-DE"/>
        </w:rPr>
      </w:pPr>
    </w:p>
    <w:p w14:paraId="3B980A19" w14:textId="77777777" w:rsidR="001A0395" w:rsidRPr="003D187C" w:rsidRDefault="001A0395" w:rsidP="00347AE8">
      <w:pPr>
        <w:pStyle w:val="StandardWeb"/>
        <w:keepNext/>
        <w:spacing w:before="120" w:beforeAutospacing="0" w:after="0" w:afterAutospacing="0" w:line="276" w:lineRule="auto"/>
        <w:jc w:val="both"/>
        <w:rPr>
          <w:rFonts w:ascii="Arial" w:eastAsia="Times" w:hAnsi="Arial"/>
          <w:b/>
          <w:sz w:val="22"/>
          <w:szCs w:val="20"/>
          <w:lang w:eastAsia="de-DE"/>
        </w:rPr>
      </w:pPr>
      <w:proofErr w:type="spellStart"/>
      <w:r w:rsidRPr="003D187C">
        <w:rPr>
          <w:rFonts w:ascii="Arial" w:eastAsia="Times" w:hAnsi="Arial"/>
          <w:b/>
          <w:sz w:val="22"/>
          <w:szCs w:val="20"/>
          <w:lang w:eastAsia="de-DE"/>
        </w:rPr>
        <w:lastRenderedPageBreak/>
        <w:t>linear_</w:t>
      </w:r>
      <w:proofErr w:type="gramStart"/>
      <w:r w:rsidRPr="003D187C">
        <w:rPr>
          <w:rFonts w:ascii="Arial" w:eastAsia="Times" w:hAnsi="Arial"/>
          <w:b/>
          <w:sz w:val="22"/>
          <w:szCs w:val="20"/>
          <w:lang w:eastAsia="de-DE"/>
        </w:rPr>
        <w:t>regression</w:t>
      </w:r>
      <w:proofErr w:type="spellEnd"/>
      <w:r w:rsidRPr="003D187C">
        <w:rPr>
          <w:rFonts w:ascii="Arial" w:eastAsia="Times" w:hAnsi="Arial"/>
          <w:b/>
          <w:sz w:val="22"/>
          <w:szCs w:val="20"/>
          <w:lang w:eastAsia="de-DE"/>
        </w:rPr>
        <w:t>()</w:t>
      </w:r>
      <w:proofErr w:type="gramEnd"/>
    </w:p>
    <w:p w14:paraId="3F4E1C40" w14:textId="48AEA4F8" w:rsidR="001A0395" w:rsidRDefault="009E5355" w:rsidP="009E5355">
      <w:pPr>
        <w:pStyle w:val="StandardWeb"/>
        <w:numPr>
          <w:ilvl w:val="0"/>
          <w:numId w:val="37"/>
        </w:numPr>
        <w:spacing w:before="120" w:beforeAutospacing="0" w:after="0" w:afterAutospacing="0" w:line="276" w:lineRule="auto"/>
        <w:jc w:val="both"/>
        <w:rPr>
          <w:rFonts w:ascii="Arial" w:eastAsia="Times" w:hAnsi="Arial"/>
          <w:sz w:val="22"/>
          <w:szCs w:val="20"/>
          <w:lang w:eastAsia="de-DE"/>
        </w:rPr>
      </w:pPr>
      <w:r>
        <w:rPr>
          <w:rFonts w:ascii="Arial" w:eastAsia="Times" w:hAnsi="Arial"/>
          <w:sz w:val="22"/>
          <w:szCs w:val="20"/>
          <w:lang w:eastAsia="de-DE"/>
        </w:rPr>
        <w:t>Calculates the linear regression and afterwards the evaluation parameters (</w:t>
      </w:r>
      <w:proofErr w:type="spellStart"/>
      <w:r>
        <w:rPr>
          <w:rFonts w:ascii="Arial" w:eastAsia="Times" w:hAnsi="Arial"/>
          <w:sz w:val="22"/>
          <w:szCs w:val="20"/>
          <w:lang w:eastAsia="de-DE"/>
        </w:rPr>
        <w:t>CdxA</w:t>
      </w:r>
      <w:proofErr w:type="spellEnd"/>
      <w:r>
        <w:rPr>
          <w:rFonts w:ascii="Arial" w:eastAsia="Times" w:hAnsi="Arial"/>
          <w:sz w:val="22"/>
          <w:szCs w:val="20"/>
          <w:lang w:eastAsia="de-DE"/>
        </w:rPr>
        <w:t xml:space="preserve">, </w:t>
      </w:r>
      <w:proofErr w:type="spellStart"/>
      <w:r>
        <w:rPr>
          <w:rFonts w:ascii="Arial" w:eastAsia="Times" w:hAnsi="Arial"/>
          <w:sz w:val="22"/>
          <w:szCs w:val="20"/>
          <w:lang w:eastAsia="de-DE"/>
        </w:rPr>
        <w:t>delta_CdxA</w:t>
      </w:r>
      <w:proofErr w:type="spellEnd"/>
      <w:r>
        <w:rPr>
          <w:rFonts w:ascii="Arial" w:eastAsia="Times" w:hAnsi="Arial"/>
          <w:sz w:val="22"/>
          <w:szCs w:val="20"/>
          <w:lang w:eastAsia="de-DE"/>
        </w:rPr>
        <w:t xml:space="preserve">, </w:t>
      </w:r>
      <w:proofErr w:type="spellStart"/>
      <w:r>
        <w:rPr>
          <w:rFonts w:ascii="Arial" w:eastAsia="Times" w:hAnsi="Arial"/>
          <w:sz w:val="22"/>
          <w:szCs w:val="20"/>
          <w:lang w:eastAsia="de-DE"/>
        </w:rPr>
        <w:t>CdxA</w:t>
      </w:r>
      <w:proofErr w:type="spellEnd"/>
      <w:r>
        <w:rPr>
          <w:rFonts w:ascii="Arial" w:eastAsia="Times" w:hAnsi="Arial"/>
          <w:sz w:val="22"/>
          <w:szCs w:val="20"/>
          <w:lang w:eastAsia="de-DE"/>
        </w:rPr>
        <w:t xml:space="preserve">(0), </w:t>
      </w:r>
      <w:proofErr w:type="spellStart"/>
      <w:r>
        <w:rPr>
          <w:rFonts w:ascii="Arial" w:eastAsia="Times" w:hAnsi="Arial"/>
          <w:sz w:val="22"/>
          <w:szCs w:val="20"/>
          <w:lang w:eastAsia="de-DE"/>
        </w:rPr>
        <w:t>CdxA</w:t>
      </w:r>
      <w:proofErr w:type="spellEnd"/>
      <w:r>
        <w:rPr>
          <w:rFonts w:ascii="Arial" w:eastAsia="Times" w:hAnsi="Arial"/>
          <w:sz w:val="22"/>
          <w:szCs w:val="20"/>
          <w:lang w:eastAsia="de-DE"/>
        </w:rPr>
        <w:t>(0)_opt2)</w:t>
      </w:r>
    </w:p>
    <w:p w14:paraId="329E9EAA" w14:textId="77777777" w:rsidR="001A0395" w:rsidRPr="001A0395" w:rsidRDefault="001A0395" w:rsidP="001A0395">
      <w:pPr>
        <w:pStyle w:val="StandardWeb"/>
        <w:spacing w:before="120" w:beforeAutospacing="0" w:after="0" w:afterAutospacing="0" w:line="276" w:lineRule="auto"/>
        <w:jc w:val="both"/>
        <w:rPr>
          <w:rFonts w:ascii="Arial" w:eastAsia="Times" w:hAnsi="Arial"/>
          <w:sz w:val="22"/>
          <w:szCs w:val="20"/>
          <w:lang w:eastAsia="de-DE"/>
        </w:rPr>
      </w:pPr>
    </w:p>
    <w:p w14:paraId="349D2443" w14:textId="77777777" w:rsidR="001A0395" w:rsidRPr="003D187C" w:rsidRDefault="001A0395" w:rsidP="001A0395">
      <w:pPr>
        <w:pStyle w:val="StandardWeb"/>
        <w:spacing w:before="120" w:beforeAutospacing="0" w:after="0" w:afterAutospacing="0" w:line="276" w:lineRule="auto"/>
        <w:rPr>
          <w:rFonts w:ascii="Arial" w:eastAsia="Times" w:hAnsi="Arial"/>
          <w:b/>
          <w:sz w:val="22"/>
          <w:szCs w:val="20"/>
          <w:lang w:eastAsia="de-DE"/>
        </w:rPr>
      </w:pPr>
      <w:proofErr w:type="gramStart"/>
      <w:r w:rsidRPr="003D187C">
        <w:rPr>
          <w:rFonts w:ascii="Arial" w:eastAsia="Times" w:hAnsi="Arial"/>
          <w:b/>
          <w:sz w:val="22"/>
          <w:szCs w:val="20"/>
          <w:lang w:eastAsia="de-DE"/>
        </w:rPr>
        <w:t>Output.fOutDataCalc1Hz()</w:t>
      </w:r>
      <w:proofErr w:type="gramEnd"/>
    </w:p>
    <w:p w14:paraId="5ED285A9" w14:textId="3907814E" w:rsidR="001A0395" w:rsidRDefault="009E5355" w:rsidP="009E5355">
      <w:pPr>
        <w:pStyle w:val="StandardWeb"/>
        <w:numPr>
          <w:ilvl w:val="0"/>
          <w:numId w:val="37"/>
        </w:numPr>
        <w:spacing w:before="120" w:beforeAutospacing="0" w:after="0" w:afterAutospacing="0" w:line="276" w:lineRule="auto"/>
        <w:rPr>
          <w:rFonts w:ascii="Arial" w:eastAsia="Times" w:hAnsi="Arial"/>
          <w:sz w:val="22"/>
          <w:szCs w:val="20"/>
          <w:lang w:eastAsia="de-DE"/>
        </w:rPr>
      </w:pPr>
      <w:r>
        <w:rPr>
          <w:rFonts w:ascii="Arial" w:eastAsia="Times" w:hAnsi="Arial"/>
          <w:sz w:val="22"/>
          <w:szCs w:val="20"/>
          <w:lang w:eastAsia="de-DE"/>
        </w:rPr>
        <w:t>Writes the calculated results in 1Hz or 100Hz into a file.</w:t>
      </w:r>
    </w:p>
    <w:p w14:paraId="4D5E8CD8" w14:textId="77777777" w:rsidR="001A0395" w:rsidRPr="001A0395" w:rsidRDefault="001A0395" w:rsidP="001A0395">
      <w:pPr>
        <w:pStyle w:val="StandardWeb"/>
        <w:spacing w:before="120" w:beforeAutospacing="0" w:after="0" w:afterAutospacing="0" w:line="276" w:lineRule="auto"/>
        <w:rPr>
          <w:rFonts w:ascii="Arial" w:eastAsia="Times" w:hAnsi="Arial"/>
          <w:sz w:val="22"/>
          <w:szCs w:val="20"/>
          <w:lang w:eastAsia="de-DE"/>
        </w:rPr>
      </w:pPr>
    </w:p>
    <w:p w14:paraId="0703D075" w14:textId="77777777" w:rsidR="001A0395" w:rsidRPr="003D187C" w:rsidRDefault="001A0395" w:rsidP="001A0395">
      <w:pPr>
        <w:pStyle w:val="StandardWeb"/>
        <w:spacing w:before="120" w:beforeAutospacing="0" w:after="0" w:afterAutospacing="0" w:line="276" w:lineRule="auto"/>
        <w:jc w:val="both"/>
        <w:rPr>
          <w:rFonts w:ascii="Arial" w:eastAsia="Times" w:hAnsi="Arial"/>
          <w:b/>
          <w:sz w:val="22"/>
          <w:szCs w:val="20"/>
          <w:lang w:eastAsia="de-DE"/>
        </w:rPr>
      </w:pPr>
      <w:proofErr w:type="spellStart"/>
      <w:proofErr w:type="gramStart"/>
      <w:r w:rsidRPr="003D187C">
        <w:rPr>
          <w:rFonts w:ascii="Arial" w:eastAsia="Times" w:hAnsi="Arial"/>
          <w:b/>
          <w:sz w:val="22"/>
          <w:szCs w:val="20"/>
          <w:lang w:eastAsia="de-DE"/>
        </w:rPr>
        <w:t>output.fOutCalcRes</w:t>
      </w:r>
      <w:proofErr w:type="spellEnd"/>
      <w:r w:rsidRPr="003D187C">
        <w:rPr>
          <w:rFonts w:ascii="Arial" w:eastAsia="Times" w:hAnsi="Arial"/>
          <w:b/>
          <w:sz w:val="22"/>
          <w:szCs w:val="20"/>
          <w:lang w:eastAsia="de-DE"/>
        </w:rPr>
        <w:t>()</w:t>
      </w:r>
      <w:proofErr w:type="gramEnd"/>
    </w:p>
    <w:p w14:paraId="0A39AA51" w14:textId="7201061D" w:rsidR="001A0395" w:rsidRDefault="009E5355" w:rsidP="009E5355">
      <w:pPr>
        <w:pStyle w:val="StandardWeb"/>
        <w:numPr>
          <w:ilvl w:val="0"/>
          <w:numId w:val="37"/>
        </w:numPr>
        <w:spacing w:before="120" w:beforeAutospacing="0" w:after="0" w:afterAutospacing="0" w:line="276" w:lineRule="auto"/>
        <w:jc w:val="both"/>
        <w:rPr>
          <w:rFonts w:ascii="Arial" w:eastAsia="Times" w:hAnsi="Arial"/>
          <w:sz w:val="22"/>
          <w:szCs w:val="20"/>
          <w:lang w:eastAsia="de-DE"/>
        </w:rPr>
      </w:pPr>
      <w:r>
        <w:rPr>
          <w:rFonts w:ascii="Arial" w:eastAsia="Times" w:hAnsi="Arial"/>
          <w:sz w:val="22"/>
          <w:szCs w:val="20"/>
          <w:lang w:eastAsia="de-DE"/>
        </w:rPr>
        <w:t>Writes the average results for the detected sections in a file.</w:t>
      </w:r>
    </w:p>
    <w:p w14:paraId="4D365665" w14:textId="5084F874" w:rsidR="007801BB" w:rsidRDefault="007801BB" w:rsidP="00932E02">
      <w:pPr>
        <w:jc w:val="left"/>
        <w:rPr>
          <w:lang w:val="en-GB"/>
        </w:rPr>
      </w:pPr>
    </w:p>
    <w:p w14:paraId="09176936" w14:textId="77777777" w:rsidR="00274414" w:rsidRPr="00B27CF0" w:rsidRDefault="00274414" w:rsidP="00274414">
      <w:pPr>
        <w:pStyle w:val="berschrift2"/>
        <w:rPr>
          <w:highlight w:val="yellow"/>
          <w:lang w:val="en-GB"/>
        </w:rPr>
      </w:pPr>
      <w:bookmarkStart w:id="63" w:name="_Toc425145133"/>
      <w:r w:rsidRPr="00B27CF0">
        <w:rPr>
          <w:highlight w:val="yellow"/>
          <w:lang w:val="en-GB"/>
        </w:rPr>
        <w:t>General programming principles</w:t>
      </w:r>
      <w:bookmarkEnd w:id="63"/>
    </w:p>
    <w:p w14:paraId="0D836EEA" w14:textId="57403A9C" w:rsidR="00B27CF0" w:rsidRPr="00B27CF0" w:rsidRDefault="00B27CF0" w:rsidP="00274414">
      <w:pPr>
        <w:jc w:val="left"/>
        <w:rPr>
          <w:highlight w:val="yellow"/>
          <w:lang w:val="en-GB"/>
        </w:rPr>
      </w:pPr>
      <w:r w:rsidRPr="00B27CF0">
        <w:rPr>
          <w:highlight w:val="yellow"/>
          <w:lang w:val="en-GB"/>
        </w:rPr>
        <w:t>Below the main important general programming principles to be followed in the further pr</w:t>
      </w:r>
      <w:r w:rsidRPr="00B27CF0">
        <w:rPr>
          <w:highlight w:val="yellow"/>
          <w:lang w:val="en-GB"/>
        </w:rPr>
        <w:t>o</w:t>
      </w:r>
      <w:r w:rsidRPr="00B27CF0">
        <w:rPr>
          <w:highlight w:val="yellow"/>
          <w:lang w:val="en-GB"/>
        </w:rPr>
        <w:t>gramming of VECTO-CSE are listed.</w:t>
      </w:r>
    </w:p>
    <w:p w14:paraId="622BF470" w14:textId="77777777" w:rsidR="00274414" w:rsidRPr="00B27CF0" w:rsidRDefault="00274414" w:rsidP="00274414">
      <w:pPr>
        <w:jc w:val="left"/>
        <w:rPr>
          <w:highlight w:val="yellow"/>
          <w:lang w:val="en-GB"/>
        </w:rPr>
      </w:pPr>
      <w:r w:rsidRPr="00B27CF0">
        <w:rPr>
          <w:highlight w:val="yellow"/>
          <w:lang w:val="en-GB"/>
        </w:rPr>
        <w:t>Suggestion: Kostis please add your general guidelines as discussed in the CITnet e.g.</w:t>
      </w:r>
    </w:p>
    <w:p w14:paraId="4B4D52E4" w14:textId="77777777" w:rsidR="00274414" w:rsidRPr="00B27CF0" w:rsidRDefault="00274414" w:rsidP="00274414">
      <w:pPr>
        <w:pStyle w:val="Listenabsatz"/>
        <w:numPr>
          <w:ilvl w:val="0"/>
          <w:numId w:val="28"/>
        </w:numPr>
        <w:jc w:val="left"/>
        <w:rPr>
          <w:highlight w:val="yellow"/>
          <w:lang w:val="en-GB"/>
        </w:rPr>
      </w:pPr>
      <w:r w:rsidRPr="00B27CF0">
        <w:rPr>
          <w:highlight w:val="yellow"/>
          <w:lang w:val="en-GB"/>
        </w:rPr>
        <w:t>Avoid global-</w:t>
      </w:r>
      <w:proofErr w:type="spellStart"/>
      <w:proofErr w:type="gramStart"/>
      <w:r w:rsidRPr="00B27CF0">
        <w:rPr>
          <w:highlight w:val="yellow"/>
          <w:lang w:val="en-GB"/>
        </w:rPr>
        <w:t>vars</w:t>
      </w:r>
      <w:proofErr w:type="spellEnd"/>
      <w:r w:rsidRPr="00B27CF0">
        <w:rPr>
          <w:highlight w:val="yellow"/>
          <w:lang w:val="en-GB"/>
        </w:rPr>
        <w:t>,</w:t>
      </w:r>
      <w:proofErr w:type="gramEnd"/>
      <w:r w:rsidRPr="00B27CF0">
        <w:rPr>
          <w:highlight w:val="yellow"/>
          <w:lang w:val="en-GB"/>
        </w:rPr>
        <w:t xml:space="preserve"> use data-instances with IO capabilities (like </w:t>
      </w:r>
      <w:proofErr w:type="spellStart"/>
      <w:r w:rsidRPr="00B27CF0">
        <w:rPr>
          <w:highlight w:val="yellow"/>
          <w:lang w:val="en-GB"/>
        </w:rPr>
        <w:t>cVehicle</w:t>
      </w:r>
      <w:proofErr w:type="spellEnd"/>
      <w:r w:rsidRPr="00B27CF0">
        <w:rPr>
          <w:highlight w:val="yellow"/>
          <w:lang w:val="en-GB"/>
        </w:rPr>
        <w:t xml:space="preserve"> and </w:t>
      </w:r>
      <w:proofErr w:type="spellStart"/>
      <w:r w:rsidRPr="00B27CF0">
        <w:rPr>
          <w:highlight w:val="yellow"/>
          <w:lang w:val="en-GB"/>
        </w:rPr>
        <w:t>cPrefe</w:t>
      </w:r>
      <w:r w:rsidRPr="00B27CF0">
        <w:rPr>
          <w:highlight w:val="yellow"/>
          <w:lang w:val="en-GB"/>
        </w:rPr>
        <w:t>r</w:t>
      </w:r>
      <w:r w:rsidRPr="00B27CF0">
        <w:rPr>
          <w:highlight w:val="yellow"/>
          <w:lang w:val="en-GB"/>
        </w:rPr>
        <w:t>ences</w:t>
      </w:r>
      <w:proofErr w:type="spellEnd"/>
      <w:r w:rsidRPr="00B27CF0">
        <w:rPr>
          <w:highlight w:val="yellow"/>
          <w:lang w:val="en-GB"/>
        </w:rPr>
        <w:t>, whenever performance is not a problem).</w:t>
      </w:r>
    </w:p>
    <w:p w14:paraId="7071C560" w14:textId="77777777" w:rsidR="00274414" w:rsidRPr="00B27CF0" w:rsidRDefault="00274414" w:rsidP="00274414">
      <w:pPr>
        <w:pStyle w:val="Listenabsatz"/>
        <w:numPr>
          <w:ilvl w:val="0"/>
          <w:numId w:val="28"/>
        </w:numPr>
        <w:jc w:val="left"/>
        <w:rPr>
          <w:highlight w:val="yellow"/>
          <w:lang w:val="en-GB"/>
        </w:rPr>
      </w:pPr>
      <w:r w:rsidRPr="00B27CF0">
        <w:rPr>
          <w:highlight w:val="yellow"/>
          <w:lang w:val="en-GB"/>
        </w:rPr>
        <w:t xml:space="preserve">Let errors bubble-up, instead of using (true/False) </w:t>
      </w:r>
      <w:proofErr w:type="spellStart"/>
      <w:r w:rsidRPr="00B27CF0">
        <w:rPr>
          <w:highlight w:val="yellow"/>
          <w:lang w:val="en-GB"/>
        </w:rPr>
        <w:t>ErrorFlags</w:t>
      </w:r>
      <w:proofErr w:type="spellEnd"/>
      <w:r w:rsidRPr="00B27CF0">
        <w:rPr>
          <w:highlight w:val="yellow"/>
          <w:lang w:val="en-GB"/>
        </w:rPr>
        <w:t>.</w:t>
      </w:r>
    </w:p>
    <w:p w14:paraId="57ADD7D4" w14:textId="77777777" w:rsidR="00274414" w:rsidRPr="00B27CF0" w:rsidRDefault="00274414" w:rsidP="00274414">
      <w:pPr>
        <w:pStyle w:val="Listenabsatz"/>
        <w:numPr>
          <w:ilvl w:val="0"/>
          <w:numId w:val="28"/>
        </w:numPr>
        <w:jc w:val="left"/>
        <w:rPr>
          <w:highlight w:val="yellow"/>
          <w:lang w:val="en-GB"/>
        </w:rPr>
      </w:pPr>
      <w:r w:rsidRPr="00B27CF0">
        <w:rPr>
          <w:highlight w:val="yellow"/>
          <w:lang w:val="en-GB"/>
        </w:rPr>
        <w:t>Do not put all declarations &amp; assignments up-front in a routine - that was old-time guideline that prevents the compiler to report logic-errors (unset variables or missing if-then-else cases).</w:t>
      </w:r>
    </w:p>
    <w:p w14:paraId="433DC5B2" w14:textId="77777777" w:rsidR="00274414" w:rsidRPr="00B27CF0" w:rsidRDefault="00274414" w:rsidP="00274414">
      <w:pPr>
        <w:pStyle w:val="Listenabsatz"/>
        <w:numPr>
          <w:ilvl w:val="0"/>
          <w:numId w:val="28"/>
        </w:numPr>
        <w:jc w:val="left"/>
        <w:rPr>
          <w:highlight w:val="yellow"/>
          <w:lang w:val="en-GB"/>
        </w:rPr>
      </w:pPr>
      <w:r w:rsidRPr="00B27CF0">
        <w:rPr>
          <w:highlight w:val="yellow"/>
          <w:lang w:val="en-GB"/>
        </w:rPr>
        <w:t xml:space="preserve">Always do some design around data-structures, like </w:t>
      </w:r>
      <w:proofErr w:type="spellStart"/>
      <w:r w:rsidRPr="00B27CF0">
        <w:rPr>
          <w:highlight w:val="yellow"/>
          <w:lang w:val="en-GB"/>
        </w:rPr>
        <w:t>i</w:t>
      </w:r>
      <w:proofErr w:type="spellEnd"/>
      <w:r w:rsidRPr="00B27CF0">
        <w:rPr>
          <w:highlight w:val="yellow"/>
          <w:lang w:val="en-GB"/>
        </w:rPr>
        <w:t xml:space="preserve"> did above with the tentative CSV </w:t>
      </w:r>
      <w:proofErr w:type="gramStart"/>
      <w:r w:rsidRPr="00B27CF0">
        <w:rPr>
          <w:highlight w:val="yellow"/>
          <w:lang w:val="en-GB"/>
        </w:rPr>
        <w:t>API.</w:t>
      </w:r>
      <w:proofErr w:type="gramEnd"/>
    </w:p>
    <w:p w14:paraId="33D603CC" w14:textId="77777777" w:rsidR="00274414" w:rsidRPr="00B27CF0" w:rsidRDefault="00274414" w:rsidP="00274414">
      <w:pPr>
        <w:pStyle w:val="Listenabsatz"/>
        <w:numPr>
          <w:ilvl w:val="0"/>
          <w:numId w:val="28"/>
        </w:numPr>
        <w:jc w:val="left"/>
        <w:rPr>
          <w:highlight w:val="yellow"/>
          <w:lang w:val="en-GB"/>
        </w:rPr>
      </w:pPr>
      <w:r w:rsidRPr="00B27CF0">
        <w:rPr>
          <w:highlight w:val="yellow"/>
          <w:lang w:val="en-GB"/>
        </w:rPr>
        <w:t>…</w:t>
      </w:r>
    </w:p>
    <w:p w14:paraId="2B6DDA03" w14:textId="7C991F80" w:rsidR="002F6B46" w:rsidRPr="00347AE8" w:rsidRDefault="002F6B46" w:rsidP="00932E02">
      <w:pPr>
        <w:jc w:val="left"/>
        <w:rPr>
          <w:rFonts w:eastAsia="Times New Roman"/>
        </w:rPr>
      </w:pPr>
    </w:p>
    <w:sectPr w:rsidR="002F6B46" w:rsidRPr="00347AE8" w:rsidSect="00CB7F1F">
      <w:headerReference w:type="default" r:id="rId21"/>
      <w:footerReference w:type="default" r:id="rId22"/>
      <w:headerReference w:type="first" r:id="rId23"/>
      <w:footerReference w:type="first" r:id="rId24"/>
      <w:pgSz w:w="11906" w:h="16838" w:code="9"/>
      <w:pgMar w:top="1391" w:right="1418" w:bottom="1361" w:left="1418" w:header="426" w:footer="373" w:gutter="0"/>
      <w:cols w:space="708"/>
      <w:titlePg/>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71940D" w15:done="0"/>
  <w15:commentEx w15:paraId="4D498386" w15:done="0"/>
  <w15:commentEx w15:paraId="184797FE" w15:done="0"/>
  <w15:commentEx w15:paraId="36A56CEF" w15:done="0"/>
  <w15:commentEx w15:paraId="0D9EA11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463010" w14:textId="77777777" w:rsidR="0043239A" w:rsidRDefault="0043239A">
      <w:r>
        <w:separator/>
      </w:r>
    </w:p>
  </w:endnote>
  <w:endnote w:type="continuationSeparator" w:id="0">
    <w:p w14:paraId="5E16177B" w14:textId="77777777" w:rsidR="0043239A" w:rsidRDefault="00432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60405020304"/>
    <w:charset w:val="00"/>
    <w:family w:val="roman"/>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EFCB44" w14:textId="0F677569" w:rsidR="0043239A" w:rsidRPr="004E090A" w:rsidRDefault="0043239A" w:rsidP="00A76105">
    <w:pPr>
      <w:pStyle w:val="Fuzeile"/>
      <w:tabs>
        <w:tab w:val="clear" w:pos="9072"/>
        <w:tab w:val="center" w:pos="8789"/>
      </w:tabs>
      <w:spacing w:line="240" w:lineRule="auto"/>
      <w:rPr>
        <w:bdr w:val="dotted" w:sz="4" w:space="0" w:color="7F8F94"/>
        <w:lang w:val="en-US"/>
      </w:rPr>
    </w:pPr>
    <w:proofErr w:type="gramStart"/>
    <w:r>
      <w:rPr>
        <w:lang w:val="en-US"/>
      </w:rPr>
      <w:t>page</w:t>
    </w:r>
    <w:proofErr w:type="gramEnd"/>
    <w:r>
      <w:rPr>
        <w:lang w:val="en-US"/>
      </w:rPr>
      <w:t xml:space="preserve"> </w:t>
    </w:r>
    <w:r w:rsidRPr="004E090A">
      <w:rPr>
        <w:lang w:val="en-US"/>
      </w:rPr>
      <w:fldChar w:fldCharType="begin"/>
    </w:r>
    <w:r w:rsidRPr="004E090A">
      <w:rPr>
        <w:lang w:val="en-US"/>
      </w:rPr>
      <w:instrText xml:space="preserve"> PAGE </w:instrText>
    </w:r>
    <w:r w:rsidRPr="004E090A">
      <w:rPr>
        <w:lang w:val="en-US"/>
      </w:rPr>
      <w:fldChar w:fldCharType="separate"/>
    </w:r>
    <w:r w:rsidR="00E661AF">
      <w:rPr>
        <w:noProof/>
        <w:lang w:val="en-US"/>
      </w:rPr>
      <w:t>2</w:t>
    </w:r>
    <w:r w:rsidRPr="004E090A">
      <w:rPr>
        <w:lang w:val="en-US"/>
      </w:rPr>
      <w:fldChar w:fldCharType="end"/>
    </w:r>
    <w:r w:rsidRPr="004E090A">
      <w:rPr>
        <w:lang w:val="en-US"/>
      </w:rPr>
      <w:t xml:space="preserve"> of </w:t>
    </w:r>
    <w:r w:rsidRPr="004E090A">
      <w:rPr>
        <w:lang w:val="en-US"/>
      </w:rPr>
      <w:fldChar w:fldCharType="begin"/>
    </w:r>
    <w:r w:rsidRPr="004E090A">
      <w:rPr>
        <w:lang w:val="en-US"/>
      </w:rPr>
      <w:instrText xml:space="preserve"> NUMPAGES </w:instrText>
    </w:r>
    <w:r w:rsidRPr="004E090A">
      <w:rPr>
        <w:lang w:val="en-US"/>
      </w:rPr>
      <w:fldChar w:fldCharType="separate"/>
    </w:r>
    <w:r w:rsidR="00E661AF">
      <w:rPr>
        <w:noProof/>
        <w:lang w:val="en-US"/>
      </w:rPr>
      <w:t>43</w:t>
    </w:r>
    <w:r w:rsidRPr="004E090A">
      <w:rPr>
        <w:lang w:val="en-US"/>
      </w:rPr>
      <w:fldChar w:fldCharType="end"/>
    </w:r>
    <w:r>
      <w:rPr>
        <w:lang w:val="en-US"/>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D03FA7" w14:textId="77777777" w:rsidR="0043239A" w:rsidRPr="00FC23EF" w:rsidRDefault="0043239A" w:rsidP="00A76105">
    <w:pPr>
      <w:pStyle w:val="Fuzeile"/>
      <w:rPr>
        <w:lang w:val="it-IT"/>
      </w:rPr>
    </w:pPr>
    <w:r>
      <w:rPr>
        <w:noProof/>
        <w:lang w:eastAsia="de-AT"/>
      </w:rPr>
      <mc:AlternateContent>
        <mc:Choice Requires="wpg">
          <w:drawing>
            <wp:anchor distT="0" distB="0" distL="114300" distR="114300" simplePos="0" relativeHeight="251657728" behindDoc="0" locked="0" layoutInCell="1" allowOverlap="1" wp14:anchorId="65EBED0A" wp14:editId="26F172C6">
              <wp:simplePos x="0" y="0"/>
              <wp:positionH relativeFrom="column">
                <wp:posOffset>4923790</wp:posOffset>
              </wp:positionH>
              <wp:positionV relativeFrom="paragraph">
                <wp:posOffset>-39370</wp:posOffset>
              </wp:positionV>
              <wp:extent cx="843915" cy="448945"/>
              <wp:effectExtent l="4445" t="0" r="0" b="635"/>
              <wp:wrapNone/>
              <wp:docPr id="1"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3915" cy="448945"/>
                        <a:chOff x="5285" y="15821"/>
                        <a:chExt cx="1329" cy="707"/>
                      </a:xfrm>
                    </wpg:grpSpPr>
                    <wps:wsp>
                      <wps:cNvPr id="21508" name="Text Box 55"/>
                      <wps:cNvSpPr txBox="1">
                        <a:spLocks noChangeArrowheads="1"/>
                      </wps:cNvSpPr>
                      <wps:spPr bwMode="auto">
                        <a:xfrm>
                          <a:off x="5693" y="15821"/>
                          <a:ext cx="513"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0F82AA" w14:textId="77777777" w:rsidR="0043239A" w:rsidRDefault="0043239A" w:rsidP="00A76105">
                            <w:pPr>
                              <w:spacing w:line="240" w:lineRule="auto"/>
                              <w:rPr>
                                <w:color w:val="7F8F94"/>
                                <w:sz w:val="12"/>
                                <w:szCs w:val="14"/>
                              </w:rPr>
                            </w:pPr>
                            <w:r>
                              <w:rPr>
                                <w:noProof/>
                                <w:color w:val="7F8F94"/>
                                <w:sz w:val="12"/>
                                <w:szCs w:val="14"/>
                                <w:lang w:eastAsia="de-AT"/>
                              </w:rPr>
                              <w:drawing>
                                <wp:inline distT="0" distB="0" distL="0" distR="0" wp14:anchorId="09D0A482" wp14:editId="2443CBFF">
                                  <wp:extent cx="327660" cy="327660"/>
                                  <wp:effectExtent l="0" t="0" r="0" b="0"/>
                                  <wp:docPr id="6" name="Bild 6" descr="TÜV Mark - ISO 9001 gr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ÜV Mark - ISO 9001 gra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7660" cy="327660"/>
                                          </a:xfrm>
                                          <a:prstGeom prst="rect">
                                            <a:avLst/>
                                          </a:prstGeom>
                                          <a:noFill/>
                                          <a:ln>
                                            <a:noFill/>
                                          </a:ln>
                                        </pic:spPr>
                                      </pic:pic>
                                    </a:graphicData>
                                  </a:graphic>
                                </wp:inline>
                              </w:drawing>
                            </w:r>
                          </w:p>
                        </w:txbxContent>
                      </wps:txbx>
                      <wps:bodyPr rot="0" vert="horz" wrap="square" lIns="0" tIns="10800" rIns="0" bIns="10800" anchor="t" anchorCtr="0" upright="1">
                        <a:noAutofit/>
                      </wps:bodyPr>
                    </wps:wsp>
                    <wps:wsp>
                      <wps:cNvPr id="52" name="Text Box 56"/>
                      <wps:cNvSpPr txBox="1">
                        <a:spLocks noChangeArrowheads="1"/>
                      </wps:cNvSpPr>
                      <wps:spPr bwMode="auto">
                        <a:xfrm>
                          <a:off x="5285" y="16333"/>
                          <a:ext cx="1329"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4BE33" w14:textId="77777777" w:rsidR="0043239A" w:rsidRDefault="0043239A" w:rsidP="00A76105">
                            <w:pPr>
                              <w:spacing w:line="240" w:lineRule="auto"/>
                              <w:jc w:val="center"/>
                              <w:rPr>
                                <w:color w:val="999999"/>
                                <w:sz w:val="12"/>
                                <w:szCs w:val="14"/>
                              </w:rPr>
                            </w:pPr>
                            <w:r>
                              <w:rPr>
                                <w:color w:val="999999"/>
                                <w:sz w:val="12"/>
                                <w:szCs w:val="14"/>
                              </w:rPr>
                              <w:t xml:space="preserve">ISO </w:t>
                            </w:r>
                            <w:r w:rsidRPr="000B11AB">
                              <w:rPr>
                                <w:color w:val="999999"/>
                                <w:sz w:val="12"/>
                                <w:szCs w:val="14"/>
                              </w:rPr>
                              <w:t>9001</w:t>
                            </w:r>
                            <w:r>
                              <w:rPr>
                                <w:color w:val="999999"/>
                                <w:sz w:val="12"/>
                                <w:szCs w:val="14"/>
                              </w:rPr>
                              <w:t xml:space="preserve"> zertifiziert</w:t>
                            </w:r>
                          </w:p>
                        </w:txbxContent>
                      </wps:txbx>
                      <wps:bodyPr rot="0" vert="horz" wrap="square" lIns="0" tIns="10800" rIns="0" bIns="108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4" o:spid="_x0000_s1102" style="position:absolute;left:0;text-align:left;margin-left:387.7pt;margin-top:-3.1pt;width:66.45pt;height:35.35pt;z-index:251657728;mso-position-horizontal-relative:text;mso-position-vertical-relative:text" coordorigin="5285,15821" coordsize="1329,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">
              <v:shapetype id="_x0000_t202" coordsize="21600,21600" o:spt="202" path="m,l,21600r21600,l21600,xe">
                <v:stroke joinstyle="miter"/>
                <v:path gradientshapeok="t" o:connecttype="rect"/>
              </v:shapetype>
              <v:shape id="Text Box 55" o:spid="_x0000_s1103" type="#_x0000_t202" style="position:absolute;left:5693;top:15821;width:513;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HFj8MA&#10;AADeAAAADwAAAGRycy9kb3ducmV2LnhtbERPTYvCMBC9C/sfwix4EZsqKEs1igiLgl6su4e9Dc3Y&#10;FptJt4k1/ntzEDw+3vdyHUwjeupcbVnBJElBEBdW11wq+Dl/j79AOI+ssbFMCh7kYL36GCwx0/bO&#10;J+pzX4oYwi5DBZX3bSalKyoy6BLbEkfuYjuDPsKulLrDeww3jZym6VwarDk2VNjStqLimt+MAjq0&#10;crflcMvDMYz+y99Zf9j8KTX8DJsFCE/Bv8Uv914rmE5madwb78Qr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HFj8MAAADeAAAADwAAAAAAAAAAAAAAAACYAgAAZHJzL2Rv&#10;d25yZXYueG1sUEsFBgAAAAAEAAQA9QAAAIgDAAAAAA==&#10;" filled="f" stroked="f">
                <v:textbox inset="0,.3mm,0,.3mm">
                  <w:txbxContent>
                    <w:p w14:paraId="3B0F82AA" w14:textId="77777777" w:rsidR="0043239A" w:rsidRDefault="0043239A" w:rsidP="00A76105">
                      <w:pPr>
                        <w:spacing w:line="240" w:lineRule="auto"/>
                        <w:rPr>
                          <w:color w:val="7F8F94"/>
                          <w:sz w:val="12"/>
                          <w:szCs w:val="14"/>
                        </w:rPr>
                      </w:pPr>
                      <w:r>
                        <w:rPr>
                          <w:noProof/>
                          <w:color w:val="7F8F94"/>
                          <w:sz w:val="12"/>
                          <w:szCs w:val="14"/>
                          <w:lang w:eastAsia="de-AT"/>
                        </w:rPr>
                        <w:drawing>
                          <wp:inline distT="0" distB="0" distL="0" distR="0" wp14:anchorId="09D0A482" wp14:editId="2443CBFF">
                            <wp:extent cx="327660" cy="327660"/>
                            <wp:effectExtent l="0" t="0" r="0" b="0"/>
                            <wp:docPr id="6" name="Bild 6" descr="TÜV Mark - ISO 9001 gr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ÜV Mark - ISO 9001 gra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7660" cy="327660"/>
                                    </a:xfrm>
                                    <a:prstGeom prst="rect">
                                      <a:avLst/>
                                    </a:prstGeom>
                                    <a:noFill/>
                                    <a:ln>
                                      <a:noFill/>
                                    </a:ln>
                                  </pic:spPr>
                                </pic:pic>
                              </a:graphicData>
                            </a:graphic>
                          </wp:inline>
                        </w:drawing>
                      </w:r>
                    </w:p>
                  </w:txbxContent>
                </v:textbox>
              </v:shape>
              <v:shape id="Text Box 56" o:spid="_x0000_s1104" type="#_x0000_t202" style="position:absolute;left:5285;top:16333;width:1329;height: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JdQsMA&#10;AADbAAAADwAAAGRycy9kb3ducmV2LnhtbESPQYvCMBSE74L/ITzBi2iqoCzVKCIsCnqxrgdvj+Zt&#10;W7Z56TaxZv/9RhA8DjPzDbPaBFOLjlpXWVYwnSQgiHOrKy4UfF0+xx8gnEfWWFsmBX/kYLPu91aY&#10;avvgM3WZL0SEsEtRQel9k0rp8pIMuoltiKP3bVuDPsq2kLrFR4SbWs6SZCENVhwXSmxoV1L+k92N&#10;Ajo2cr/jcM/CKYx+i+u8O25vSg0HYbsE4Sn4d/jVPmgF8xk8v8QfI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JdQsMAAADbAAAADwAAAAAAAAAAAAAAAACYAgAAZHJzL2Rv&#10;d25yZXYueG1sUEsFBgAAAAAEAAQA9QAAAIgDAAAAAA==&#10;" filled="f" stroked="f">
                <v:textbox inset="0,.3mm,0,.3mm">
                  <w:txbxContent>
                    <w:p w14:paraId="7804BE33" w14:textId="77777777" w:rsidR="0043239A" w:rsidRDefault="0043239A" w:rsidP="00A76105">
                      <w:pPr>
                        <w:spacing w:line="240" w:lineRule="auto"/>
                        <w:jc w:val="center"/>
                        <w:rPr>
                          <w:color w:val="999999"/>
                          <w:sz w:val="12"/>
                          <w:szCs w:val="14"/>
                        </w:rPr>
                      </w:pPr>
                      <w:r>
                        <w:rPr>
                          <w:color w:val="999999"/>
                          <w:sz w:val="12"/>
                          <w:szCs w:val="14"/>
                        </w:rPr>
                        <w:t xml:space="preserve">ISO </w:t>
                      </w:r>
                      <w:r w:rsidRPr="000B11AB">
                        <w:rPr>
                          <w:color w:val="999999"/>
                          <w:sz w:val="12"/>
                          <w:szCs w:val="14"/>
                        </w:rPr>
                        <w:t>9001</w:t>
                      </w:r>
                      <w:r>
                        <w:rPr>
                          <w:color w:val="999999"/>
                          <w:sz w:val="12"/>
                          <w:szCs w:val="14"/>
                        </w:rPr>
                        <w:t xml:space="preserve"> zertifiziert</w:t>
                      </w:r>
                    </w:p>
                  </w:txbxContent>
                </v:textbox>
              </v:shape>
            </v:group>
          </w:pict>
        </mc:Fallback>
      </mc:AlternateContent>
    </w:r>
    <w:proofErr w:type="spellStart"/>
    <w:r w:rsidRPr="00FC23EF">
      <w:rPr>
        <w:lang w:val="it-IT"/>
      </w:rPr>
      <w:t>Inffeldgasse</w:t>
    </w:r>
    <w:proofErr w:type="spellEnd"/>
    <w:r w:rsidRPr="00FC23EF">
      <w:rPr>
        <w:lang w:val="it-IT"/>
      </w:rPr>
      <w:t xml:space="preserve"> 19, A-8010 Graz, Austria</w:t>
    </w:r>
  </w:p>
  <w:p w14:paraId="2826ADA1" w14:textId="77777777" w:rsidR="0043239A" w:rsidRPr="00FC23EF" w:rsidRDefault="0043239A" w:rsidP="00A76105">
    <w:pPr>
      <w:pStyle w:val="Fuzeile"/>
      <w:rPr>
        <w:lang w:val="it-IT"/>
      </w:rPr>
    </w:pPr>
    <w:proofErr w:type="gramStart"/>
    <w:r w:rsidRPr="00FC23EF">
      <w:rPr>
        <w:lang w:val="it-IT"/>
      </w:rPr>
      <w:t xml:space="preserve">Tel.: +43 (316) 873-30001 </w:t>
    </w:r>
    <w:r w:rsidRPr="00FC23EF">
      <w:rPr>
        <w:noProof/>
        <w:lang w:val="it-IT"/>
      </w:rPr>
      <w:t>•</w:t>
    </w:r>
    <w:r w:rsidRPr="00FC23EF">
      <w:rPr>
        <w:lang w:val="it-IT"/>
      </w:rPr>
      <w:t xml:space="preserve"> Fax: +43 (316) 873-30002</w:t>
    </w:r>
    <w:proofErr w:type="gramEnd"/>
  </w:p>
  <w:p w14:paraId="6EDFC9A9" w14:textId="77777777" w:rsidR="0043239A" w:rsidRPr="004E090A" w:rsidRDefault="0043239A" w:rsidP="00A76105">
    <w:pPr>
      <w:pStyle w:val="Fuzeile"/>
      <w:rPr>
        <w:bdr w:val="dotted" w:sz="4" w:space="0" w:color="7F8F94"/>
        <w:lang w:val="en-US"/>
      </w:rPr>
    </w:pPr>
    <w:r w:rsidRPr="004E090A">
      <w:rPr>
        <w:lang w:val="en-US"/>
      </w:rPr>
      <w:t>http://ivt.tugraz.at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8679DB" w14:textId="77777777" w:rsidR="0043239A" w:rsidRDefault="0043239A">
      <w:r>
        <w:separator/>
      </w:r>
    </w:p>
  </w:footnote>
  <w:footnote w:type="continuationSeparator" w:id="0">
    <w:p w14:paraId="1B3D9E7C" w14:textId="77777777" w:rsidR="0043239A" w:rsidRDefault="0043239A">
      <w:r>
        <w:continuationSeparator/>
      </w:r>
    </w:p>
  </w:footnote>
  <w:footnote w:id="1">
    <w:p w14:paraId="527029D6" w14:textId="77777777" w:rsidR="0043239A" w:rsidRPr="0022289D" w:rsidRDefault="0043239A" w:rsidP="004442DD">
      <w:pPr>
        <w:pStyle w:val="Funotentext"/>
        <w:rPr>
          <w:lang w:val="en-GB"/>
        </w:rPr>
      </w:pPr>
      <w:r w:rsidRPr="00806FFA">
        <w:rPr>
          <w:rStyle w:val="Funotenzeichen"/>
        </w:rPr>
        <w:footnoteRef/>
      </w:r>
      <w:r w:rsidRPr="0022289D">
        <w:rPr>
          <w:lang w:val="en-GB"/>
        </w:rPr>
        <w:t xml:space="preserve"> </w:t>
      </w:r>
      <w:r w:rsidRPr="007F256A">
        <w:rPr>
          <w:lang w:val="en-GB"/>
        </w:rPr>
        <w:t>Measurement sections (</w:t>
      </w:r>
      <w:proofErr w:type="gramStart"/>
      <w:r w:rsidRPr="007F256A">
        <w:rPr>
          <w:lang w:val="en-GB"/>
        </w:rPr>
        <w:t>abbrev.:</w:t>
      </w:r>
      <w:proofErr w:type="gramEnd"/>
      <w:r w:rsidRPr="007F256A">
        <w:rPr>
          <w:lang w:val="en-GB"/>
        </w:rPr>
        <w:t xml:space="preserve"> MS)</w:t>
      </w:r>
      <w:r w:rsidRPr="00806FFA">
        <w:rPr>
          <w:lang w:val="en-GB"/>
        </w:rPr>
        <w:t xml:space="preserve"> define the part of the test track where the recorded signals are analysed in the evaluations.</w:t>
      </w:r>
      <w:r w:rsidRPr="00E35980">
        <w:rPr>
          <w:lang w:val="en-GB"/>
        </w:rPr>
        <w:t xml:space="preserve"> </w:t>
      </w:r>
    </w:p>
  </w:footnote>
  <w:footnote w:id="2">
    <w:p w14:paraId="4EE63B57" w14:textId="6EA71CEE" w:rsidR="0043239A" w:rsidRPr="00EC72A0" w:rsidRDefault="0043239A" w:rsidP="00120720">
      <w:pPr>
        <w:pStyle w:val="Funotentext"/>
        <w:rPr>
          <w:lang w:val="en-GB"/>
        </w:rPr>
      </w:pPr>
      <w:r w:rsidRPr="00EC72A0">
        <w:rPr>
          <w:rStyle w:val="Funotenzeichen"/>
          <w:lang w:val="en-GB"/>
        </w:rPr>
        <w:footnoteRef/>
      </w:r>
      <w:r w:rsidRPr="00EC72A0">
        <w:rPr>
          <w:lang w:val="en-GB"/>
        </w:rPr>
        <w:t xml:space="preserve"> VECTO-CSE the length of a measurement section is also calculated internally from the coordinates of start and endpoint. This value is compared with the distance as specified by the user and – if the difference is greater than the parameter “</w:t>
      </w:r>
      <w:proofErr w:type="spellStart"/>
      <w:r w:rsidRPr="00EC72A0">
        <w:rPr>
          <w:lang w:val="en-GB"/>
        </w:rPr>
        <w:t>leng_crit</w:t>
      </w:r>
      <w:proofErr w:type="spellEnd"/>
      <w:r w:rsidRPr="00EC72A0">
        <w:rPr>
          <w:lang w:val="en-GB"/>
        </w:rPr>
        <w:t>” - shown in the message window after read-in of *.</w:t>
      </w:r>
      <w:proofErr w:type="spellStart"/>
      <w:r w:rsidRPr="00EC72A0">
        <w:rPr>
          <w:lang w:val="en-GB"/>
        </w:rPr>
        <w:t>csms</w:t>
      </w:r>
      <w:proofErr w:type="spellEnd"/>
      <w:r w:rsidRPr="00EC72A0">
        <w:rPr>
          <w:lang w:val="en-GB"/>
        </w:rPr>
        <w:t xml:space="preserve"> file. </w:t>
      </w:r>
    </w:p>
    <w:p w14:paraId="188D9118" w14:textId="5DBB3306" w:rsidR="0043239A" w:rsidRPr="00120720" w:rsidRDefault="0043239A" w:rsidP="00120720">
      <w:pPr>
        <w:pStyle w:val="Funotentext"/>
        <w:rPr>
          <w:lang w:val="en-GB"/>
        </w:rPr>
      </w:pPr>
      <w:r w:rsidRPr="00EC72A0">
        <w:rPr>
          <w:lang w:val="en-GB"/>
        </w:rPr>
        <w:t>As reference length for calibration of vehicle speed always the value specified directly by the user is used. If the length calculated from the coordinates differs significantly from this value this might result in invalid datasets failing in the validity check where the driven distance inside the measurement se</w:t>
      </w:r>
      <w:r w:rsidRPr="00EC72A0">
        <w:rPr>
          <w:lang w:val="en-GB"/>
        </w:rPr>
        <w:t>c</w:t>
      </w:r>
      <w:r w:rsidRPr="00EC72A0">
        <w:rPr>
          <w:lang w:val="en-GB"/>
        </w:rPr>
        <w:t xml:space="preserve">tion is compared with the length of the </w:t>
      </w:r>
      <w:r>
        <w:rPr>
          <w:lang w:val="en-GB"/>
        </w:rPr>
        <w:t>MS +/- the parameter “</w:t>
      </w:r>
      <w:proofErr w:type="spellStart"/>
      <w:r>
        <w:rPr>
          <w:lang w:val="en-GB"/>
        </w:rPr>
        <w:t>leng_crit</w:t>
      </w:r>
      <w:proofErr w:type="spellEnd"/>
    </w:p>
  </w:footnote>
  <w:footnote w:id="3">
    <w:p w14:paraId="3401EB42" w14:textId="26F90CD5" w:rsidR="0043239A" w:rsidRPr="00A66E91" w:rsidRDefault="0043239A" w:rsidP="004442DD">
      <w:pPr>
        <w:pStyle w:val="Funotentext"/>
        <w:rPr>
          <w:lang w:val="en-GB"/>
        </w:rPr>
      </w:pPr>
      <w:r>
        <w:rPr>
          <w:rStyle w:val="Funotenzeichen"/>
        </w:rPr>
        <w:footnoteRef/>
      </w:r>
      <w:r w:rsidRPr="0022289D">
        <w:rPr>
          <w:lang w:val="en-GB"/>
        </w:rPr>
        <w:t xml:space="preserve"> </w:t>
      </w:r>
      <w:r w:rsidRPr="00A66E91">
        <w:rPr>
          <w:lang w:val="en-GB"/>
        </w:rPr>
        <w:t xml:space="preserve">In CSE more than a single section can be configured in the calibration run (details see </w:t>
      </w:r>
      <w:r>
        <w:rPr>
          <w:lang w:val="en-GB"/>
        </w:rPr>
        <w:fldChar w:fldCharType="begin"/>
      </w:r>
      <w:r>
        <w:rPr>
          <w:lang w:val="en-GB"/>
        </w:rPr>
        <w:instrText xml:space="preserve"> REF _Ref385277528 \n \h </w:instrText>
      </w:r>
      <w:r>
        <w:rPr>
          <w:lang w:val="en-GB"/>
        </w:rPr>
      </w:r>
      <w:r>
        <w:rPr>
          <w:lang w:val="en-GB"/>
        </w:rPr>
        <w:fldChar w:fldCharType="separate"/>
      </w:r>
      <w:r>
        <w:rPr>
          <w:lang w:val="en-GB"/>
        </w:rPr>
        <w:t>4.3</w:t>
      </w:r>
      <w:r>
        <w:rPr>
          <w:lang w:val="en-GB"/>
        </w:rPr>
        <w:fldChar w:fldCharType="end"/>
      </w:r>
      <w:r w:rsidRPr="00A66E91">
        <w:rPr>
          <w:lang w:val="en-GB"/>
        </w:rPr>
        <w:t>).</w:t>
      </w:r>
    </w:p>
  </w:footnote>
  <w:footnote w:id="4">
    <w:p w14:paraId="5D870AB4" w14:textId="77777777" w:rsidR="0043239A" w:rsidRPr="00211C23" w:rsidRDefault="0043239A" w:rsidP="004442DD">
      <w:pPr>
        <w:pStyle w:val="Funotentext"/>
        <w:rPr>
          <w:lang w:val="en-GB"/>
        </w:rPr>
      </w:pPr>
      <w:r w:rsidRPr="0022289D">
        <w:rPr>
          <w:rStyle w:val="Funotenzeichen"/>
          <w:lang w:val="en-GB"/>
        </w:rPr>
        <w:footnoteRef/>
      </w:r>
      <w:r w:rsidRPr="0022289D">
        <w:rPr>
          <w:lang w:val="en-GB"/>
        </w:rPr>
        <w:t xml:space="preserve"> Final value of parameter to be decided</w:t>
      </w:r>
    </w:p>
  </w:footnote>
  <w:footnote w:id="5">
    <w:p w14:paraId="20B285A4" w14:textId="10A9460C" w:rsidR="0043239A" w:rsidRPr="008479F6" w:rsidRDefault="0043239A" w:rsidP="004442DD">
      <w:pPr>
        <w:pStyle w:val="Funotentext"/>
        <w:rPr>
          <w:lang w:val="en-GB"/>
        </w:rPr>
      </w:pPr>
      <w:r w:rsidRPr="008479F6">
        <w:rPr>
          <w:rStyle w:val="Funotenzeichen"/>
          <w:lang w:val="en-GB"/>
        </w:rPr>
        <w:footnoteRef/>
      </w:r>
      <w:r w:rsidRPr="008479F6">
        <w:rPr>
          <w:lang w:val="en-GB"/>
        </w:rPr>
        <w:t xml:space="preserve"> A „dataset</w:t>
      </w:r>
      <w:proofErr w:type="gramStart"/>
      <w:r w:rsidRPr="008479F6">
        <w:rPr>
          <w:lang w:val="en-GB"/>
        </w:rPr>
        <w:t>“ refers</w:t>
      </w:r>
      <w:proofErr w:type="gramEnd"/>
      <w:r w:rsidRPr="008479F6">
        <w:rPr>
          <w:lang w:val="en-GB"/>
        </w:rPr>
        <w:t xml:space="preserve"> to the data recorded within a measurement section. </w:t>
      </w:r>
    </w:p>
  </w:footnote>
  <w:footnote w:id="6">
    <w:p w14:paraId="644BA5EE" w14:textId="77777777" w:rsidR="0043239A" w:rsidRPr="00E9011D" w:rsidRDefault="0043239A" w:rsidP="005E1507">
      <w:pPr>
        <w:pStyle w:val="Funotentext"/>
        <w:rPr>
          <w:lang w:val="en-GB"/>
        </w:rPr>
      </w:pPr>
      <w:r w:rsidRPr="00A17011">
        <w:rPr>
          <w:rStyle w:val="Funotenzeichen"/>
          <w:lang w:val="en-GB"/>
        </w:rPr>
        <w:footnoteRef/>
      </w:r>
      <w:r w:rsidRPr="00A17011">
        <w:rPr>
          <w:lang w:val="en-GB"/>
        </w:rPr>
        <w:t xml:space="preserve"> The number of required valid datasets can be modified in the „options</w:t>
      </w:r>
      <w:proofErr w:type="gramStart"/>
      <w:r w:rsidRPr="00A17011">
        <w:rPr>
          <w:lang w:val="en-GB"/>
        </w:rPr>
        <w:t>“ tab</w:t>
      </w:r>
      <w:proofErr w:type="gramEnd"/>
      <w:r w:rsidRPr="00A17011">
        <w:rPr>
          <w:lang w:val="en-GB"/>
        </w:rPr>
        <w:t xml:space="preserve">, see </w:t>
      </w:r>
      <w:r w:rsidRPr="00A17011">
        <w:rPr>
          <w:lang w:val="en-GB"/>
        </w:rPr>
        <w:fldChar w:fldCharType="begin"/>
      </w:r>
      <w:r w:rsidRPr="00A17011">
        <w:rPr>
          <w:lang w:val="en-GB"/>
        </w:rPr>
        <w:instrText xml:space="preserve"> REF _Ref387402360 \r \h </w:instrText>
      </w:r>
      <w:r>
        <w:rPr>
          <w:lang w:val="en-GB"/>
        </w:rPr>
        <w:instrText xml:space="preserve"> \* MERGEFORMAT </w:instrText>
      </w:r>
      <w:r w:rsidRPr="00A17011">
        <w:rPr>
          <w:lang w:val="en-GB"/>
        </w:rPr>
      </w:r>
      <w:r w:rsidRPr="00A17011">
        <w:rPr>
          <w:lang w:val="en-GB"/>
        </w:rPr>
        <w:fldChar w:fldCharType="separate"/>
      </w:r>
      <w:r>
        <w:rPr>
          <w:lang w:val="en-GB"/>
        </w:rPr>
        <w:t>6.4</w:t>
      </w:r>
      <w:r w:rsidRPr="00A17011">
        <w:rPr>
          <w:lang w:val="en-GB"/>
        </w:rPr>
        <w:fldChar w:fldCharType="end"/>
      </w:r>
      <w:r w:rsidRPr="00A17011">
        <w:rPr>
          <w:lang w:val="en-GB"/>
        </w:rPr>
        <w:t>.</w:t>
      </w:r>
    </w:p>
  </w:footnote>
  <w:footnote w:id="7">
    <w:p w14:paraId="0A276995" w14:textId="77777777" w:rsidR="0043239A" w:rsidRPr="00211C23" w:rsidRDefault="0043239A" w:rsidP="004E3D90">
      <w:pPr>
        <w:pStyle w:val="Funotentext"/>
        <w:rPr>
          <w:lang w:val="en-GB"/>
        </w:rPr>
      </w:pPr>
      <w:r w:rsidRPr="0022289D">
        <w:rPr>
          <w:rStyle w:val="Funotenzeichen"/>
          <w:lang w:val="en-GB"/>
        </w:rPr>
        <w:footnoteRef/>
      </w:r>
      <w:r w:rsidRPr="0022289D">
        <w:rPr>
          <w:lang w:val="en-GB"/>
        </w:rPr>
        <w:t xml:space="preserve"> Final value of parameter to be decided</w:t>
      </w:r>
    </w:p>
  </w:footnote>
  <w:footnote w:id="8">
    <w:p w14:paraId="7BBDADC8" w14:textId="77777777" w:rsidR="0043239A" w:rsidRPr="0027712E" w:rsidRDefault="0043239A" w:rsidP="004442DD">
      <w:pPr>
        <w:pStyle w:val="Funotentext"/>
        <w:rPr>
          <w:lang w:val="en-GB"/>
        </w:rPr>
      </w:pPr>
      <w:r w:rsidRPr="0027712E">
        <w:rPr>
          <w:rStyle w:val="Funotenzeichen"/>
          <w:lang w:val="en-GB"/>
        </w:rPr>
        <w:footnoteRef/>
      </w:r>
      <w:r w:rsidRPr="0027712E">
        <w:rPr>
          <w:lang w:val="en-GB"/>
        </w:rPr>
        <w:t xml:space="preserve"> In further investigations it shall be clarified which of the two </w:t>
      </w:r>
      <w:r>
        <w:rPr>
          <w:lang w:val="en-GB"/>
        </w:rPr>
        <w:t xml:space="preserve">calibration methods for vehicle speed based on DGPS data gives more reliable results, see also </w:t>
      </w:r>
      <w:r>
        <w:rPr>
          <w:lang w:val="en-GB"/>
        </w:rPr>
        <w:fldChar w:fldCharType="begin"/>
      </w:r>
      <w:r>
        <w:rPr>
          <w:lang w:val="en-GB"/>
        </w:rPr>
        <w:instrText xml:space="preserve"> REF _Ref385277528 \w \h </w:instrText>
      </w:r>
      <w:r>
        <w:rPr>
          <w:lang w:val="en-GB"/>
        </w:rPr>
      </w:r>
      <w:r>
        <w:rPr>
          <w:lang w:val="en-GB"/>
        </w:rPr>
        <w:fldChar w:fldCharType="separate"/>
      </w:r>
      <w:r>
        <w:rPr>
          <w:lang w:val="en-GB"/>
        </w:rPr>
        <w:t>4.3</w:t>
      </w:r>
      <w:r>
        <w:rPr>
          <w:lang w:val="en-GB"/>
        </w:rPr>
        <w:fldChar w:fldCharType="end"/>
      </w:r>
      <w:r>
        <w:rPr>
          <w:lang w:val="en-GB"/>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9A6EC7" w14:textId="76BD40F1" w:rsidR="0043239A" w:rsidRPr="004E090A" w:rsidRDefault="0043239A" w:rsidP="00B27745">
    <w:pPr>
      <w:pStyle w:val="Kopfzeile"/>
      <w:tabs>
        <w:tab w:val="clear" w:pos="4536"/>
        <w:tab w:val="left" w:pos="1985"/>
        <w:tab w:val="left" w:pos="4253"/>
        <w:tab w:val="left" w:pos="6521"/>
      </w:tabs>
      <w:spacing w:line="240" w:lineRule="auto"/>
      <w:jc w:val="left"/>
      <w:rPr>
        <w:lang w:val="en-US"/>
      </w:rPr>
    </w:pPr>
    <w:r>
      <w:rPr>
        <w:noProof/>
        <w:lang w:eastAsia="de-AT"/>
      </w:rPr>
      <mc:AlternateContent>
        <mc:Choice Requires="wps">
          <w:drawing>
            <wp:anchor distT="0" distB="0" distL="114300" distR="114300" simplePos="0" relativeHeight="251656704" behindDoc="0" locked="0" layoutInCell="1" allowOverlap="1" wp14:anchorId="60A0E30A" wp14:editId="669B2B51">
              <wp:simplePos x="0" y="0"/>
              <wp:positionH relativeFrom="column">
                <wp:posOffset>-595630</wp:posOffset>
              </wp:positionH>
              <wp:positionV relativeFrom="paragraph">
                <wp:posOffset>4874260</wp:posOffset>
              </wp:positionV>
              <wp:extent cx="90170" cy="90170"/>
              <wp:effectExtent l="0" t="0" r="0" b="0"/>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170" cy="90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46.9pt;margin-top:383.8pt;width:7.1pt;height:7.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" stroked="f"/>
          </w:pict>
        </mc:Fallback>
      </mc:AlternateContent>
    </w:r>
    <w:r>
      <w:rPr>
        <w:noProof/>
        <w:lang w:eastAsia="de-AT"/>
      </w:rPr>
      <w:drawing>
        <wp:inline distT="0" distB="0" distL="0" distR="0" wp14:anchorId="020C37F2" wp14:editId="29CAF11E">
          <wp:extent cx="1857634" cy="381053"/>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RC-About.png"/>
                  <pic:cNvPicPr/>
                </pic:nvPicPr>
                <pic:blipFill>
                  <a:blip r:embed="rId1">
                    <a:extLst>
                      <a:ext uri="{28A0092B-C50C-407E-A947-70E740481C1C}">
                        <a14:useLocalDpi xmlns:a14="http://schemas.microsoft.com/office/drawing/2010/main" val="0"/>
                      </a:ext>
                    </a:extLst>
                  </a:blip>
                  <a:stretch>
                    <a:fillRect/>
                  </a:stretch>
                </pic:blipFill>
                <pic:spPr>
                  <a:xfrm>
                    <a:off x="0" y="0"/>
                    <a:ext cx="1857634" cy="381053"/>
                  </a:xfrm>
                  <a:prstGeom prst="rect">
                    <a:avLst/>
                  </a:prstGeom>
                </pic:spPr>
              </pic:pic>
            </a:graphicData>
          </a:graphic>
        </wp:inline>
      </w:drawing>
    </w:r>
    <w:r>
      <w:rPr>
        <w:lang w:val="en-US"/>
      </w:rPr>
      <w:tab/>
      <w:t xml:space="preserve">    </w:t>
    </w:r>
    <w:r>
      <w:rPr>
        <w:lang w:val="en-US"/>
      </w:rPr>
      <w:tab/>
    </w:r>
    <w:r>
      <w:rPr>
        <w:lang w:val="en-US"/>
      </w:rPr>
      <w:tab/>
    </w:r>
    <w:r>
      <w:rPr>
        <w:noProof/>
        <w:lang w:eastAsia="de-AT"/>
      </w:rPr>
      <w:drawing>
        <wp:inline distT="0" distB="0" distL="0" distR="0" wp14:anchorId="3342B15D" wp14:editId="5FA3A999">
          <wp:extent cx="752034" cy="376015"/>
          <wp:effectExtent l="0" t="0" r="0" b="508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2034" cy="376015"/>
                  </a:xfrm>
                  <a:prstGeom prst="rect">
                    <a:avLst/>
                  </a:prstGeom>
                  <a:noFill/>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D50844" w14:textId="43BC7CAF" w:rsidR="0043239A" w:rsidRPr="00B27745" w:rsidRDefault="0043239A">
    <w:pPr>
      <w:rPr>
        <w:color w:val="548DD4" w:themeColor="text2" w:themeTint="99"/>
        <w:lang w:val="en-GB"/>
      </w:rPr>
    </w:pPr>
  </w:p>
  <w:tbl>
    <w:tblPr>
      <w:tblStyle w:val="Tabellenraster"/>
      <w:tblW w:w="0" w:type="auto"/>
      <w:tblBorders>
        <w:top w:val="single" w:sz="4" w:space="0" w:color="365F91" w:themeColor="accent1" w:themeShade="BF"/>
        <w:left w:val="none" w:sz="0" w:space="0" w:color="auto"/>
        <w:bottom w:val="single" w:sz="4" w:space="0" w:color="365F91" w:themeColor="accent1" w:themeShade="BF"/>
        <w:right w:val="none" w:sz="0" w:space="0" w:color="auto"/>
        <w:insideH w:val="single" w:sz="4" w:space="0" w:color="365F91" w:themeColor="accent1" w:themeShade="BF"/>
        <w:insideV w:val="none" w:sz="0" w:space="0" w:color="auto"/>
      </w:tblBorders>
      <w:tblLook w:val="04A0" w:firstRow="1" w:lastRow="0" w:firstColumn="1" w:lastColumn="0" w:noHBand="0" w:noVBand="1"/>
    </w:tblPr>
    <w:tblGrid>
      <w:gridCol w:w="3156"/>
      <w:gridCol w:w="1738"/>
      <w:gridCol w:w="2554"/>
      <w:gridCol w:w="1838"/>
    </w:tblGrid>
    <w:tr w:rsidR="0043239A" w:rsidRPr="00E661AF" w14:paraId="716364C4" w14:textId="77777777" w:rsidTr="005E32FC">
      <w:tc>
        <w:tcPr>
          <w:tcW w:w="2659" w:type="dxa"/>
        </w:tcPr>
        <w:p w14:paraId="70F61FD6" w14:textId="5FB941B2" w:rsidR="0043239A" w:rsidRDefault="0043239A">
          <w:r>
            <w:rPr>
              <w:noProof/>
              <w:lang w:eastAsia="de-AT"/>
            </w:rPr>
            <w:drawing>
              <wp:inline distT="0" distB="0" distL="0" distR="0" wp14:anchorId="611A21C7" wp14:editId="1AB08135">
                <wp:extent cx="1857634" cy="381053"/>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RC-About.png"/>
                        <pic:cNvPicPr/>
                      </pic:nvPicPr>
                      <pic:blipFill>
                        <a:blip r:embed="rId1">
                          <a:extLst>
                            <a:ext uri="{28A0092B-C50C-407E-A947-70E740481C1C}">
                              <a14:useLocalDpi xmlns:a14="http://schemas.microsoft.com/office/drawing/2010/main" val="0"/>
                            </a:ext>
                          </a:extLst>
                        </a:blip>
                        <a:stretch>
                          <a:fillRect/>
                        </a:stretch>
                      </pic:blipFill>
                      <pic:spPr>
                        <a:xfrm>
                          <a:off x="0" y="0"/>
                          <a:ext cx="1857634" cy="381053"/>
                        </a:xfrm>
                        <a:prstGeom prst="rect">
                          <a:avLst/>
                        </a:prstGeom>
                      </pic:spPr>
                    </pic:pic>
                  </a:graphicData>
                </a:graphic>
              </wp:inline>
            </w:drawing>
          </w:r>
        </w:p>
      </w:tc>
      <w:tc>
        <w:tcPr>
          <w:tcW w:w="2097" w:type="dxa"/>
          <w:tcBorders>
            <w:right w:val="single" w:sz="4" w:space="0" w:color="365F91" w:themeColor="accent1" w:themeShade="BF"/>
          </w:tcBorders>
        </w:tcPr>
        <w:p w14:paraId="2D303986" w14:textId="7DFD9138" w:rsidR="0043239A" w:rsidRPr="00B27745" w:rsidRDefault="0043239A" w:rsidP="00B27745">
          <w:pPr>
            <w:jc w:val="left"/>
            <w:rPr>
              <w:lang w:val="en-GB"/>
            </w:rPr>
          </w:pPr>
        </w:p>
      </w:tc>
      <w:tc>
        <w:tcPr>
          <w:tcW w:w="2582" w:type="dxa"/>
          <w:tcBorders>
            <w:left w:val="single" w:sz="4" w:space="0" w:color="365F91" w:themeColor="accent1" w:themeShade="BF"/>
          </w:tcBorders>
        </w:tcPr>
        <w:p w14:paraId="002800EA" w14:textId="1BAD2987" w:rsidR="0043239A" w:rsidRPr="00B27745" w:rsidRDefault="0043239A" w:rsidP="00B27745">
          <w:pPr>
            <w:ind w:left="328"/>
            <w:rPr>
              <w:lang w:val="en-GB"/>
            </w:rPr>
          </w:pPr>
          <w:r>
            <w:rPr>
              <w:noProof/>
              <w:lang w:eastAsia="de-AT"/>
            </w:rPr>
            <w:drawing>
              <wp:inline distT="0" distB="0" distL="0" distR="0" wp14:anchorId="5D1EE87F" wp14:editId="33F23612">
                <wp:extent cx="1194179" cy="597090"/>
                <wp:effectExtent l="0" t="0" r="6350" b="0"/>
                <wp:docPr id="8" name="Bild 8" descr="logo_lang4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_lang400dp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94179" cy="597090"/>
                        </a:xfrm>
                        <a:prstGeom prst="rect">
                          <a:avLst/>
                        </a:prstGeom>
                        <a:noFill/>
                        <a:ln>
                          <a:noFill/>
                        </a:ln>
                      </pic:spPr>
                    </pic:pic>
                  </a:graphicData>
                </a:graphic>
              </wp:inline>
            </w:drawing>
          </w:r>
        </w:p>
      </w:tc>
      <w:tc>
        <w:tcPr>
          <w:tcW w:w="1948" w:type="dxa"/>
        </w:tcPr>
        <w:p w14:paraId="2E1B88FF" w14:textId="516FCF00" w:rsidR="0043239A" w:rsidRPr="00B27745" w:rsidRDefault="0043239A">
          <w:pPr>
            <w:rPr>
              <w:lang w:val="en-GB"/>
            </w:rPr>
          </w:pPr>
          <w:r>
            <w:rPr>
              <w:noProof/>
              <w:lang w:eastAsia="de-AT"/>
            </w:rPr>
            <w:drawing>
              <wp:inline distT="0" distB="0" distL="0" distR="0" wp14:anchorId="2443B212" wp14:editId="5413284A">
                <wp:extent cx="586740" cy="284480"/>
                <wp:effectExtent l="0" t="0" r="3810" b="1270"/>
                <wp:docPr id="63" name="Bild 7" descr="I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V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86740" cy="284480"/>
                        </a:xfrm>
                        <a:prstGeom prst="rect">
                          <a:avLst/>
                        </a:prstGeom>
                        <a:noFill/>
                        <a:ln>
                          <a:noFill/>
                        </a:ln>
                      </pic:spPr>
                    </pic:pic>
                  </a:graphicData>
                </a:graphic>
              </wp:inline>
            </w:drawing>
          </w:r>
          <w:r w:rsidRPr="00B27745">
            <w:rPr>
              <w:rFonts w:eastAsia="Times New Roman" w:cs="Arial"/>
              <w:sz w:val="18"/>
              <w:szCs w:val="18"/>
              <w:lang w:val="en-US"/>
            </w:rPr>
            <w:t xml:space="preserve"> </w:t>
          </w:r>
          <w:r>
            <w:rPr>
              <w:rFonts w:eastAsia="Times New Roman" w:cs="Arial"/>
              <w:sz w:val="18"/>
              <w:szCs w:val="18"/>
              <w:lang w:val="en-US"/>
            </w:rPr>
            <w:br/>
          </w:r>
          <w:r w:rsidRPr="00B27745">
            <w:rPr>
              <w:rFonts w:eastAsia="Times New Roman" w:cs="Arial"/>
              <w:sz w:val="12"/>
              <w:szCs w:val="12"/>
              <w:lang w:val="en-US"/>
            </w:rPr>
            <w:t xml:space="preserve">INSTITUTE FOR INTERNAL </w:t>
          </w:r>
          <w:r>
            <w:rPr>
              <w:rFonts w:eastAsia="Times New Roman" w:cs="Arial"/>
              <w:sz w:val="12"/>
              <w:szCs w:val="12"/>
              <w:lang w:val="en-US"/>
            </w:rPr>
            <w:br/>
          </w:r>
          <w:r w:rsidRPr="00B27745">
            <w:rPr>
              <w:rFonts w:eastAsia="Times New Roman" w:cs="Arial"/>
              <w:sz w:val="12"/>
              <w:szCs w:val="12"/>
              <w:lang w:val="en-US"/>
            </w:rPr>
            <w:t xml:space="preserve">COMBUSTION ENGINES AND </w:t>
          </w:r>
          <w:r>
            <w:rPr>
              <w:rFonts w:eastAsia="Times New Roman" w:cs="Arial"/>
              <w:sz w:val="12"/>
              <w:szCs w:val="12"/>
              <w:lang w:val="en-US"/>
            </w:rPr>
            <w:br/>
          </w:r>
          <w:r w:rsidRPr="00B27745">
            <w:rPr>
              <w:rFonts w:eastAsia="Times New Roman" w:cs="Arial"/>
              <w:sz w:val="12"/>
              <w:szCs w:val="12"/>
              <w:lang w:val="en-US"/>
            </w:rPr>
            <w:t>THERMODYNAMICS</w:t>
          </w:r>
        </w:p>
      </w:tc>
    </w:tr>
  </w:tbl>
  <w:p w14:paraId="1DB63FC9" w14:textId="77777777" w:rsidR="0043239A" w:rsidRPr="006220DE" w:rsidRDefault="0043239A" w:rsidP="006220DE">
    <w:pPr>
      <w:spacing w:line="240" w:lineRule="auto"/>
      <w:jc w:val="left"/>
      <w:rPr>
        <w:sz w:val="14"/>
        <w:szCs w:val="14"/>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446D304"/>
    <w:lvl w:ilvl="0">
      <w:start w:val="1"/>
      <w:numFmt w:val="decimal"/>
      <w:pStyle w:val="berschrift1"/>
      <w:isLgl/>
      <w:lvlText w:val="%1."/>
      <w:lvlJc w:val="left"/>
      <w:pPr>
        <w:tabs>
          <w:tab w:val="num" w:pos="357"/>
        </w:tabs>
        <w:ind w:left="0" w:firstLine="0"/>
      </w:pPr>
      <w:rPr>
        <w:rFonts w:hint="default"/>
      </w:rPr>
    </w:lvl>
    <w:lvl w:ilvl="1">
      <w:start w:val="1"/>
      <w:numFmt w:val="decimal"/>
      <w:pStyle w:val="berschrift2"/>
      <w:isLgl/>
      <w:lvlText w:val="%1.%2."/>
      <w:lvlJc w:val="left"/>
      <w:pPr>
        <w:tabs>
          <w:tab w:val="num" w:pos="709"/>
        </w:tabs>
        <w:ind w:left="0" w:firstLine="0"/>
      </w:pPr>
      <w:rPr>
        <w:rFonts w:hint="default"/>
      </w:rPr>
    </w:lvl>
    <w:lvl w:ilvl="2">
      <w:start w:val="1"/>
      <w:numFmt w:val="decimal"/>
      <w:pStyle w:val="berschrift3"/>
      <w:isLgl/>
      <w:lvlText w:val="%1.%2.%3."/>
      <w:lvlJc w:val="left"/>
      <w:pPr>
        <w:tabs>
          <w:tab w:val="num" w:pos="1304"/>
        </w:tabs>
        <w:ind w:left="1134" w:hanging="1134"/>
      </w:pPr>
      <w:rPr>
        <w:rFonts w:hint="default"/>
      </w:rPr>
    </w:lvl>
    <w:lvl w:ilvl="3">
      <w:start w:val="1"/>
      <w:numFmt w:val="decimal"/>
      <w:pStyle w:val="berschrift4"/>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
    <w:nsid w:val="09A656AB"/>
    <w:multiLevelType w:val="hybridMultilevel"/>
    <w:tmpl w:val="581A485C"/>
    <w:lvl w:ilvl="0" w:tplc="0C07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AF2D7A"/>
    <w:multiLevelType w:val="hybridMultilevel"/>
    <w:tmpl w:val="4DD45314"/>
    <w:lvl w:ilvl="0" w:tplc="040C0001">
      <w:start w:val="1"/>
      <w:numFmt w:val="bullet"/>
      <w:pStyle w:val="Item"/>
      <w:lvlText w:val=""/>
      <w:lvlJc w:val="left"/>
      <w:pPr>
        <w:tabs>
          <w:tab w:val="num" w:pos="360"/>
        </w:tabs>
        <w:ind w:left="360" w:hanging="360"/>
      </w:pPr>
      <w:rPr>
        <w:rFonts w:ascii="Symbol" w:hAnsi="Symbol" w:hint="default"/>
        <w:color w:val="auto"/>
        <w:u w:val="none"/>
      </w:rPr>
    </w:lvl>
    <w:lvl w:ilvl="1" w:tplc="040C0003">
      <w:start w:val="1"/>
      <w:numFmt w:val="lowerLetter"/>
      <w:lvlText w:val="%2."/>
      <w:lvlJc w:val="left"/>
      <w:pPr>
        <w:tabs>
          <w:tab w:val="num" w:pos="1440"/>
        </w:tabs>
        <w:ind w:left="1440" w:hanging="360"/>
      </w:pPr>
    </w:lvl>
    <w:lvl w:ilvl="2" w:tplc="040C0005" w:tentative="1">
      <w:start w:val="1"/>
      <w:numFmt w:val="lowerRoman"/>
      <w:lvlText w:val="%3."/>
      <w:lvlJc w:val="right"/>
      <w:pPr>
        <w:tabs>
          <w:tab w:val="num" w:pos="2160"/>
        </w:tabs>
        <w:ind w:left="2160" w:hanging="180"/>
      </w:p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3">
    <w:nsid w:val="0BBB394A"/>
    <w:multiLevelType w:val="hybridMultilevel"/>
    <w:tmpl w:val="3A961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E783B03"/>
    <w:multiLevelType w:val="hybridMultilevel"/>
    <w:tmpl w:val="29B8DAD0"/>
    <w:lvl w:ilvl="0" w:tplc="0C07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0F8765A0"/>
    <w:multiLevelType w:val="hybridMultilevel"/>
    <w:tmpl w:val="CC9046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106D6A03"/>
    <w:multiLevelType w:val="hybridMultilevel"/>
    <w:tmpl w:val="9DC652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107936D8"/>
    <w:multiLevelType w:val="hybridMultilevel"/>
    <w:tmpl w:val="5D96ABE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138933B9"/>
    <w:multiLevelType w:val="hybridMultilevel"/>
    <w:tmpl w:val="0588954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16740AE9"/>
    <w:multiLevelType w:val="hybridMultilevel"/>
    <w:tmpl w:val="8E028F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170F5498"/>
    <w:multiLevelType w:val="hybridMultilevel"/>
    <w:tmpl w:val="95A8EDBA"/>
    <w:lvl w:ilvl="0" w:tplc="0C07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76A6651"/>
    <w:multiLevelType w:val="hybridMultilevel"/>
    <w:tmpl w:val="202A6D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1BAF2F04"/>
    <w:multiLevelType w:val="hybridMultilevel"/>
    <w:tmpl w:val="EE946190"/>
    <w:lvl w:ilvl="0" w:tplc="2F961B92">
      <w:start w:val="1"/>
      <w:numFmt w:val="bullet"/>
      <w:pStyle w:val="Aufzhlung1"/>
      <w:lvlText w:val=""/>
      <w:lvlJc w:val="left"/>
      <w:pPr>
        <w:tabs>
          <w:tab w:val="num" w:pos="924"/>
        </w:tabs>
        <w:ind w:left="924" w:hanging="357"/>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3">
    <w:nsid w:val="1ECB141A"/>
    <w:multiLevelType w:val="hybridMultilevel"/>
    <w:tmpl w:val="34D68158"/>
    <w:lvl w:ilvl="0" w:tplc="5B5E9366">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FDF7103"/>
    <w:multiLevelType w:val="hybridMultilevel"/>
    <w:tmpl w:val="B0A4F454"/>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206A3BD7"/>
    <w:multiLevelType w:val="hybridMultilevel"/>
    <w:tmpl w:val="F2ECD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4AE6D00"/>
    <w:multiLevelType w:val="hybridMultilevel"/>
    <w:tmpl w:val="BBDC9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85168B5"/>
    <w:multiLevelType w:val="hybridMultilevel"/>
    <w:tmpl w:val="4CFE4594"/>
    <w:lvl w:ilvl="0" w:tplc="2FFC298C">
      <w:start w:val="1"/>
      <w:numFmt w:val="decimal"/>
      <w:pStyle w:val="Literatur"/>
      <w:lvlText w:val="[%1]"/>
      <w:lvlJc w:val="right"/>
      <w:pPr>
        <w:tabs>
          <w:tab w:val="num" w:pos="645"/>
        </w:tabs>
        <w:ind w:left="645" w:hanging="78"/>
      </w:pPr>
      <w:rPr>
        <w:rFonts w:ascii="Verdana" w:hAnsi="Verdana" w:hint="default"/>
        <w:b w:val="0"/>
        <w:i w:val="0"/>
      </w:rPr>
    </w:lvl>
    <w:lvl w:ilvl="1" w:tplc="3800C6BE">
      <w:start w:val="1"/>
      <w:numFmt w:val="decimal"/>
      <w:pStyle w:val="Literatur"/>
      <w:lvlText w:val="[%2]"/>
      <w:lvlJc w:val="left"/>
      <w:pPr>
        <w:tabs>
          <w:tab w:val="num" w:pos="1156"/>
        </w:tabs>
        <w:ind w:left="1156" w:hanging="360"/>
      </w:pPr>
      <w:rPr>
        <w:rFonts w:ascii="Verdana" w:hAnsi="Verdana" w:hint="default"/>
        <w:b w:val="0"/>
        <w:i w:val="0"/>
      </w:rPr>
    </w:lvl>
    <w:lvl w:ilvl="2" w:tplc="0C07001B">
      <w:start w:val="1"/>
      <w:numFmt w:val="lowerRoman"/>
      <w:lvlText w:val="%3."/>
      <w:lvlJc w:val="right"/>
      <w:pPr>
        <w:tabs>
          <w:tab w:val="num" w:pos="1876"/>
        </w:tabs>
        <w:ind w:left="1876" w:hanging="360"/>
      </w:pPr>
      <w:rPr>
        <w:rFonts w:hint="default"/>
        <w:b w:val="0"/>
        <w:i w:val="0"/>
      </w:rPr>
    </w:lvl>
    <w:lvl w:ilvl="3" w:tplc="0C070001" w:tentative="1">
      <w:start w:val="1"/>
      <w:numFmt w:val="bullet"/>
      <w:lvlText w:val=""/>
      <w:lvlJc w:val="left"/>
      <w:pPr>
        <w:tabs>
          <w:tab w:val="num" w:pos="2596"/>
        </w:tabs>
        <w:ind w:left="2596" w:hanging="360"/>
      </w:pPr>
      <w:rPr>
        <w:rFonts w:ascii="Symbol" w:hAnsi="Symbol" w:hint="default"/>
      </w:rPr>
    </w:lvl>
    <w:lvl w:ilvl="4" w:tplc="0C070003" w:tentative="1">
      <w:start w:val="1"/>
      <w:numFmt w:val="bullet"/>
      <w:lvlText w:val="o"/>
      <w:lvlJc w:val="left"/>
      <w:pPr>
        <w:tabs>
          <w:tab w:val="num" w:pos="3316"/>
        </w:tabs>
        <w:ind w:left="3316" w:hanging="360"/>
      </w:pPr>
      <w:rPr>
        <w:rFonts w:ascii="Courier New" w:hAnsi="Courier New" w:cs="Courier New" w:hint="default"/>
      </w:rPr>
    </w:lvl>
    <w:lvl w:ilvl="5" w:tplc="0C070005" w:tentative="1">
      <w:start w:val="1"/>
      <w:numFmt w:val="bullet"/>
      <w:lvlText w:val=""/>
      <w:lvlJc w:val="left"/>
      <w:pPr>
        <w:tabs>
          <w:tab w:val="num" w:pos="4036"/>
        </w:tabs>
        <w:ind w:left="4036" w:hanging="360"/>
      </w:pPr>
      <w:rPr>
        <w:rFonts w:ascii="Wingdings" w:hAnsi="Wingdings" w:hint="default"/>
      </w:rPr>
    </w:lvl>
    <w:lvl w:ilvl="6" w:tplc="0C070001" w:tentative="1">
      <w:start w:val="1"/>
      <w:numFmt w:val="bullet"/>
      <w:lvlText w:val=""/>
      <w:lvlJc w:val="left"/>
      <w:pPr>
        <w:tabs>
          <w:tab w:val="num" w:pos="4756"/>
        </w:tabs>
        <w:ind w:left="4756" w:hanging="360"/>
      </w:pPr>
      <w:rPr>
        <w:rFonts w:ascii="Symbol" w:hAnsi="Symbol" w:hint="default"/>
      </w:rPr>
    </w:lvl>
    <w:lvl w:ilvl="7" w:tplc="0C070003" w:tentative="1">
      <w:start w:val="1"/>
      <w:numFmt w:val="bullet"/>
      <w:lvlText w:val="o"/>
      <w:lvlJc w:val="left"/>
      <w:pPr>
        <w:tabs>
          <w:tab w:val="num" w:pos="5476"/>
        </w:tabs>
        <w:ind w:left="5476" w:hanging="360"/>
      </w:pPr>
      <w:rPr>
        <w:rFonts w:ascii="Courier New" w:hAnsi="Courier New" w:cs="Courier New" w:hint="default"/>
      </w:rPr>
    </w:lvl>
    <w:lvl w:ilvl="8" w:tplc="0C070005" w:tentative="1">
      <w:start w:val="1"/>
      <w:numFmt w:val="bullet"/>
      <w:lvlText w:val=""/>
      <w:lvlJc w:val="left"/>
      <w:pPr>
        <w:tabs>
          <w:tab w:val="num" w:pos="6196"/>
        </w:tabs>
        <w:ind w:left="6196" w:hanging="360"/>
      </w:pPr>
      <w:rPr>
        <w:rFonts w:ascii="Wingdings" w:hAnsi="Wingdings" w:hint="default"/>
      </w:rPr>
    </w:lvl>
  </w:abstractNum>
  <w:abstractNum w:abstractNumId="18">
    <w:nsid w:val="2AFE1BD4"/>
    <w:multiLevelType w:val="hybridMultilevel"/>
    <w:tmpl w:val="AE6CDB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33481A29"/>
    <w:multiLevelType w:val="hybridMultilevel"/>
    <w:tmpl w:val="753A97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39466267"/>
    <w:multiLevelType w:val="hybridMultilevel"/>
    <w:tmpl w:val="8FCE782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nsid w:val="39E410B2"/>
    <w:multiLevelType w:val="hybridMultilevel"/>
    <w:tmpl w:val="842CEA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A5B69B6"/>
    <w:multiLevelType w:val="hybridMultilevel"/>
    <w:tmpl w:val="7B5017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nsid w:val="3AF1015C"/>
    <w:multiLevelType w:val="multilevel"/>
    <w:tmpl w:val="AA94644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24">
    <w:nsid w:val="3D261656"/>
    <w:multiLevelType w:val="hybridMultilevel"/>
    <w:tmpl w:val="2C508928"/>
    <w:lvl w:ilvl="0" w:tplc="0C07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3EDA6883"/>
    <w:multiLevelType w:val="hybridMultilevel"/>
    <w:tmpl w:val="6F7C8884"/>
    <w:lvl w:ilvl="0" w:tplc="DD6AEE22">
      <w:start w:val="1"/>
      <w:numFmt w:val="lowerRoman"/>
      <w:lvlText w:val="%1.)"/>
      <w:lvlJc w:val="righ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nsid w:val="4F13517F"/>
    <w:multiLevelType w:val="multilevel"/>
    <w:tmpl w:val="596AB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7C1B2A"/>
    <w:multiLevelType w:val="hybridMultilevel"/>
    <w:tmpl w:val="9EBAE7EA"/>
    <w:lvl w:ilvl="0" w:tplc="0C070001">
      <w:start w:val="1"/>
      <w:numFmt w:val="bullet"/>
      <w:lvlText w:val=""/>
      <w:lvlJc w:val="left"/>
      <w:pPr>
        <w:ind w:left="780" w:hanging="360"/>
      </w:pPr>
      <w:rPr>
        <w:rFonts w:ascii="Symbol" w:hAnsi="Symbol" w:hint="default"/>
      </w:rPr>
    </w:lvl>
    <w:lvl w:ilvl="1" w:tplc="0C070003">
      <w:start w:val="1"/>
      <w:numFmt w:val="bullet"/>
      <w:lvlText w:val="o"/>
      <w:lvlJc w:val="left"/>
      <w:pPr>
        <w:ind w:left="1500" w:hanging="360"/>
      </w:pPr>
      <w:rPr>
        <w:rFonts w:ascii="Courier New" w:hAnsi="Courier New" w:cs="Courier New" w:hint="default"/>
      </w:rPr>
    </w:lvl>
    <w:lvl w:ilvl="2" w:tplc="0C070005" w:tentative="1">
      <w:start w:val="1"/>
      <w:numFmt w:val="bullet"/>
      <w:lvlText w:val=""/>
      <w:lvlJc w:val="left"/>
      <w:pPr>
        <w:ind w:left="2220" w:hanging="360"/>
      </w:pPr>
      <w:rPr>
        <w:rFonts w:ascii="Wingdings" w:hAnsi="Wingdings" w:hint="default"/>
      </w:rPr>
    </w:lvl>
    <w:lvl w:ilvl="3" w:tplc="0C070001" w:tentative="1">
      <w:start w:val="1"/>
      <w:numFmt w:val="bullet"/>
      <w:lvlText w:val=""/>
      <w:lvlJc w:val="left"/>
      <w:pPr>
        <w:ind w:left="2940" w:hanging="360"/>
      </w:pPr>
      <w:rPr>
        <w:rFonts w:ascii="Symbol" w:hAnsi="Symbol" w:hint="default"/>
      </w:rPr>
    </w:lvl>
    <w:lvl w:ilvl="4" w:tplc="0C070003" w:tentative="1">
      <w:start w:val="1"/>
      <w:numFmt w:val="bullet"/>
      <w:lvlText w:val="o"/>
      <w:lvlJc w:val="left"/>
      <w:pPr>
        <w:ind w:left="3660" w:hanging="360"/>
      </w:pPr>
      <w:rPr>
        <w:rFonts w:ascii="Courier New" w:hAnsi="Courier New" w:cs="Courier New" w:hint="default"/>
      </w:rPr>
    </w:lvl>
    <w:lvl w:ilvl="5" w:tplc="0C070005" w:tentative="1">
      <w:start w:val="1"/>
      <w:numFmt w:val="bullet"/>
      <w:lvlText w:val=""/>
      <w:lvlJc w:val="left"/>
      <w:pPr>
        <w:ind w:left="4380" w:hanging="360"/>
      </w:pPr>
      <w:rPr>
        <w:rFonts w:ascii="Wingdings" w:hAnsi="Wingdings" w:hint="default"/>
      </w:rPr>
    </w:lvl>
    <w:lvl w:ilvl="6" w:tplc="0C070001" w:tentative="1">
      <w:start w:val="1"/>
      <w:numFmt w:val="bullet"/>
      <w:lvlText w:val=""/>
      <w:lvlJc w:val="left"/>
      <w:pPr>
        <w:ind w:left="5100" w:hanging="360"/>
      </w:pPr>
      <w:rPr>
        <w:rFonts w:ascii="Symbol" w:hAnsi="Symbol" w:hint="default"/>
      </w:rPr>
    </w:lvl>
    <w:lvl w:ilvl="7" w:tplc="0C070003" w:tentative="1">
      <w:start w:val="1"/>
      <w:numFmt w:val="bullet"/>
      <w:lvlText w:val="o"/>
      <w:lvlJc w:val="left"/>
      <w:pPr>
        <w:ind w:left="5820" w:hanging="360"/>
      </w:pPr>
      <w:rPr>
        <w:rFonts w:ascii="Courier New" w:hAnsi="Courier New" w:cs="Courier New" w:hint="default"/>
      </w:rPr>
    </w:lvl>
    <w:lvl w:ilvl="8" w:tplc="0C070005" w:tentative="1">
      <w:start w:val="1"/>
      <w:numFmt w:val="bullet"/>
      <w:lvlText w:val=""/>
      <w:lvlJc w:val="left"/>
      <w:pPr>
        <w:ind w:left="6540" w:hanging="360"/>
      </w:pPr>
      <w:rPr>
        <w:rFonts w:ascii="Wingdings" w:hAnsi="Wingdings" w:hint="default"/>
      </w:rPr>
    </w:lvl>
  </w:abstractNum>
  <w:abstractNum w:abstractNumId="28">
    <w:nsid w:val="50D840A0"/>
    <w:multiLevelType w:val="hybridMultilevel"/>
    <w:tmpl w:val="8BFE3A14"/>
    <w:lvl w:ilvl="0" w:tplc="0407001B">
      <w:start w:val="1"/>
      <w:numFmt w:val="lowerRoman"/>
      <w:lvlText w:val="%1."/>
      <w:lvlJc w:val="left"/>
      <w:pPr>
        <w:ind w:left="2250" w:hanging="360"/>
      </w:pPr>
      <w:rPr>
        <w:rFonts w:hint="default"/>
        <w:color w:val="auto"/>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597935D8"/>
    <w:multiLevelType w:val="hybridMultilevel"/>
    <w:tmpl w:val="6F7C8884"/>
    <w:lvl w:ilvl="0" w:tplc="DD6AEE22">
      <w:start w:val="1"/>
      <w:numFmt w:val="lowerRoman"/>
      <w:lvlText w:val="%1.)"/>
      <w:lvlJc w:val="righ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nsid w:val="5F0C2CA3"/>
    <w:multiLevelType w:val="hybridMultilevel"/>
    <w:tmpl w:val="51F801D6"/>
    <w:lvl w:ilvl="0" w:tplc="3A9E5104">
      <w:start w:val="1"/>
      <w:numFmt w:val="bullet"/>
      <w:pStyle w:val="Aufzhlung2"/>
      <w:lvlText w:val="o"/>
      <w:lvlJc w:val="left"/>
      <w:pPr>
        <w:tabs>
          <w:tab w:val="num" w:pos="2007"/>
        </w:tabs>
        <w:ind w:left="2007" w:hanging="306"/>
      </w:pPr>
      <w:rPr>
        <w:rFonts w:ascii="Courier New" w:hAnsi="Courier New"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31">
    <w:nsid w:val="669237D6"/>
    <w:multiLevelType w:val="hybridMultilevel"/>
    <w:tmpl w:val="76CA9AAC"/>
    <w:lvl w:ilvl="0" w:tplc="0C07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9F106F5"/>
    <w:multiLevelType w:val="hybridMultilevel"/>
    <w:tmpl w:val="24E2656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3">
    <w:nsid w:val="6B684F6C"/>
    <w:multiLevelType w:val="hybridMultilevel"/>
    <w:tmpl w:val="747EA6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nsid w:val="787D29CB"/>
    <w:multiLevelType w:val="hybridMultilevel"/>
    <w:tmpl w:val="26642C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nsid w:val="7AAC7C89"/>
    <w:multiLevelType w:val="hybridMultilevel"/>
    <w:tmpl w:val="BE24DDE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6">
    <w:nsid w:val="7B8C6A49"/>
    <w:multiLevelType w:val="hybridMultilevel"/>
    <w:tmpl w:val="ECFCFDD0"/>
    <w:lvl w:ilvl="0" w:tplc="0C070001">
      <w:start w:val="1"/>
      <w:numFmt w:val="bullet"/>
      <w:lvlText w:val=""/>
      <w:lvlJc w:val="left"/>
      <w:pPr>
        <w:ind w:left="1428" w:hanging="360"/>
      </w:pPr>
      <w:rPr>
        <w:rFonts w:ascii="Symbol" w:hAnsi="Symbol" w:hint="default"/>
      </w:rPr>
    </w:lvl>
    <w:lvl w:ilvl="1" w:tplc="0C070003">
      <w:start w:val="1"/>
      <w:numFmt w:val="bullet"/>
      <w:lvlText w:val="o"/>
      <w:lvlJc w:val="left"/>
      <w:pPr>
        <w:ind w:left="2148" w:hanging="360"/>
      </w:pPr>
      <w:rPr>
        <w:rFonts w:ascii="Courier New" w:hAnsi="Courier New" w:cs="Courier New" w:hint="default"/>
      </w:rPr>
    </w:lvl>
    <w:lvl w:ilvl="2" w:tplc="0C070005">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37">
    <w:nsid w:val="7DE174EB"/>
    <w:multiLevelType w:val="hybridMultilevel"/>
    <w:tmpl w:val="3844D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3"/>
  </w:num>
  <w:num w:numId="2">
    <w:abstractNumId w:val="12"/>
  </w:num>
  <w:num w:numId="3">
    <w:abstractNumId w:val="30"/>
  </w:num>
  <w:num w:numId="4">
    <w:abstractNumId w:val="17"/>
  </w:num>
  <w:num w:numId="5">
    <w:abstractNumId w:val="0"/>
  </w:num>
  <w:num w:numId="6">
    <w:abstractNumId w:val="2"/>
  </w:num>
  <w:num w:numId="7">
    <w:abstractNumId w:val="26"/>
  </w:num>
  <w:num w:numId="8">
    <w:abstractNumId w:val="27"/>
  </w:num>
  <w:num w:numId="9">
    <w:abstractNumId w:val="4"/>
  </w:num>
  <w:num w:numId="10">
    <w:abstractNumId w:val="6"/>
  </w:num>
  <w:num w:numId="11">
    <w:abstractNumId w:val="25"/>
  </w:num>
  <w:num w:numId="12">
    <w:abstractNumId w:val="19"/>
  </w:num>
  <w:num w:numId="13">
    <w:abstractNumId w:val="29"/>
  </w:num>
  <w:num w:numId="14">
    <w:abstractNumId w:val="11"/>
  </w:num>
  <w:num w:numId="15">
    <w:abstractNumId w:val="7"/>
  </w:num>
  <w:num w:numId="16">
    <w:abstractNumId w:val="34"/>
  </w:num>
  <w:num w:numId="17">
    <w:abstractNumId w:val="32"/>
  </w:num>
  <w:num w:numId="18">
    <w:abstractNumId w:val="37"/>
  </w:num>
  <w:num w:numId="19">
    <w:abstractNumId w:val="14"/>
  </w:num>
  <w:num w:numId="20">
    <w:abstractNumId w:val="20"/>
  </w:num>
  <w:num w:numId="21">
    <w:abstractNumId w:val="28"/>
  </w:num>
  <w:num w:numId="22">
    <w:abstractNumId w:val="36"/>
  </w:num>
  <w:num w:numId="23">
    <w:abstractNumId w:val="35"/>
  </w:num>
  <w:num w:numId="24">
    <w:abstractNumId w:val="18"/>
  </w:num>
  <w:num w:numId="25">
    <w:abstractNumId w:val="5"/>
  </w:num>
  <w:num w:numId="26">
    <w:abstractNumId w:val="33"/>
  </w:num>
  <w:num w:numId="27">
    <w:abstractNumId w:val="9"/>
  </w:num>
  <w:num w:numId="28">
    <w:abstractNumId w:val="22"/>
  </w:num>
  <w:num w:numId="29">
    <w:abstractNumId w:val="10"/>
  </w:num>
  <w:num w:numId="30">
    <w:abstractNumId w:val="15"/>
  </w:num>
  <w:num w:numId="31">
    <w:abstractNumId w:val="31"/>
  </w:num>
  <w:num w:numId="32">
    <w:abstractNumId w:val="1"/>
  </w:num>
  <w:num w:numId="33">
    <w:abstractNumId w:val="24"/>
  </w:num>
  <w:num w:numId="34">
    <w:abstractNumId w:val="3"/>
  </w:num>
  <w:num w:numId="35">
    <w:abstractNumId w:val="21"/>
  </w:num>
  <w:num w:numId="36">
    <w:abstractNumId w:val="16"/>
  </w:num>
  <w:num w:numId="37">
    <w:abstractNumId w:val="13"/>
  </w:num>
  <w:num w:numId="38">
    <w:abstractNumId w:val="8"/>
  </w:num>
  <w:numIdMacAtCleanup w:val="2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inz Steven">
    <w15:presenceInfo w15:providerId="Windows Live" w15:userId="16b904d40bd519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40961" fill="f" fillcolor="silver">
      <v:fill color="silver" on="f"/>
      <o:extrusion v:ext="view" rotationangle="25,25" viewpoint="0,0" viewpointorigin="0,0" skewangle="0" skewamt="0" lightposition=",-50000" type="perspectiv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696"/>
    <w:rsid w:val="0000126D"/>
    <w:rsid w:val="00002145"/>
    <w:rsid w:val="0000316E"/>
    <w:rsid w:val="00004765"/>
    <w:rsid w:val="000065AA"/>
    <w:rsid w:val="00007F2B"/>
    <w:rsid w:val="0001063F"/>
    <w:rsid w:val="00012DAB"/>
    <w:rsid w:val="00014AEC"/>
    <w:rsid w:val="00037CA1"/>
    <w:rsid w:val="00040EB3"/>
    <w:rsid w:val="00043978"/>
    <w:rsid w:val="00046D0A"/>
    <w:rsid w:val="00051760"/>
    <w:rsid w:val="00053652"/>
    <w:rsid w:val="00060EEE"/>
    <w:rsid w:val="00064E17"/>
    <w:rsid w:val="000716FF"/>
    <w:rsid w:val="00071E1A"/>
    <w:rsid w:val="00072656"/>
    <w:rsid w:val="0007270E"/>
    <w:rsid w:val="00076BB3"/>
    <w:rsid w:val="00080549"/>
    <w:rsid w:val="00092EA2"/>
    <w:rsid w:val="0009503D"/>
    <w:rsid w:val="000A2AB7"/>
    <w:rsid w:val="000B0B20"/>
    <w:rsid w:val="000B0C73"/>
    <w:rsid w:val="000B146F"/>
    <w:rsid w:val="000B154E"/>
    <w:rsid w:val="000B4273"/>
    <w:rsid w:val="000B607A"/>
    <w:rsid w:val="000B7657"/>
    <w:rsid w:val="000C2F72"/>
    <w:rsid w:val="000D2B97"/>
    <w:rsid w:val="000D661A"/>
    <w:rsid w:val="000D6A58"/>
    <w:rsid w:val="000E0368"/>
    <w:rsid w:val="000E3935"/>
    <w:rsid w:val="000E4F11"/>
    <w:rsid w:val="000F01AE"/>
    <w:rsid w:val="000F351F"/>
    <w:rsid w:val="000F3B1E"/>
    <w:rsid w:val="000F72BB"/>
    <w:rsid w:val="000F75C3"/>
    <w:rsid w:val="00100844"/>
    <w:rsid w:val="00102A19"/>
    <w:rsid w:val="00104EAA"/>
    <w:rsid w:val="0010571C"/>
    <w:rsid w:val="0010651F"/>
    <w:rsid w:val="00112DD0"/>
    <w:rsid w:val="00112E4E"/>
    <w:rsid w:val="0011470B"/>
    <w:rsid w:val="00120720"/>
    <w:rsid w:val="00123243"/>
    <w:rsid w:val="0012434E"/>
    <w:rsid w:val="001246B4"/>
    <w:rsid w:val="00125208"/>
    <w:rsid w:val="00125EAE"/>
    <w:rsid w:val="001278D6"/>
    <w:rsid w:val="00134506"/>
    <w:rsid w:val="00134F31"/>
    <w:rsid w:val="00135A9D"/>
    <w:rsid w:val="00140448"/>
    <w:rsid w:val="001414CA"/>
    <w:rsid w:val="0014428D"/>
    <w:rsid w:val="00150B13"/>
    <w:rsid w:val="00154D8D"/>
    <w:rsid w:val="00163426"/>
    <w:rsid w:val="001638A2"/>
    <w:rsid w:val="00163B45"/>
    <w:rsid w:val="00165620"/>
    <w:rsid w:val="001735F1"/>
    <w:rsid w:val="001769E0"/>
    <w:rsid w:val="001769EE"/>
    <w:rsid w:val="001777A3"/>
    <w:rsid w:val="00182ABF"/>
    <w:rsid w:val="001836AA"/>
    <w:rsid w:val="001839F7"/>
    <w:rsid w:val="001863A7"/>
    <w:rsid w:val="00187FE1"/>
    <w:rsid w:val="001937E4"/>
    <w:rsid w:val="00194117"/>
    <w:rsid w:val="001942D2"/>
    <w:rsid w:val="00195FE7"/>
    <w:rsid w:val="001A0395"/>
    <w:rsid w:val="001A1304"/>
    <w:rsid w:val="001A17C1"/>
    <w:rsid w:val="001A6670"/>
    <w:rsid w:val="001B472B"/>
    <w:rsid w:val="001B7F32"/>
    <w:rsid w:val="001C0BF9"/>
    <w:rsid w:val="001C1A41"/>
    <w:rsid w:val="001C3AAC"/>
    <w:rsid w:val="001C3AF6"/>
    <w:rsid w:val="001C414C"/>
    <w:rsid w:val="001D00AC"/>
    <w:rsid w:val="001D027F"/>
    <w:rsid w:val="001D0361"/>
    <w:rsid w:val="001D1044"/>
    <w:rsid w:val="001D7281"/>
    <w:rsid w:val="001E12B3"/>
    <w:rsid w:val="001E19A5"/>
    <w:rsid w:val="001E2818"/>
    <w:rsid w:val="001E47E2"/>
    <w:rsid w:val="001E5B4C"/>
    <w:rsid w:val="001F613E"/>
    <w:rsid w:val="001F63E2"/>
    <w:rsid w:val="00202BB1"/>
    <w:rsid w:val="00202F60"/>
    <w:rsid w:val="002057B4"/>
    <w:rsid w:val="00207AC8"/>
    <w:rsid w:val="00207B8C"/>
    <w:rsid w:val="00216440"/>
    <w:rsid w:val="00217971"/>
    <w:rsid w:val="00220487"/>
    <w:rsid w:val="002316E2"/>
    <w:rsid w:val="00231EAF"/>
    <w:rsid w:val="00233AB7"/>
    <w:rsid w:val="0023600C"/>
    <w:rsid w:val="00237E61"/>
    <w:rsid w:val="002402E6"/>
    <w:rsid w:val="00241043"/>
    <w:rsid w:val="00242DC3"/>
    <w:rsid w:val="002448E6"/>
    <w:rsid w:val="00245173"/>
    <w:rsid w:val="00250532"/>
    <w:rsid w:val="00250A3E"/>
    <w:rsid w:val="00251A7A"/>
    <w:rsid w:val="00252AF4"/>
    <w:rsid w:val="00256656"/>
    <w:rsid w:val="0025734C"/>
    <w:rsid w:val="002605B0"/>
    <w:rsid w:val="0026324F"/>
    <w:rsid w:val="00266028"/>
    <w:rsid w:val="00274414"/>
    <w:rsid w:val="00280BFA"/>
    <w:rsid w:val="00281A73"/>
    <w:rsid w:val="00285561"/>
    <w:rsid w:val="00290937"/>
    <w:rsid w:val="00292A63"/>
    <w:rsid w:val="002A016F"/>
    <w:rsid w:val="002A0C44"/>
    <w:rsid w:val="002A1B36"/>
    <w:rsid w:val="002B052B"/>
    <w:rsid w:val="002B7668"/>
    <w:rsid w:val="002C254A"/>
    <w:rsid w:val="002C3504"/>
    <w:rsid w:val="002C42BE"/>
    <w:rsid w:val="002D0973"/>
    <w:rsid w:val="002D522B"/>
    <w:rsid w:val="002D56D3"/>
    <w:rsid w:val="002E1F40"/>
    <w:rsid w:val="002E22A2"/>
    <w:rsid w:val="002E4E5F"/>
    <w:rsid w:val="002E5050"/>
    <w:rsid w:val="002E5BE5"/>
    <w:rsid w:val="002E693E"/>
    <w:rsid w:val="002E73CD"/>
    <w:rsid w:val="002E7914"/>
    <w:rsid w:val="002F0A6F"/>
    <w:rsid w:val="002F3826"/>
    <w:rsid w:val="002F4C4F"/>
    <w:rsid w:val="002F5D02"/>
    <w:rsid w:val="002F6746"/>
    <w:rsid w:val="002F6B46"/>
    <w:rsid w:val="00304053"/>
    <w:rsid w:val="00304D7E"/>
    <w:rsid w:val="0030530E"/>
    <w:rsid w:val="003062EE"/>
    <w:rsid w:val="00306A08"/>
    <w:rsid w:val="00311EF9"/>
    <w:rsid w:val="003250BD"/>
    <w:rsid w:val="0033101C"/>
    <w:rsid w:val="00331078"/>
    <w:rsid w:val="00332445"/>
    <w:rsid w:val="0033450E"/>
    <w:rsid w:val="003347FA"/>
    <w:rsid w:val="0033693C"/>
    <w:rsid w:val="00341787"/>
    <w:rsid w:val="00342F15"/>
    <w:rsid w:val="003439C2"/>
    <w:rsid w:val="00347263"/>
    <w:rsid w:val="00347AE8"/>
    <w:rsid w:val="00350AAB"/>
    <w:rsid w:val="003520FD"/>
    <w:rsid w:val="00352E1D"/>
    <w:rsid w:val="00356B8F"/>
    <w:rsid w:val="00361AA2"/>
    <w:rsid w:val="00363B2A"/>
    <w:rsid w:val="0036735E"/>
    <w:rsid w:val="003706A4"/>
    <w:rsid w:val="00371A7E"/>
    <w:rsid w:val="0037539A"/>
    <w:rsid w:val="00381B33"/>
    <w:rsid w:val="003821F7"/>
    <w:rsid w:val="0038333A"/>
    <w:rsid w:val="003843B8"/>
    <w:rsid w:val="0038693D"/>
    <w:rsid w:val="0038773A"/>
    <w:rsid w:val="00390F2A"/>
    <w:rsid w:val="00394DBC"/>
    <w:rsid w:val="003967B3"/>
    <w:rsid w:val="00396EA9"/>
    <w:rsid w:val="003A0928"/>
    <w:rsid w:val="003A0A41"/>
    <w:rsid w:val="003A2154"/>
    <w:rsid w:val="003A4209"/>
    <w:rsid w:val="003A722D"/>
    <w:rsid w:val="003B1EAD"/>
    <w:rsid w:val="003B4345"/>
    <w:rsid w:val="003C63DC"/>
    <w:rsid w:val="003D187C"/>
    <w:rsid w:val="003D2103"/>
    <w:rsid w:val="003D36BE"/>
    <w:rsid w:val="003D3C34"/>
    <w:rsid w:val="003D5044"/>
    <w:rsid w:val="003D6E66"/>
    <w:rsid w:val="003E28E1"/>
    <w:rsid w:val="003E3E83"/>
    <w:rsid w:val="003E431D"/>
    <w:rsid w:val="003F28F2"/>
    <w:rsid w:val="00400F5F"/>
    <w:rsid w:val="00405EDE"/>
    <w:rsid w:val="00406A5F"/>
    <w:rsid w:val="00407044"/>
    <w:rsid w:val="00411D0E"/>
    <w:rsid w:val="00413B94"/>
    <w:rsid w:val="00413FB9"/>
    <w:rsid w:val="00416252"/>
    <w:rsid w:val="00416A17"/>
    <w:rsid w:val="0042196B"/>
    <w:rsid w:val="00424F67"/>
    <w:rsid w:val="00426416"/>
    <w:rsid w:val="00426E9A"/>
    <w:rsid w:val="00427E75"/>
    <w:rsid w:val="0043015D"/>
    <w:rsid w:val="00430FD8"/>
    <w:rsid w:val="0043239A"/>
    <w:rsid w:val="00433089"/>
    <w:rsid w:val="00437A35"/>
    <w:rsid w:val="00442165"/>
    <w:rsid w:val="004442DD"/>
    <w:rsid w:val="00444CD5"/>
    <w:rsid w:val="004554CF"/>
    <w:rsid w:val="00464C60"/>
    <w:rsid w:val="00465948"/>
    <w:rsid w:val="00466D7E"/>
    <w:rsid w:val="004673DA"/>
    <w:rsid w:val="00472BFB"/>
    <w:rsid w:val="004733E6"/>
    <w:rsid w:val="00473B02"/>
    <w:rsid w:val="00473F9D"/>
    <w:rsid w:val="00474F7F"/>
    <w:rsid w:val="00476736"/>
    <w:rsid w:val="00477936"/>
    <w:rsid w:val="00481E4B"/>
    <w:rsid w:val="004863DD"/>
    <w:rsid w:val="00486B8A"/>
    <w:rsid w:val="00492E81"/>
    <w:rsid w:val="004941C8"/>
    <w:rsid w:val="00495B01"/>
    <w:rsid w:val="004A08B6"/>
    <w:rsid w:val="004A34A7"/>
    <w:rsid w:val="004A4948"/>
    <w:rsid w:val="004A59A5"/>
    <w:rsid w:val="004B00BD"/>
    <w:rsid w:val="004B20EF"/>
    <w:rsid w:val="004B42A2"/>
    <w:rsid w:val="004C1C57"/>
    <w:rsid w:val="004D045A"/>
    <w:rsid w:val="004D3D8C"/>
    <w:rsid w:val="004E090A"/>
    <w:rsid w:val="004E1AD9"/>
    <w:rsid w:val="004E3D4C"/>
    <w:rsid w:val="004E3D90"/>
    <w:rsid w:val="004E4CD6"/>
    <w:rsid w:val="004E686C"/>
    <w:rsid w:val="004E6E88"/>
    <w:rsid w:val="004F1D5C"/>
    <w:rsid w:val="004F33CC"/>
    <w:rsid w:val="00503F2C"/>
    <w:rsid w:val="005062B4"/>
    <w:rsid w:val="00506D72"/>
    <w:rsid w:val="00514A0A"/>
    <w:rsid w:val="0051609B"/>
    <w:rsid w:val="0052115D"/>
    <w:rsid w:val="00522A8E"/>
    <w:rsid w:val="005234C4"/>
    <w:rsid w:val="00524868"/>
    <w:rsid w:val="00530396"/>
    <w:rsid w:val="00537DD5"/>
    <w:rsid w:val="0054535F"/>
    <w:rsid w:val="00547D3B"/>
    <w:rsid w:val="005509A9"/>
    <w:rsid w:val="00551F59"/>
    <w:rsid w:val="005532B8"/>
    <w:rsid w:val="00553F19"/>
    <w:rsid w:val="005549CF"/>
    <w:rsid w:val="00555D70"/>
    <w:rsid w:val="00560933"/>
    <w:rsid w:val="00564D0D"/>
    <w:rsid w:val="005721E8"/>
    <w:rsid w:val="00574094"/>
    <w:rsid w:val="00581DB9"/>
    <w:rsid w:val="00583764"/>
    <w:rsid w:val="00583F4F"/>
    <w:rsid w:val="00584A5F"/>
    <w:rsid w:val="00587464"/>
    <w:rsid w:val="00592698"/>
    <w:rsid w:val="00593D76"/>
    <w:rsid w:val="00594746"/>
    <w:rsid w:val="005955A7"/>
    <w:rsid w:val="00597970"/>
    <w:rsid w:val="005A0D0A"/>
    <w:rsid w:val="005A0DEA"/>
    <w:rsid w:val="005A4900"/>
    <w:rsid w:val="005A58E2"/>
    <w:rsid w:val="005A74B2"/>
    <w:rsid w:val="005B1177"/>
    <w:rsid w:val="005B3AC6"/>
    <w:rsid w:val="005B5B7A"/>
    <w:rsid w:val="005C1FB9"/>
    <w:rsid w:val="005C5ED1"/>
    <w:rsid w:val="005C654A"/>
    <w:rsid w:val="005C7469"/>
    <w:rsid w:val="005C75E0"/>
    <w:rsid w:val="005D0543"/>
    <w:rsid w:val="005D4E3F"/>
    <w:rsid w:val="005D74B6"/>
    <w:rsid w:val="005E1507"/>
    <w:rsid w:val="005E24EB"/>
    <w:rsid w:val="005E3214"/>
    <w:rsid w:val="005E32FC"/>
    <w:rsid w:val="005E64EC"/>
    <w:rsid w:val="005E683D"/>
    <w:rsid w:val="005E7934"/>
    <w:rsid w:val="005F2396"/>
    <w:rsid w:val="005F3526"/>
    <w:rsid w:val="005F5BBE"/>
    <w:rsid w:val="005F655E"/>
    <w:rsid w:val="006024BD"/>
    <w:rsid w:val="006035C3"/>
    <w:rsid w:val="00603933"/>
    <w:rsid w:val="00604387"/>
    <w:rsid w:val="00605EEC"/>
    <w:rsid w:val="006062FC"/>
    <w:rsid w:val="00606F5F"/>
    <w:rsid w:val="0061010A"/>
    <w:rsid w:val="006119BE"/>
    <w:rsid w:val="006135B1"/>
    <w:rsid w:val="00615326"/>
    <w:rsid w:val="00616B41"/>
    <w:rsid w:val="006220DE"/>
    <w:rsid w:val="0062339A"/>
    <w:rsid w:val="0062768F"/>
    <w:rsid w:val="0063641B"/>
    <w:rsid w:val="006400E2"/>
    <w:rsid w:val="0064151E"/>
    <w:rsid w:val="00644A17"/>
    <w:rsid w:val="006501FE"/>
    <w:rsid w:val="00651509"/>
    <w:rsid w:val="0065216A"/>
    <w:rsid w:val="0065286F"/>
    <w:rsid w:val="00656376"/>
    <w:rsid w:val="00656E71"/>
    <w:rsid w:val="00664CD9"/>
    <w:rsid w:val="00667B43"/>
    <w:rsid w:val="00671873"/>
    <w:rsid w:val="006723B5"/>
    <w:rsid w:val="00672A2D"/>
    <w:rsid w:val="00674726"/>
    <w:rsid w:val="00675BE0"/>
    <w:rsid w:val="0068561D"/>
    <w:rsid w:val="0068588E"/>
    <w:rsid w:val="0068677E"/>
    <w:rsid w:val="00691DBE"/>
    <w:rsid w:val="00692B4B"/>
    <w:rsid w:val="006946FC"/>
    <w:rsid w:val="0069540D"/>
    <w:rsid w:val="006956D9"/>
    <w:rsid w:val="0069720F"/>
    <w:rsid w:val="006A096D"/>
    <w:rsid w:val="006A5473"/>
    <w:rsid w:val="006B7D49"/>
    <w:rsid w:val="006C1919"/>
    <w:rsid w:val="006E2124"/>
    <w:rsid w:val="006E38B1"/>
    <w:rsid w:val="006E49EC"/>
    <w:rsid w:val="006E7390"/>
    <w:rsid w:val="006F000F"/>
    <w:rsid w:val="006F1D37"/>
    <w:rsid w:val="006F23E1"/>
    <w:rsid w:val="006F3F9F"/>
    <w:rsid w:val="0070215B"/>
    <w:rsid w:val="00702ED9"/>
    <w:rsid w:val="00706028"/>
    <w:rsid w:val="0070752E"/>
    <w:rsid w:val="00711923"/>
    <w:rsid w:val="00714295"/>
    <w:rsid w:val="0072070F"/>
    <w:rsid w:val="00720A4C"/>
    <w:rsid w:val="0072296F"/>
    <w:rsid w:val="00722F8B"/>
    <w:rsid w:val="00723216"/>
    <w:rsid w:val="00723C2D"/>
    <w:rsid w:val="0072421E"/>
    <w:rsid w:val="007256FB"/>
    <w:rsid w:val="00726CD8"/>
    <w:rsid w:val="00732A98"/>
    <w:rsid w:val="0073678F"/>
    <w:rsid w:val="00743E1A"/>
    <w:rsid w:val="00751EA2"/>
    <w:rsid w:val="00751EBC"/>
    <w:rsid w:val="00753EC1"/>
    <w:rsid w:val="007562C7"/>
    <w:rsid w:val="0075672D"/>
    <w:rsid w:val="00762C87"/>
    <w:rsid w:val="00763745"/>
    <w:rsid w:val="007801BB"/>
    <w:rsid w:val="00780E50"/>
    <w:rsid w:val="00780E67"/>
    <w:rsid w:val="007814C0"/>
    <w:rsid w:val="00782394"/>
    <w:rsid w:val="007847D8"/>
    <w:rsid w:val="00790254"/>
    <w:rsid w:val="007902E5"/>
    <w:rsid w:val="00791261"/>
    <w:rsid w:val="00793655"/>
    <w:rsid w:val="0079448A"/>
    <w:rsid w:val="00796421"/>
    <w:rsid w:val="007A44E7"/>
    <w:rsid w:val="007A6008"/>
    <w:rsid w:val="007A6837"/>
    <w:rsid w:val="007B1086"/>
    <w:rsid w:val="007B15D1"/>
    <w:rsid w:val="007B7AB0"/>
    <w:rsid w:val="007C2C2B"/>
    <w:rsid w:val="007D1461"/>
    <w:rsid w:val="007D173C"/>
    <w:rsid w:val="007D1EEA"/>
    <w:rsid w:val="007D275C"/>
    <w:rsid w:val="007D3FEC"/>
    <w:rsid w:val="007D4D35"/>
    <w:rsid w:val="007E191C"/>
    <w:rsid w:val="007E3618"/>
    <w:rsid w:val="007E4874"/>
    <w:rsid w:val="007E5355"/>
    <w:rsid w:val="007E624C"/>
    <w:rsid w:val="007E7AFB"/>
    <w:rsid w:val="007F37E2"/>
    <w:rsid w:val="007F4389"/>
    <w:rsid w:val="007F43DC"/>
    <w:rsid w:val="007F4ADE"/>
    <w:rsid w:val="008011B1"/>
    <w:rsid w:val="00804D75"/>
    <w:rsid w:val="00805C98"/>
    <w:rsid w:val="00813F0C"/>
    <w:rsid w:val="00814C97"/>
    <w:rsid w:val="00816619"/>
    <w:rsid w:val="008166D2"/>
    <w:rsid w:val="00825784"/>
    <w:rsid w:val="00826552"/>
    <w:rsid w:val="00827361"/>
    <w:rsid w:val="00831383"/>
    <w:rsid w:val="008323A8"/>
    <w:rsid w:val="0084236A"/>
    <w:rsid w:val="008455C0"/>
    <w:rsid w:val="00846E25"/>
    <w:rsid w:val="0085141E"/>
    <w:rsid w:val="00855EEE"/>
    <w:rsid w:val="008637AE"/>
    <w:rsid w:val="00864252"/>
    <w:rsid w:val="00867C3C"/>
    <w:rsid w:val="00873BCD"/>
    <w:rsid w:val="00882C99"/>
    <w:rsid w:val="00882ED2"/>
    <w:rsid w:val="00885CB9"/>
    <w:rsid w:val="0088728B"/>
    <w:rsid w:val="00895D69"/>
    <w:rsid w:val="00896B60"/>
    <w:rsid w:val="00897317"/>
    <w:rsid w:val="008A3E38"/>
    <w:rsid w:val="008A3EAA"/>
    <w:rsid w:val="008A590E"/>
    <w:rsid w:val="008B0801"/>
    <w:rsid w:val="008B0F01"/>
    <w:rsid w:val="008B638B"/>
    <w:rsid w:val="008B75E7"/>
    <w:rsid w:val="008C2B42"/>
    <w:rsid w:val="008C5454"/>
    <w:rsid w:val="008D4E54"/>
    <w:rsid w:val="008D5F8E"/>
    <w:rsid w:val="008E093A"/>
    <w:rsid w:val="008E2235"/>
    <w:rsid w:val="008E4CE0"/>
    <w:rsid w:val="008E6AB4"/>
    <w:rsid w:val="008E70B3"/>
    <w:rsid w:val="008F4A18"/>
    <w:rsid w:val="008F7094"/>
    <w:rsid w:val="008F712F"/>
    <w:rsid w:val="008F7398"/>
    <w:rsid w:val="008F7BF2"/>
    <w:rsid w:val="00901866"/>
    <w:rsid w:val="00902F05"/>
    <w:rsid w:val="0090634C"/>
    <w:rsid w:val="00906404"/>
    <w:rsid w:val="00910E53"/>
    <w:rsid w:val="00912EB6"/>
    <w:rsid w:val="00913967"/>
    <w:rsid w:val="00917AE5"/>
    <w:rsid w:val="00922BA8"/>
    <w:rsid w:val="00924221"/>
    <w:rsid w:val="009243A0"/>
    <w:rsid w:val="009248BB"/>
    <w:rsid w:val="00926AEC"/>
    <w:rsid w:val="00927CD2"/>
    <w:rsid w:val="00931611"/>
    <w:rsid w:val="00932E02"/>
    <w:rsid w:val="00937B89"/>
    <w:rsid w:val="0094214D"/>
    <w:rsid w:val="009423EA"/>
    <w:rsid w:val="00950BBA"/>
    <w:rsid w:val="00951A5A"/>
    <w:rsid w:val="0095643C"/>
    <w:rsid w:val="00957192"/>
    <w:rsid w:val="00961926"/>
    <w:rsid w:val="0096356C"/>
    <w:rsid w:val="0096468C"/>
    <w:rsid w:val="009655D9"/>
    <w:rsid w:val="009676BF"/>
    <w:rsid w:val="00974705"/>
    <w:rsid w:val="00974735"/>
    <w:rsid w:val="00976A54"/>
    <w:rsid w:val="00981A73"/>
    <w:rsid w:val="00982C7D"/>
    <w:rsid w:val="0098485F"/>
    <w:rsid w:val="00984A30"/>
    <w:rsid w:val="00987CE5"/>
    <w:rsid w:val="00993E8F"/>
    <w:rsid w:val="009A0268"/>
    <w:rsid w:val="009A05CA"/>
    <w:rsid w:val="009A2647"/>
    <w:rsid w:val="009A30CC"/>
    <w:rsid w:val="009A5769"/>
    <w:rsid w:val="009A78A8"/>
    <w:rsid w:val="009B0391"/>
    <w:rsid w:val="009C2412"/>
    <w:rsid w:val="009C2628"/>
    <w:rsid w:val="009C708A"/>
    <w:rsid w:val="009C73DD"/>
    <w:rsid w:val="009C74D4"/>
    <w:rsid w:val="009D6205"/>
    <w:rsid w:val="009D7BDA"/>
    <w:rsid w:val="009E215B"/>
    <w:rsid w:val="009E3DCA"/>
    <w:rsid w:val="009E5355"/>
    <w:rsid w:val="009E7D19"/>
    <w:rsid w:val="009F0A50"/>
    <w:rsid w:val="009F1F56"/>
    <w:rsid w:val="009F35D4"/>
    <w:rsid w:val="009F3D21"/>
    <w:rsid w:val="009F46C5"/>
    <w:rsid w:val="009F54F8"/>
    <w:rsid w:val="009F68CB"/>
    <w:rsid w:val="00A056E2"/>
    <w:rsid w:val="00A10D5A"/>
    <w:rsid w:val="00A13866"/>
    <w:rsid w:val="00A17011"/>
    <w:rsid w:val="00A17D04"/>
    <w:rsid w:val="00A20FD3"/>
    <w:rsid w:val="00A23437"/>
    <w:rsid w:val="00A26E42"/>
    <w:rsid w:val="00A3031D"/>
    <w:rsid w:val="00A30FAC"/>
    <w:rsid w:val="00A317AC"/>
    <w:rsid w:val="00A354B3"/>
    <w:rsid w:val="00A3718F"/>
    <w:rsid w:val="00A379AA"/>
    <w:rsid w:val="00A404B4"/>
    <w:rsid w:val="00A4053F"/>
    <w:rsid w:val="00A43BF6"/>
    <w:rsid w:val="00A4653B"/>
    <w:rsid w:val="00A46D78"/>
    <w:rsid w:val="00A4719E"/>
    <w:rsid w:val="00A56563"/>
    <w:rsid w:val="00A6448E"/>
    <w:rsid w:val="00A76105"/>
    <w:rsid w:val="00A768DB"/>
    <w:rsid w:val="00A7792D"/>
    <w:rsid w:val="00A80D03"/>
    <w:rsid w:val="00A8306E"/>
    <w:rsid w:val="00A86488"/>
    <w:rsid w:val="00A91755"/>
    <w:rsid w:val="00A91FDC"/>
    <w:rsid w:val="00A955A6"/>
    <w:rsid w:val="00A9623C"/>
    <w:rsid w:val="00A973FD"/>
    <w:rsid w:val="00AA1253"/>
    <w:rsid w:val="00AA1ECE"/>
    <w:rsid w:val="00AA3109"/>
    <w:rsid w:val="00AB7949"/>
    <w:rsid w:val="00AB799A"/>
    <w:rsid w:val="00AC4295"/>
    <w:rsid w:val="00AC4905"/>
    <w:rsid w:val="00AC5E77"/>
    <w:rsid w:val="00AC7D10"/>
    <w:rsid w:val="00AD2102"/>
    <w:rsid w:val="00AE01C3"/>
    <w:rsid w:val="00AE6EEF"/>
    <w:rsid w:val="00AF1982"/>
    <w:rsid w:val="00AF3338"/>
    <w:rsid w:val="00AF582B"/>
    <w:rsid w:val="00AF6729"/>
    <w:rsid w:val="00AF7B73"/>
    <w:rsid w:val="00B02D6B"/>
    <w:rsid w:val="00B034D6"/>
    <w:rsid w:val="00B11B7C"/>
    <w:rsid w:val="00B149DF"/>
    <w:rsid w:val="00B15B1D"/>
    <w:rsid w:val="00B17369"/>
    <w:rsid w:val="00B2118F"/>
    <w:rsid w:val="00B22406"/>
    <w:rsid w:val="00B227BD"/>
    <w:rsid w:val="00B25078"/>
    <w:rsid w:val="00B251E3"/>
    <w:rsid w:val="00B25C4D"/>
    <w:rsid w:val="00B274C2"/>
    <w:rsid w:val="00B27745"/>
    <w:rsid w:val="00B27CF0"/>
    <w:rsid w:val="00B30CF0"/>
    <w:rsid w:val="00B333EA"/>
    <w:rsid w:val="00B33D95"/>
    <w:rsid w:val="00B366C0"/>
    <w:rsid w:val="00B42DDD"/>
    <w:rsid w:val="00B43359"/>
    <w:rsid w:val="00B44D33"/>
    <w:rsid w:val="00B46987"/>
    <w:rsid w:val="00B553F9"/>
    <w:rsid w:val="00B555BE"/>
    <w:rsid w:val="00B609DD"/>
    <w:rsid w:val="00B633BE"/>
    <w:rsid w:val="00B65CD0"/>
    <w:rsid w:val="00B76AF7"/>
    <w:rsid w:val="00B838AF"/>
    <w:rsid w:val="00B875F8"/>
    <w:rsid w:val="00B92E25"/>
    <w:rsid w:val="00B945CA"/>
    <w:rsid w:val="00B9560E"/>
    <w:rsid w:val="00BA1A2E"/>
    <w:rsid w:val="00BA240A"/>
    <w:rsid w:val="00BA63C7"/>
    <w:rsid w:val="00BB02D4"/>
    <w:rsid w:val="00BB2F9A"/>
    <w:rsid w:val="00BB45CF"/>
    <w:rsid w:val="00BB7ABE"/>
    <w:rsid w:val="00BC012D"/>
    <w:rsid w:val="00BC2961"/>
    <w:rsid w:val="00BD08C9"/>
    <w:rsid w:val="00BD20E7"/>
    <w:rsid w:val="00BD435A"/>
    <w:rsid w:val="00BD456F"/>
    <w:rsid w:val="00BD630E"/>
    <w:rsid w:val="00BE67E3"/>
    <w:rsid w:val="00BF2DB8"/>
    <w:rsid w:val="00BF321B"/>
    <w:rsid w:val="00BF35C6"/>
    <w:rsid w:val="00BF3839"/>
    <w:rsid w:val="00BF3DC7"/>
    <w:rsid w:val="00BF526C"/>
    <w:rsid w:val="00BF5CE1"/>
    <w:rsid w:val="00BF77FE"/>
    <w:rsid w:val="00C04003"/>
    <w:rsid w:val="00C0402C"/>
    <w:rsid w:val="00C040C8"/>
    <w:rsid w:val="00C11BBE"/>
    <w:rsid w:val="00C216CD"/>
    <w:rsid w:val="00C23263"/>
    <w:rsid w:val="00C235F6"/>
    <w:rsid w:val="00C27607"/>
    <w:rsid w:val="00C279DF"/>
    <w:rsid w:val="00C27A70"/>
    <w:rsid w:val="00C31361"/>
    <w:rsid w:val="00C33E98"/>
    <w:rsid w:val="00C3412B"/>
    <w:rsid w:val="00C37BBA"/>
    <w:rsid w:val="00C44117"/>
    <w:rsid w:val="00C4473E"/>
    <w:rsid w:val="00C46888"/>
    <w:rsid w:val="00C57C92"/>
    <w:rsid w:val="00C60916"/>
    <w:rsid w:val="00C61D12"/>
    <w:rsid w:val="00C62D11"/>
    <w:rsid w:val="00C6416E"/>
    <w:rsid w:val="00C67745"/>
    <w:rsid w:val="00C731C0"/>
    <w:rsid w:val="00C7425C"/>
    <w:rsid w:val="00C76909"/>
    <w:rsid w:val="00C76A1A"/>
    <w:rsid w:val="00C808CD"/>
    <w:rsid w:val="00C82EC5"/>
    <w:rsid w:val="00C851ED"/>
    <w:rsid w:val="00C866C6"/>
    <w:rsid w:val="00C90A97"/>
    <w:rsid w:val="00C91432"/>
    <w:rsid w:val="00C91A69"/>
    <w:rsid w:val="00C930A2"/>
    <w:rsid w:val="00C93796"/>
    <w:rsid w:val="00C93E32"/>
    <w:rsid w:val="00C9623B"/>
    <w:rsid w:val="00C97558"/>
    <w:rsid w:val="00C97645"/>
    <w:rsid w:val="00CA15FA"/>
    <w:rsid w:val="00CA7098"/>
    <w:rsid w:val="00CB1559"/>
    <w:rsid w:val="00CB3B7A"/>
    <w:rsid w:val="00CB3E76"/>
    <w:rsid w:val="00CB5465"/>
    <w:rsid w:val="00CB55DA"/>
    <w:rsid w:val="00CB65E9"/>
    <w:rsid w:val="00CB7F1F"/>
    <w:rsid w:val="00CC5932"/>
    <w:rsid w:val="00CC5D1C"/>
    <w:rsid w:val="00CC6E40"/>
    <w:rsid w:val="00CD5137"/>
    <w:rsid w:val="00CD5C7E"/>
    <w:rsid w:val="00CD5E4D"/>
    <w:rsid w:val="00CD6E08"/>
    <w:rsid w:val="00CE325A"/>
    <w:rsid w:val="00CE67F0"/>
    <w:rsid w:val="00CF225F"/>
    <w:rsid w:val="00CF3BB8"/>
    <w:rsid w:val="00CF76A9"/>
    <w:rsid w:val="00CF7A37"/>
    <w:rsid w:val="00D0009B"/>
    <w:rsid w:val="00D03398"/>
    <w:rsid w:val="00D058AF"/>
    <w:rsid w:val="00D1272E"/>
    <w:rsid w:val="00D1286A"/>
    <w:rsid w:val="00D12A37"/>
    <w:rsid w:val="00D16695"/>
    <w:rsid w:val="00D23834"/>
    <w:rsid w:val="00D30D46"/>
    <w:rsid w:val="00D30F11"/>
    <w:rsid w:val="00D3531C"/>
    <w:rsid w:val="00D37F1C"/>
    <w:rsid w:val="00D40A34"/>
    <w:rsid w:val="00D4132B"/>
    <w:rsid w:val="00D415CE"/>
    <w:rsid w:val="00D41C9E"/>
    <w:rsid w:val="00D42D8B"/>
    <w:rsid w:val="00D43F2A"/>
    <w:rsid w:val="00D46F60"/>
    <w:rsid w:val="00D51005"/>
    <w:rsid w:val="00D51A3A"/>
    <w:rsid w:val="00D51B76"/>
    <w:rsid w:val="00D5301D"/>
    <w:rsid w:val="00D53B2D"/>
    <w:rsid w:val="00D5505B"/>
    <w:rsid w:val="00D55829"/>
    <w:rsid w:val="00D56338"/>
    <w:rsid w:val="00D57229"/>
    <w:rsid w:val="00D61390"/>
    <w:rsid w:val="00D631A3"/>
    <w:rsid w:val="00D63359"/>
    <w:rsid w:val="00D63921"/>
    <w:rsid w:val="00D66433"/>
    <w:rsid w:val="00D66862"/>
    <w:rsid w:val="00D67BB3"/>
    <w:rsid w:val="00D76110"/>
    <w:rsid w:val="00D7711E"/>
    <w:rsid w:val="00D84B43"/>
    <w:rsid w:val="00D85F2A"/>
    <w:rsid w:val="00D9247E"/>
    <w:rsid w:val="00D925AD"/>
    <w:rsid w:val="00D929EB"/>
    <w:rsid w:val="00D93499"/>
    <w:rsid w:val="00D93910"/>
    <w:rsid w:val="00D97713"/>
    <w:rsid w:val="00D9793A"/>
    <w:rsid w:val="00DA2C25"/>
    <w:rsid w:val="00DA2EFD"/>
    <w:rsid w:val="00DA3000"/>
    <w:rsid w:val="00DA3082"/>
    <w:rsid w:val="00DA43D6"/>
    <w:rsid w:val="00DA4F04"/>
    <w:rsid w:val="00DA7A47"/>
    <w:rsid w:val="00DB2FF6"/>
    <w:rsid w:val="00DB4C4B"/>
    <w:rsid w:val="00DB5E3C"/>
    <w:rsid w:val="00DC0D34"/>
    <w:rsid w:val="00DC3F31"/>
    <w:rsid w:val="00DC4900"/>
    <w:rsid w:val="00DC6039"/>
    <w:rsid w:val="00DC657D"/>
    <w:rsid w:val="00DC70AA"/>
    <w:rsid w:val="00DD4B07"/>
    <w:rsid w:val="00DD4B9D"/>
    <w:rsid w:val="00DD6A71"/>
    <w:rsid w:val="00DE6AE6"/>
    <w:rsid w:val="00DF1C47"/>
    <w:rsid w:val="00DF6644"/>
    <w:rsid w:val="00E00F6D"/>
    <w:rsid w:val="00E02A38"/>
    <w:rsid w:val="00E115E5"/>
    <w:rsid w:val="00E14DB3"/>
    <w:rsid w:val="00E157EB"/>
    <w:rsid w:val="00E219C0"/>
    <w:rsid w:val="00E220F2"/>
    <w:rsid w:val="00E22433"/>
    <w:rsid w:val="00E253AE"/>
    <w:rsid w:val="00E43332"/>
    <w:rsid w:val="00E445AF"/>
    <w:rsid w:val="00E46068"/>
    <w:rsid w:val="00E52E8D"/>
    <w:rsid w:val="00E53ECF"/>
    <w:rsid w:val="00E542B0"/>
    <w:rsid w:val="00E56CF9"/>
    <w:rsid w:val="00E60FB5"/>
    <w:rsid w:val="00E61857"/>
    <w:rsid w:val="00E661AF"/>
    <w:rsid w:val="00E67C52"/>
    <w:rsid w:val="00E742A0"/>
    <w:rsid w:val="00E74D51"/>
    <w:rsid w:val="00E750E1"/>
    <w:rsid w:val="00E753AC"/>
    <w:rsid w:val="00E87EC0"/>
    <w:rsid w:val="00E9011D"/>
    <w:rsid w:val="00E9060D"/>
    <w:rsid w:val="00E92B12"/>
    <w:rsid w:val="00E9627A"/>
    <w:rsid w:val="00E964B3"/>
    <w:rsid w:val="00E97AB2"/>
    <w:rsid w:val="00EA1933"/>
    <w:rsid w:val="00EA3EFB"/>
    <w:rsid w:val="00EA6D0C"/>
    <w:rsid w:val="00EB1CD4"/>
    <w:rsid w:val="00EB3C69"/>
    <w:rsid w:val="00EB7F5F"/>
    <w:rsid w:val="00EC3356"/>
    <w:rsid w:val="00EC72A0"/>
    <w:rsid w:val="00EC7593"/>
    <w:rsid w:val="00EC7864"/>
    <w:rsid w:val="00EC7DDD"/>
    <w:rsid w:val="00ED0C6D"/>
    <w:rsid w:val="00ED1682"/>
    <w:rsid w:val="00ED608D"/>
    <w:rsid w:val="00ED76A0"/>
    <w:rsid w:val="00EE0E8A"/>
    <w:rsid w:val="00EE11E7"/>
    <w:rsid w:val="00EE588F"/>
    <w:rsid w:val="00EE5FC0"/>
    <w:rsid w:val="00EF566B"/>
    <w:rsid w:val="00EF6B63"/>
    <w:rsid w:val="00EF729C"/>
    <w:rsid w:val="00F0137B"/>
    <w:rsid w:val="00F04761"/>
    <w:rsid w:val="00F071B7"/>
    <w:rsid w:val="00F13E91"/>
    <w:rsid w:val="00F1687E"/>
    <w:rsid w:val="00F20EC1"/>
    <w:rsid w:val="00F235DD"/>
    <w:rsid w:val="00F2566E"/>
    <w:rsid w:val="00F34153"/>
    <w:rsid w:val="00F35BD1"/>
    <w:rsid w:val="00F50721"/>
    <w:rsid w:val="00F538B3"/>
    <w:rsid w:val="00F56238"/>
    <w:rsid w:val="00F56574"/>
    <w:rsid w:val="00F61B99"/>
    <w:rsid w:val="00F62A16"/>
    <w:rsid w:val="00F67A82"/>
    <w:rsid w:val="00F72D3C"/>
    <w:rsid w:val="00F753CD"/>
    <w:rsid w:val="00F76264"/>
    <w:rsid w:val="00F81617"/>
    <w:rsid w:val="00F81B4B"/>
    <w:rsid w:val="00F84696"/>
    <w:rsid w:val="00F848AF"/>
    <w:rsid w:val="00F85DF9"/>
    <w:rsid w:val="00F90556"/>
    <w:rsid w:val="00F906A9"/>
    <w:rsid w:val="00F91FC9"/>
    <w:rsid w:val="00F97D05"/>
    <w:rsid w:val="00FA16EC"/>
    <w:rsid w:val="00FA486D"/>
    <w:rsid w:val="00FA6B35"/>
    <w:rsid w:val="00FB1427"/>
    <w:rsid w:val="00FB3C3A"/>
    <w:rsid w:val="00FB4513"/>
    <w:rsid w:val="00FB47AA"/>
    <w:rsid w:val="00FB7EBD"/>
    <w:rsid w:val="00FC1DE4"/>
    <w:rsid w:val="00FC23EF"/>
    <w:rsid w:val="00FC3E7C"/>
    <w:rsid w:val="00FC4234"/>
    <w:rsid w:val="00FC5584"/>
    <w:rsid w:val="00FC5AF8"/>
    <w:rsid w:val="00FC61D8"/>
    <w:rsid w:val="00FC6A54"/>
    <w:rsid w:val="00FC7FA8"/>
    <w:rsid w:val="00FD40B0"/>
    <w:rsid w:val="00FD7635"/>
    <w:rsid w:val="00FE15CD"/>
    <w:rsid w:val="00FE2816"/>
    <w:rsid w:val="00FE5DC2"/>
    <w:rsid w:val="00FF2312"/>
    <w:rsid w:val="00FF2954"/>
    <w:rsid w:val="00FF553C"/>
    <w:rsid w:val="00FF7C69"/>
    <w:rsid w:val="00FF7D9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1" fill="f" fillcolor="silver">
      <v:fill color="silver" on="f"/>
      <o:extrusion v:ext="view" rotationangle="25,25" viewpoint="0,0" viewpointorigin="0,0" skewangle="0" skewamt="0" lightposition=",-50000" type="perspective"/>
    </o:shapedefaults>
    <o:shapelayout v:ext="edit">
      <o:idmap v:ext="edit" data="1"/>
    </o:shapelayout>
  </w:shapeDefaults>
  <w:decimalSymbol w:val="."/>
  <w:listSeparator w:val=","/>
  <w14:docId w14:val="082E9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de-AT" w:eastAsia="de-AT" w:bidi="ar-SA"/>
      </w:rPr>
    </w:rPrDefault>
    <w:pPrDefault>
      <w:pPr>
        <w:spacing w:before="120" w:line="276" w:lineRule="auto"/>
        <w:jc w:val="both"/>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qFormat="1"/>
    <w:lsdException w:name="footnote reference" w:uiPriority="99"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E5050"/>
    <w:rPr>
      <w:rFonts w:ascii="Arial" w:hAnsi="Arial"/>
      <w:sz w:val="22"/>
      <w:lang w:eastAsia="de-DE"/>
    </w:rPr>
  </w:style>
  <w:style w:type="paragraph" w:styleId="berschrift1">
    <w:name w:val="heading 1"/>
    <w:basedOn w:val="Standard"/>
    <w:next w:val="Standard"/>
    <w:qFormat/>
    <w:rsid w:val="00882C99"/>
    <w:pPr>
      <w:keepNext/>
      <w:numPr>
        <w:numId w:val="5"/>
      </w:numPr>
      <w:spacing w:before="360" w:after="120"/>
      <w:outlineLvl w:val="0"/>
    </w:pPr>
    <w:rPr>
      <w:b/>
      <w:bCs/>
      <w:sz w:val="26"/>
    </w:rPr>
  </w:style>
  <w:style w:type="paragraph" w:styleId="berschrift2">
    <w:name w:val="heading 2"/>
    <w:basedOn w:val="berschrift1"/>
    <w:next w:val="Standard"/>
    <w:qFormat/>
    <w:rsid w:val="00882C99"/>
    <w:pPr>
      <w:numPr>
        <w:ilvl w:val="1"/>
      </w:numPr>
      <w:outlineLvl w:val="1"/>
    </w:pPr>
    <w:rPr>
      <w:bCs w:val="0"/>
      <w:sz w:val="24"/>
    </w:rPr>
  </w:style>
  <w:style w:type="paragraph" w:styleId="berschrift3">
    <w:name w:val="heading 3"/>
    <w:basedOn w:val="berschrift2"/>
    <w:next w:val="Standard"/>
    <w:qFormat/>
    <w:rsid w:val="0038693D"/>
    <w:pPr>
      <w:keepNext w:val="0"/>
      <w:keepLines/>
      <w:numPr>
        <w:ilvl w:val="2"/>
      </w:numPr>
      <w:outlineLvl w:val="2"/>
    </w:pPr>
    <w:rPr>
      <w:bCs/>
      <w:iCs/>
      <w:snapToGrid w:val="0"/>
      <w:sz w:val="22"/>
    </w:rPr>
  </w:style>
  <w:style w:type="paragraph" w:styleId="berschrift4">
    <w:name w:val="heading 4"/>
    <w:basedOn w:val="berschrift3"/>
    <w:next w:val="Standard"/>
    <w:qFormat/>
    <w:rsid w:val="000F351F"/>
    <w:pPr>
      <w:numPr>
        <w:ilvl w:val="3"/>
      </w:numPr>
      <w:outlineLvl w:val="3"/>
    </w:pPr>
    <w:rPr>
      <w:b w:val="0"/>
      <w:u w:val="single"/>
    </w:rPr>
  </w:style>
  <w:style w:type="paragraph" w:styleId="berschrift5">
    <w:name w:val="heading 5"/>
    <w:basedOn w:val="berschrift4"/>
    <w:next w:val="Standard"/>
    <w:qFormat/>
    <w:rsid w:val="000F351F"/>
    <w:pPr>
      <w:outlineLvl w:val="4"/>
    </w:pPr>
    <w:rPr>
      <w:i/>
      <w:u w:val="none"/>
    </w:rPr>
  </w:style>
  <w:style w:type="paragraph" w:styleId="berschrift6">
    <w:name w:val="heading 6"/>
    <w:basedOn w:val="berschrift5"/>
    <w:next w:val="Standard"/>
    <w:qFormat/>
    <w:rsid w:val="000F351F"/>
    <w:pPr>
      <w:outlineLvl w:val="5"/>
    </w:pPr>
  </w:style>
  <w:style w:type="paragraph" w:styleId="berschrift7">
    <w:name w:val="heading 7"/>
    <w:basedOn w:val="berschrift6"/>
    <w:next w:val="Standard"/>
    <w:qFormat/>
    <w:rsid w:val="00C97558"/>
    <w:pPr>
      <w:outlineLvl w:val="6"/>
    </w:pPr>
    <w:rPr>
      <w:rFonts w:eastAsia="Times New Roman"/>
      <w:szCs w:val="24"/>
    </w:rPr>
  </w:style>
  <w:style w:type="paragraph" w:styleId="berschrift8">
    <w:name w:val="heading 8"/>
    <w:basedOn w:val="Standard"/>
    <w:next w:val="Standard"/>
    <w:qFormat/>
    <w:pPr>
      <w:numPr>
        <w:ilvl w:val="7"/>
        <w:numId w:val="1"/>
      </w:numPr>
      <w:spacing w:before="240" w:after="60"/>
      <w:outlineLvl w:val="7"/>
    </w:pPr>
    <w:rPr>
      <w:rFonts w:ascii="Times New Roman" w:eastAsia="Times New Roman" w:hAnsi="Times New Roman"/>
      <w:i/>
      <w:iCs/>
      <w:sz w:val="24"/>
      <w:szCs w:val="24"/>
    </w:rPr>
  </w:style>
  <w:style w:type="paragraph" w:styleId="berschrift9">
    <w:name w:val="heading 9"/>
    <w:basedOn w:val="Standard"/>
    <w:next w:val="Standard"/>
    <w:qFormat/>
    <w:pPr>
      <w:numPr>
        <w:ilvl w:val="8"/>
        <w:numId w:val="1"/>
      </w:numPr>
      <w:spacing w:before="240" w:after="60"/>
      <w:outlineLvl w:val="8"/>
    </w:pPr>
    <w:rPr>
      <w:rFonts w:eastAsia="Times New Roman"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2C254A"/>
    <w:pPr>
      <w:tabs>
        <w:tab w:val="center" w:pos="4536"/>
        <w:tab w:val="right" w:pos="9072"/>
      </w:tabs>
      <w:jc w:val="center"/>
    </w:pPr>
    <w:rPr>
      <w:sz w:val="16"/>
    </w:rPr>
  </w:style>
  <w:style w:type="paragraph" w:styleId="Fuzeile">
    <w:name w:val="footer"/>
    <w:basedOn w:val="Standard"/>
    <w:rsid w:val="002C254A"/>
    <w:pPr>
      <w:tabs>
        <w:tab w:val="center" w:pos="4536"/>
        <w:tab w:val="right" w:pos="9072"/>
      </w:tabs>
      <w:jc w:val="center"/>
    </w:pPr>
    <w:rPr>
      <w:sz w:val="16"/>
    </w:rPr>
  </w:style>
  <w:style w:type="paragraph" w:styleId="Abbildungsverzeichnis">
    <w:name w:val="table of figures"/>
    <w:basedOn w:val="Standard"/>
    <w:next w:val="Standard"/>
    <w:semiHidden/>
    <w:rsid w:val="006035C3"/>
  </w:style>
  <w:style w:type="paragraph" w:styleId="Beschriftung">
    <w:name w:val="caption"/>
    <w:aliases w:val="beschr,Tasks,Beschriftung Char2,Beschriftung Char1 Char1,Beschriftung Char Char Char1,Beschriftung Char1 Char Char,Beschriftung Char Char Char Char,Beschriftung Char Char1 Char,Beschriftung Char Char2,Beschriftung Char1 Cha..."/>
    <w:basedOn w:val="Standard"/>
    <w:next w:val="Standard"/>
    <w:link w:val="BeschriftungZchn"/>
    <w:qFormat/>
    <w:rsid w:val="00BB45CF"/>
    <w:pPr>
      <w:spacing w:after="120"/>
    </w:pPr>
    <w:rPr>
      <w:b/>
      <w:bCs/>
    </w:rPr>
  </w:style>
  <w:style w:type="paragraph" w:styleId="Verzeichnis1">
    <w:name w:val="toc 1"/>
    <w:basedOn w:val="Standard"/>
    <w:next w:val="Standard"/>
    <w:uiPriority w:val="39"/>
    <w:rsid w:val="000F351F"/>
    <w:pPr>
      <w:spacing w:before="240"/>
      <w:ind w:left="709" w:hanging="709"/>
    </w:pPr>
    <w:rPr>
      <w:b/>
      <w:szCs w:val="24"/>
    </w:rPr>
  </w:style>
  <w:style w:type="paragraph" w:styleId="Verzeichnis2">
    <w:name w:val="toc 2"/>
    <w:basedOn w:val="Verzeichnis1"/>
    <w:next w:val="Standard"/>
    <w:uiPriority w:val="39"/>
    <w:rsid w:val="00306A08"/>
    <w:pPr>
      <w:spacing w:before="120"/>
    </w:pPr>
    <w:rPr>
      <w:b w:val="0"/>
      <w:sz w:val="20"/>
      <w:szCs w:val="22"/>
    </w:rPr>
  </w:style>
  <w:style w:type="paragraph" w:styleId="Verzeichnis3">
    <w:name w:val="toc 3"/>
    <w:basedOn w:val="Verzeichnis2"/>
    <w:next w:val="Standard"/>
    <w:uiPriority w:val="39"/>
    <w:rsid w:val="00306A08"/>
    <w:pPr>
      <w:spacing w:before="60"/>
      <w:ind w:firstLine="0"/>
    </w:pPr>
    <w:rPr>
      <w:sz w:val="18"/>
    </w:rPr>
  </w:style>
  <w:style w:type="paragraph" w:styleId="Verzeichnis4">
    <w:name w:val="toc 4"/>
    <w:basedOn w:val="Standard"/>
    <w:next w:val="Standard"/>
    <w:autoRedefine/>
    <w:semiHidden/>
    <w:pPr>
      <w:spacing w:after="120"/>
      <w:ind w:left="720"/>
    </w:pPr>
    <w:rPr>
      <w:rFonts w:ascii="Times New Roman" w:eastAsia="Times New Roman" w:hAnsi="Times New Roman"/>
      <w:sz w:val="24"/>
      <w:szCs w:val="24"/>
    </w:rPr>
  </w:style>
  <w:style w:type="paragraph" w:styleId="Verzeichnis5">
    <w:name w:val="toc 5"/>
    <w:basedOn w:val="Standard"/>
    <w:next w:val="Standard"/>
    <w:autoRedefine/>
    <w:semiHidden/>
    <w:pPr>
      <w:spacing w:after="120"/>
      <w:ind w:left="960"/>
    </w:pPr>
    <w:rPr>
      <w:rFonts w:ascii="Times New Roman" w:eastAsia="Times New Roman" w:hAnsi="Times New Roman"/>
      <w:sz w:val="24"/>
      <w:szCs w:val="24"/>
    </w:rPr>
  </w:style>
  <w:style w:type="paragraph" w:styleId="Verzeichnis6">
    <w:name w:val="toc 6"/>
    <w:basedOn w:val="Standard"/>
    <w:next w:val="Standard"/>
    <w:autoRedefine/>
    <w:semiHidden/>
    <w:pPr>
      <w:spacing w:after="120"/>
      <w:ind w:left="1200"/>
    </w:pPr>
    <w:rPr>
      <w:rFonts w:ascii="Times New Roman" w:eastAsia="Times New Roman" w:hAnsi="Times New Roman"/>
      <w:sz w:val="24"/>
      <w:szCs w:val="24"/>
    </w:rPr>
  </w:style>
  <w:style w:type="paragraph" w:styleId="Verzeichnis7">
    <w:name w:val="toc 7"/>
    <w:basedOn w:val="Standard"/>
    <w:next w:val="Standard"/>
    <w:autoRedefine/>
    <w:semiHidden/>
    <w:pPr>
      <w:spacing w:after="120"/>
      <w:ind w:left="1440"/>
    </w:pPr>
    <w:rPr>
      <w:rFonts w:ascii="Times New Roman" w:eastAsia="Times New Roman" w:hAnsi="Times New Roman"/>
      <w:sz w:val="24"/>
      <w:szCs w:val="24"/>
    </w:rPr>
  </w:style>
  <w:style w:type="paragraph" w:styleId="Verzeichnis8">
    <w:name w:val="toc 8"/>
    <w:basedOn w:val="Standard"/>
    <w:next w:val="Standard"/>
    <w:autoRedefine/>
    <w:semiHidden/>
    <w:pPr>
      <w:spacing w:after="120"/>
      <w:ind w:left="1680"/>
    </w:pPr>
    <w:rPr>
      <w:rFonts w:ascii="Times New Roman" w:eastAsia="Times New Roman" w:hAnsi="Times New Roman"/>
      <w:sz w:val="24"/>
      <w:szCs w:val="24"/>
    </w:rPr>
  </w:style>
  <w:style w:type="paragraph" w:styleId="Verzeichnis9">
    <w:name w:val="toc 9"/>
    <w:basedOn w:val="Standard"/>
    <w:next w:val="Standard"/>
    <w:autoRedefine/>
    <w:semiHidden/>
    <w:pPr>
      <w:spacing w:after="120"/>
      <w:ind w:left="1920"/>
    </w:pPr>
    <w:rPr>
      <w:rFonts w:ascii="Times New Roman" w:eastAsia="Times New Roman" w:hAnsi="Times New Roman"/>
      <w:sz w:val="24"/>
      <w:szCs w:val="24"/>
    </w:rPr>
  </w:style>
  <w:style w:type="character" w:styleId="Hyperlink">
    <w:name w:val="Hyperlink"/>
    <w:uiPriority w:val="99"/>
    <w:rsid w:val="002C254A"/>
    <w:rPr>
      <w:color w:val="164C6F"/>
      <w:u w:val="single"/>
    </w:rPr>
  </w:style>
  <w:style w:type="paragraph" w:styleId="Textkrper3">
    <w:name w:val="Body Text 3"/>
    <w:basedOn w:val="Standard"/>
    <w:pPr>
      <w:jc w:val="center"/>
    </w:pPr>
    <w:rPr>
      <w:b/>
      <w:bCs/>
      <w:sz w:val="48"/>
    </w:rPr>
  </w:style>
  <w:style w:type="paragraph" w:styleId="Textkrper-Zeileneinzug">
    <w:name w:val="Body Text Indent"/>
    <w:basedOn w:val="Standard"/>
    <w:pPr>
      <w:ind w:hanging="284"/>
      <w:jc w:val="left"/>
    </w:pPr>
    <w:rPr>
      <w:rFonts w:eastAsia="Times New Roman"/>
      <w:sz w:val="24"/>
    </w:rPr>
  </w:style>
  <w:style w:type="character" w:styleId="BesuchterHyperlink">
    <w:name w:val="FollowedHyperlink"/>
    <w:rsid w:val="002C254A"/>
    <w:rPr>
      <w:color w:val="7F8F94"/>
      <w:u w:val="single"/>
    </w:rPr>
  </w:style>
  <w:style w:type="paragraph" w:customStyle="1" w:styleId="Aufzhlung1">
    <w:name w:val="Aufzählung 1"/>
    <w:basedOn w:val="Standard"/>
    <w:rsid w:val="00306A08"/>
    <w:pPr>
      <w:numPr>
        <w:numId w:val="2"/>
      </w:numPr>
      <w:tabs>
        <w:tab w:val="clear" w:pos="924"/>
        <w:tab w:val="left" w:pos="851"/>
      </w:tabs>
      <w:ind w:left="851" w:hanging="284"/>
    </w:pPr>
  </w:style>
  <w:style w:type="paragraph" w:customStyle="1" w:styleId="Aufzhlung2">
    <w:name w:val="Aufzählung 2"/>
    <w:basedOn w:val="Aufzhlung1"/>
    <w:rsid w:val="00306A08"/>
    <w:pPr>
      <w:numPr>
        <w:numId w:val="3"/>
      </w:numPr>
      <w:tabs>
        <w:tab w:val="clear" w:pos="2007"/>
      </w:tabs>
      <w:ind w:left="1418" w:hanging="284"/>
    </w:pPr>
  </w:style>
  <w:style w:type="table" w:styleId="Tabellenraster">
    <w:name w:val="Table Grid"/>
    <w:basedOn w:val="NormaleTabelle"/>
    <w:rsid w:val="00CF3BB8"/>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Funotentext">
    <w:name w:val="footnote text"/>
    <w:aliases w:val="Footnote Text Char Char,Footnote Text Char Char Char Char,Footnote Text1,Footnote Text Char Char Char,Footnote Text Char"/>
    <w:basedOn w:val="Standard"/>
    <w:link w:val="FunotentextZchn"/>
    <w:uiPriority w:val="99"/>
    <w:rsid w:val="002C254A"/>
    <w:rPr>
      <w:sz w:val="20"/>
    </w:rPr>
  </w:style>
  <w:style w:type="paragraph" w:customStyle="1" w:styleId="Literatur">
    <w:name w:val="Literatur"/>
    <w:basedOn w:val="Standard"/>
    <w:rsid w:val="005D4E3F"/>
    <w:pPr>
      <w:numPr>
        <w:numId w:val="4"/>
      </w:numPr>
    </w:pPr>
  </w:style>
  <w:style w:type="character" w:styleId="Funotenzeichen">
    <w:name w:val="footnote reference"/>
    <w:aliases w:val="SUPERS"/>
    <w:uiPriority w:val="99"/>
    <w:qFormat/>
    <w:rsid w:val="002C254A"/>
    <w:rPr>
      <w:vertAlign w:val="superscript"/>
    </w:rPr>
  </w:style>
  <w:style w:type="paragraph" w:styleId="Sprechblasentext">
    <w:name w:val="Balloon Text"/>
    <w:basedOn w:val="Standard"/>
    <w:semiHidden/>
    <w:rsid w:val="002C254A"/>
    <w:rPr>
      <w:rFonts w:ascii="Tahoma" w:hAnsi="Tahoma" w:cs="Tahoma"/>
      <w:sz w:val="16"/>
      <w:szCs w:val="16"/>
    </w:rPr>
  </w:style>
  <w:style w:type="paragraph" w:styleId="Listenabsatz">
    <w:name w:val="List Paragraph"/>
    <w:basedOn w:val="Standard"/>
    <w:uiPriority w:val="34"/>
    <w:qFormat/>
    <w:rsid w:val="00C33E98"/>
    <w:pPr>
      <w:ind w:left="720"/>
      <w:contextualSpacing/>
    </w:pPr>
  </w:style>
  <w:style w:type="character" w:customStyle="1" w:styleId="KopfzeileZchn">
    <w:name w:val="Kopfzeile Zchn"/>
    <w:link w:val="Kopfzeile"/>
    <w:rsid w:val="004673DA"/>
    <w:rPr>
      <w:rFonts w:ascii="Arial" w:hAnsi="Arial"/>
      <w:sz w:val="16"/>
      <w:lang w:eastAsia="de-DE"/>
    </w:rPr>
  </w:style>
  <w:style w:type="paragraph" w:customStyle="1" w:styleId="Item">
    <w:name w:val="Item"/>
    <w:basedOn w:val="Standard"/>
    <w:next w:val="Standard"/>
    <w:rsid w:val="00071E1A"/>
    <w:pPr>
      <w:numPr>
        <w:numId w:val="6"/>
      </w:numPr>
      <w:spacing w:before="0" w:after="120" w:line="240" w:lineRule="auto"/>
      <w:jc w:val="left"/>
    </w:pPr>
    <w:rPr>
      <w:rFonts w:ascii="Garamond" w:eastAsia="Times New Roman" w:hAnsi="Garamond"/>
      <w:sz w:val="20"/>
      <w:lang w:val="en-GB" w:eastAsia="en-US"/>
    </w:rPr>
  </w:style>
  <w:style w:type="paragraph" w:customStyle="1" w:styleId="Default">
    <w:name w:val="Default"/>
    <w:rsid w:val="00711923"/>
    <w:pPr>
      <w:autoSpaceDE w:val="0"/>
      <w:autoSpaceDN w:val="0"/>
      <w:adjustRightInd w:val="0"/>
      <w:spacing w:before="0" w:line="240" w:lineRule="auto"/>
      <w:jc w:val="left"/>
    </w:pPr>
    <w:rPr>
      <w:rFonts w:ascii="Arial" w:hAnsi="Arial" w:cs="Arial"/>
      <w:color w:val="000000"/>
      <w:sz w:val="24"/>
      <w:szCs w:val="24"/>
    </w:rPr>
  </w:style>
  <w:style w:type="character" w:styleId="Kommentarzeichen">
    <w:name w:val="annotation reference"/>
    <w:basedOn w:val="Absatz-Standardschriftart"/>
    <w:rsid w:val="007D1EEA"/>
    <w:rPr>
      <w:sz w:val="16"/>
      <w:szCs w:val="16"/>
    </w:rPr>
  </w:style>
  <w:style w:type="paragraph" w:styleId="Kommentartext">
    <w:name w:val="annotation text"/>
    <w:basedOn w:val="Standard"/>
    <w:link w:val="KommentartextZchn"/>
    <w:rsid w:val="007D1EEA"/>
    <w:pPr>
      <w:spacing w:line="240" w:lineRule="auto"/>
    </w:pPr>
    <w:rPr>
      <w:sz w:val="20"/>
    </w:rPr>
  </w:style>
  <w:style w:type="character" w:customStyle="1" w:styleId="KommentartextZchn">
    <w:name w:val="Kommentartext Zchn"/>
    <w:basedOn w:val="Absatz-Standardschriftart"/>
    <w:link w:val="Kommentartext"/>
    <w:rsid w:val="007D1EEA"/>
    <w:rPr>
      <w:rFonts w:ascii="Arial" w:hAnsi="Arial"/>
      <w:lang w:eastAsia="de-DE"/>
    </w:rPr>
  </w:style>
  <w:style w:type="paragraph" w:styleId="Kommentarthema">
    <w:name w:val="annotation subject"/>
    <w:basedOn w:val="Kommentartext"/>
    <w:next w:val="Kommentartext"/>
    <w:link w:val="KommentarthemaZchn"/>
    <w:rsid w:val="007D1EEA"/>
    <w:rPr>
      <w:b/>
      <w:bCs/>
    </w:rPr>
  </w:style>
  <w:style w:type="character" w:customStyle="1" w:styleId="KommentarthemaZchn">
    <w:name w:val="Kommentarthema Zchn"/>
    <w:basedOn w:val="KommentartextZchn"/>
    <w:link w:val="Kommentarthema"/>
    <w:rsid w:val="007D1EEA"/>
    <w:rPr>
      <w:rFonts w:ascii="Arial" w:hAnsi="Arial"/>
      <w:b/>
      <w:bCs/>
      <w:lang w:eastAsia="de-DE"/>
    </w:rPr>
  </w:style>
  <w:style w:type="paragraph" w:styleId="NurText">
    <w:name w:val="Plain Text"/>
    <w:basedOn w:val="Standard"/>
    <w:link w:val="NurTextZchn"/>
    <w:uiPriority w:val="99"/>
    <w:unhideWhenUsed/>
    <w:rsid w:val="002E5BE5"/>
    <w:pPr>
      <w:spacing w:before="0" w:line="240" w:lineRule="auto"/>
      <w:jc w:val="left"/>
    </w:pPr>
    <w:rPr>
      <w:rFonts w:ascii="Calibri" w:eastAsiaTheme="minorHAnsi" w:hAnsi="Calibri" w:cstheme="minorBidi"/>
      <w:szCs w:val="21"/>
      <w:lang w:eastAsia="en-US"/>
    </w:rPr>
  </w:style>
  <w:style w:type="character" w:customStyle="1" w:styleId="NurTextZchn">
    <w:name w:val="Nur Text Zchn"/>
    <w:basedOn w:val="Absatz-Standardschriftart"/>
    <w:link w:val="NurText"/>
    <w:uiPriority w:val="99"/>
    <w:rsid w:val="002E5BE5"/>
    <w:rPr>
      <w:rFonts w:ascii="Calibri" w:eastAsiaTheme="minorHAnsi" w:hAnsi="Calibri" w:cstheme="minorBidi"/>
      <w:sz w:val="22"/>
      <w:szCs w:val="21"/>
      <w:lang w:eastAsia="en-US"/>
    </w:rPr>
  </w:style>
  <w:style w:type="character" w:customStyle="1" w:styleId="FunotentextZchn">
    <w:name w:val="Fußnotentext Zchn"/>
    <w:aliases w:val="Footnote Text Char Char Zchn,Footnote Text Char Char Char Char Zchn,Footnote Text1 Zchn,Footnote Text Char Char Char Zchn,Footnote Text Char Zchn"/>
    <w:basedOn w:val="Absatz-Standardschriftart"/>
    <w:link w:val="Funotentext"/>
    <w:uiPriority w:val="99"/>
    <w:rsid w:val="0033101C"/>
    <w:rPr>
      <w:rFonts w:ascii="Arial" w:hAnsi="Arial"/>
      <w:lang w:eastAsia="de-DE"/>
    </w:rPr>
  </w:style>
  <w:style w:type="character" w:customStyle="1" w:styleId="BeschriftungZchn">
    <w:name w:val="Beschriftung Zchn"/>
    <w:aliases w:val="beschr Zchn,Tasks Zchn,Beschriftung Char2 Zchn,Beschriftung Char1 Char1 Zchn,Beschriftung Char Char Char1 Zchn,Beschriftung Char1 Char Char Zchn,Beschriftung Char Char Char Char Zchn,Beschriftung Char Char1 Char Zchn"/>
    <w:link w:val="Beschriftung"/>
    <w:locked/>
    <w:rsid w:val="00442165"/>
    <w:rPr>
      <w:rFonts w:ascii="Arial" w:hAnsi="Arial"/>
      <w:b/>
      <w:bCs/>
      <w:sz w:val="22"/>
      <w:lang w:eastAsia="de-DE"/>
    </w:rPr>
  </w:style>
  <w:style w:type="paragraph" w:customStyle="1" w:styleId="Equation">
    <w:name w:val="Equation"/>
    <w:basedOn w:val="Standard"/>
    <w:qFormat/>
    <w:rsid w:val="002448E6"/>
    <w:pPr>
      <w:spacing w:before="0" w:after="240" w:line="240" w:lineRule="auto"/>
    </w:pPr>
    <w:rPr>
      <w:rFonts w:eastAsia="Times New Roman"/>
      <w:sz w:val="18"/>
      <w:szCs w:val="24"/>
      <w:lang w:val="en-US" w:eastAsia="en-US"/>
    </w:rPr>
  </w:style>
  <w:style w:type="paragraph" w:customStyle="1" w:styleId="TableNoteText">
    <w:name w:val="Table Note Text"/>
    <w:basedOn w:val="Standard"/>
    <w:next w:val="Standard"/>
    <w:qFormat/>
    <w:rsid w:val="002448E6"/>
    <w:pPr>
      <w:spacing w:before="0" w:after="180" w:line="240" w:lineRule="auto"/>
    </w:pPr>
    <w:rPr>
      <w:rFonts w:eastAsia="Times New Roman"/>
      <w:sz w:val="14"/>
      <w:szCs w:val="24"/>
      <w:lang w:val="en-US" w:eastAsia="en-US"/>
    </w:rPr>
  </w:style>
  <w:style w:type="paragraph" w:styleId="StandardWeb">
    <w:name w:val="Normal (Web)"/>
    <w:basedOn w:val="Standard"/>
    <w:uiPriority w:val="99"/>
    <w:unhideWhenUsed/>
    <w:rsid w:val="00B227BD"/>
    <w:pPr>
      <w:spacing w:before="100" w:beforeAutospacing="1" w:after="100" w:afterAutospacing="1" w:line="240" w:lineRule="auto"/>
      <w:jc w:val="left"/>
    </w:pPr>
    <w:rPr>
      <w:rFonts w:ascii="Times New Roman" w:eastAsiaTheme="minorEastAsia" w:hAnsi="Times New Roman"/>
      <w:sz w:val="24"/>
      <w:szCs w:val="24"/>
      <w:lang w:val="en-GB" w:eastAsia="en-GB"/>
    </w:rPr>
  </w:style>
  <w:style w:type="paragraph" w:customStyle="1" w:styleId="Head1">
    <w:name w:val="Head1"/>
    <w:basedOn w:val="Standard"/>
    <w:qFormat/>
    <w:rsid w:val="004442DD"/>
    <w:pPr>
      <w:keepNext/>
      <w:spacing w:before="0" w:after="240" w:line="240" w:lineRule="auto"/>
    </w:pPr>
    <w:rPr>
      <w:rFonts w:eastAsia="Times New Roman"/>
      <w:b/>
      <w:sz w:val="24"/>
      <w:szCs w:val="28"/>
      <w:lang w:val="en-US" w:eastAsia="en-US"/>
    </w:rPr>
  </w:style>
  <w:style w:type="paragraph" w:customStyle="1" w:styleId="Head3">
    <w:name w:val="Head3"/>
    <w:basedOn w:val="Head2"/>
    <w:next w:val="Standard"/>
    <w:qFormat/>
    <w:rsid w:val="004442DD"/>
    <w:pPr>
      <w:spacing w:after="240"/>
    </w:pPr>
    <w:rPr>
      <w:i w:val="0"/>
      <w:sz w:val="20"/>
    </w:rPr>
  </w:style>
  <w:style w:type="paragraph" w:customStyle="1" w:styleId="Head2">
    <w:name w:val="Head2"/>
    <w:basedOn w:val="Standard"/>
    <w:next w:val="Standard"/>
    <w:qFormat/>
    <w:rsid w:val="004442DD"/>
    <w:pPr>
      <w:keepNext/>
      <w:spacing w:before="0" w:after="260" w:line="240" w:lineRule="auto"/>
    </w:pPr>
    <w:rPr>
      <w:rFonts w:eastAsia="Times New Roman"/>
      <w:b/>
      <w:i/>
      <w:szCs w:val="28"/>
      <w:lang w:val="en-US" w:eastAsia="en-US"/>
    </w:rPr>
  </w:style>
  <w:style w:type="paragraph" w:customStyle="1" w:styleId="Definition">
    <w:name w:val="Definition"/>
    <w:basedOn w:val="Standard"/>
    <w:next w:val="Standard"/>
    <w:qFormat/>
    <w:rsid w:val="004442DD"/>
    <w:pPr>
      <w:spacing w:before="0" w:after="240" w:line="240" w:lineRule="auto"/>
      <w:ind w:left="720" w:right="720"/>
    </w:pPr>
    <w:rPr>
      <w:rFonts w:eastAsia="Times New Roman"/>
      <w:sz w:val="18"/>
      <w:szCs w:val="24"/>
      <w:lang w:val="en-US" w:eastAsia="en-US"/>
    </w:rPr>
  </w:style>
  <w:style w:type="character" w:styleId="Platzhaltertext">
    <w:name w:val="Placeholder Text"/>
    <w:basedOn w:val="Absatz-Standardschriftart"/>
    <w:uiPriority w:val="99"/>
    <w:semiHidden/>
    <w:rsid w:val="00053652"/>
    <w:rPr>
      <w:color w:val="808080"/>
    </w:rPr>
  </w:style>
  <w:style w:type="paragraph" w:customStyle="1" w:styleId="Code">
    <w:name w:val="Code"/>
    <w:basedOn w:val="Textkrper"/>
    <w:link w:val="CodeChar"/>
    <w:qFormat/>
    <w:rsid w:val="006A5473"/>
    <w:rPr>
      <w:rFonts w:ascii="Consolas" w:hAnsi="Consolas" w:cs="Consolas"/>
      <w:lang w:val="en-GB"/>
    </w:rPr>
  </w:style>
  <w:style w:type="character" w:customStyle="1" w:styleId="CodeChar">
    <w:name w:val="Code Char"/>
    <w:basedOn w:val="Absatz-Standardschriftart"/>
    <w:link w:val="Code"/>
    <w:rsid w:val="006A5473"/>
    <w:rPr>
      <w:rFonts w:ascii="Consolas" w:hAnsi="Consolas" w:cs="Consolas"/>
      <w:sz w:val="22"/>
      <w:lang w:val="en-GB" w:eastAsia="de-DE"/>
    </w:rPr>
  </w:style>
  <w:style w:type="paragraph" w:styleId="Textkrper">
    <w:name w:val="Body Text"/>
    <w:basedOn w:val="Standard"/>
    <w:link w:val="TextkrperZchn"/>
    <w:semiHidden/>
    <w:unhideWhenUsed/>
    <w:rsid w:val="006A5473"/>
    <w:pPr>
      <w:spacing w:after="120"/>
    </w:pPr>
  </w:style>
  <w:style w:type="character" w:customStyle="1" w:styleId="TextkrperZchn">
    <w:name w:val="Textkörper Zchn"/>
    <w:basedOn w:val="Absatz-Standardschriftart"/>
    <w:link w:val="Textkrper"/>
    <w:semiHidden/>
    <w:rsid w:val="006A5473"/>
    <w:rPr>
      <w:rFonts w:ascii="Arial" w:hAnsi="Arial"/>
      <w:sz w:val="22"/>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de-AT" w:eastAsia="de-AT" w:bidi="ar-SA"/>
      </w:rPr>
    </w:rPrDefault>
    <w:pPrDefault>
      <w:pPr>
        <w:spacing w:before="120" w:line="276" w:lineRule="auto"/>
        <w:jc w:val="both"/>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qFormat="1"/>
    <w:lsdException w:name="footnote reference" w:uiPriority="99"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E5050"/>
    <w:rPr>
      <w:rFonts w:ascii="Arial" w:hAnsi="Arial"/>
      <w:sz w:val="22"/>
      <w:lang w:eastAsia="de-DE"/>
    </w:rPr>
  </w:style>
  <w:style w:type="paragraph" w:styleId="berschrift1">
    <w:name w:val="heading 1"/>
    <w:basedOn w:val="Standard"/>
    <w:next w:val="Standard"/>
    <w:qFormat/>
    <w:rsid w:val="00882C99"/>
    <w:pPr>
      <w:keepNext/>
      <w:numPr>
        <w:numId w:val="5"/>
      </w:numPr>
      <w:spacing w:before="360" w:after="120"/>
      <w:outlineLvl w:val="0"/>
    </w:pPr>
    <w:rPr>
      <w:b/>
      <w:bCs/>
      <w:sz w:val="26"/>
    </w:rPr>
  </w:style>
  <w:style w:type="paragraph" w:styleId="berschrift2">
    <w:name w:val="heading 2"/>
    <w:basedOn w:val="berschrift1"/>
    <w:next w:val="Standard"/>
    <w:qFormat/>
    <w:rsid w:val="00882C99"/>
    <w:pPr>
      <w:numPr>
        <w:ilvl w:val="1"/>
      </w:numPr>
      <w:outlineLvl w:val="1"/>
    </w:pPr>
    <w:rPr>
      <w:bCs w:val="0"/>
      <w:sz w:val="24"/>
    </w:rPr>
  </w:style>
  <w:style w:type="paragraph" w:styleId="berschrift3">
    <w:name w:val="heading 3"/>
    <w:basedOn w:val="berschrift2"/>
    <w:next w:val="Standard"/>
    <w:qFormat/>
    <w:rsid w:val="0038693D"/>
    <w:pPr>
      <w:keepNext w:val="0"/>
      <w:keepLines/>
      <w:numPr>
        <w:ilvl w:val="2"/>
      </w:numPr>
      <w:outlineLvl w:val="2"/>
    </w:pPr>
    <w:rPr>
      <w:bCs/>
      <w:iCs/>
      <w:snapToGrid w:val="0"/>
      <w:sz w:val="22"/>
    </w:rPr>
  </w:style>
  <w:style w:type="paragraph" w:styleId="berschrift4">
    <w:name w:val="heading 4"/>
    <w:basedOn w:val="berschrift3"/>
    <w:next w:val="Standard"/>
    <w:qFormat/>
    <w:rsid w:val="000F351F"/>
    <w:pPr>
      <w:numPr>
        <w:ilvl w:val="3"/>
      </w:numPr>
      <w:outlineLvl w:val="3"/>
    </w:pPr>
    <w:rPr>
      <w:b w:val="0"/>
      <w:u w:val="single"/>
    </w:rPr>
  </w:style>
  <w:style w:type="paragraph" w:styleId="berschrift5">
    <w:name w:val="heading 5"/>
    <w:basedOn w:val="berschrift4"/>
    <w:next w:val="Standard"/>
    <w:qFormat/>
    <w:rsid w:val="000F351F"/>
    <w:pPr>
      <w:outlineLvl w:val="4"/>
    </w:pPr>
    <w:rPr>
      <w:i/>
      <w:u w:val="none"/>
    </w:rPr>
  </w:style>
  <w:style w:type="paragraph" w:styleId="berschrift6">
    <w:name w:val="heading 6"/>
    <w:basedOn w:val="berschrift5"/>
    <w:next w:val="Standard"/>
    <w:qFormat/>
    <w:rsid w:val="000F351F"/>
    <w:pPr>
      <w:outlineLvl w:val="5"/>
    </w:pPr>
  </w:style>
  <w:style w:type="paragraph" w:styleId="berschrift7">
    <w:name w:val="heading 7"/>
    <w:basedOn w:val="berschrift6"/>
    <w:next w:val="Standard"/>
    <w:qFormat/>
    <w:rsid w:val="00C97558"/>
    <w:pPr>
      <w:outlineLvl w:val="6"/>
    </w:pPr>
    <w:rPr>
      <w:rFonts w:eastAsia="Times New Roman"/>
      <w:szCs w:val="24"/>
    </w:rPr>
  </w:style>
  <w:style w:type="paragraph" w:styleId="berschrift8">
    <w:name w:val="heading 8"/>
    <w:basedOn w:val="Standard"/>
    <w:next w:val="Standard"/>
    <w:qFormat/>
    <w:pPr>
      <w:numPr>
        <w:ilvl w:val="7"/>
        <w:numId w:val="1"/>
      </w:numPr>
      <w:spacing w:before="240" w:after="60"/>
      <w:outlineLvl w:val="7"/>
    </w:pPr>
    <w:rPr>
      <w:rFonts w:ascii="Times New Roman" w:eastAsia="Times New Roman" w:hAnsi="Times New Roman"/>
      <w:i/>
      <w:iCs/>
      <w:sz w:val="24"/>
      <w:szCs w:val="24"/>
    </w:rPr>
  </w:style>
  <w:style w:type="paragraph" w:styleId="berschrift9">
    <w:name w:val="heading 9"/>
    <w:basedOn w:val="Standard"/>
    <w:next w:val="Standard"/>
    <w:qFormat/>
    <w:pPr>
      <w:numPr>
        <w:ilvl w:val="8"/>
        <w:numId w:val="1"/>
      </w:numPr>
      <w:spacing w:before="240" w:after="60"/>
      <w:outlineLvl w:val="8"/>
    </w:pPr>
    <w:rPr>
      <w:rFonts w:eastAsia="Times New Roman"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2C254A"/>
    <w:pPr>
      <w:tabs>
        <w:tab w:val="center" w:pos="4536"/>
        <w:tab w:val="right" w:pos="9072"/>
      </w:tabs>
      <w:jc w:val="center"/>
    </w:pPr>
    <w:rPr>
      <w:sz w:val="16"/>
    </w:rPr>
  </w:style>
  <w:style w:type="paragraph" w:styleId="Fuzeile">
    <w:name w:val="footer"/>
    <w:basedOn w:val="Standard"/>
    <w:rsid w:val="002C254A"/>
    <w:pPr>
      <w:tabs>
        <w:tab w:val="center" w:pos="4536"/>
        <w:tab w:val="right" w:pos="9072"/>
      </w:tabs>
      <w:jc w:val="center"/>
    </w:pPr>
    <w:rPr>
      <w:sz w:val="16"/>
    </w:rPr>
  </w:style>
  <w:style w:type="paragraph" w:styleId="Abbildungsverzeichnis">
    <w:name w:val="table of figures"/>
    <w:basedOn w:val="Standard"/>
    <w:next w:val="Standard"/>
    <w:semiHidden/>
    <w:rsid w:val="006035C3"/>
  </w:style>
  <w:style w:type="paragraph" w:styleId="Beschriftung">
    <w:name w:val="caption"/>
    <w:aliases w:val="beschr,Tasks,Beschriftung Char2,Beschriftung Char1 Char1,Beschriftung Char Char Char1,Beschriftung Char1 Char Char,Beschriftung Char Char Char Char,Beschriftung Char Char1 Char,Beschriftung Char Char2,Beschriftung Char1 Cha..."/>
    <w:basedOn w:val="Standard"/>
    <w:next w:val="Standard"/>
    <w:link w:val="BeschriftungZchn"/>
    <w:qFormat/>
    <w:rsid w:val="00BB45CF"/>
    <w:pPr>
      <w:spacing w:after="120"/>
    </w:pPr>
    <w:rPr>
      <w:b/>
      <w:bCs/>
    </w:rPr>
  </w:style>
  <w:style w:type="paragraph" w:styleId="Verzeichnis1">
    <w:name w:val="toc 1"/>
    <w:basedOn w:val="Standard"/>
    <w:next w:val="Standard"/>
    <w:uiPriority w:val="39"/>
    <w:rsid w:val="000F351F"/>
    <w:pPr>
      <w:spacing w:before="240"/>
      <w:ind w:left="709" w:hanging="709"/>
    </w:pPr>
    <w:rPr>
      <w:b/>
      <w:szCs w:val="24"/>
    </w:rPr>
  </w:style>
  <w:style w:type="paragraph" w:styleId="Verzeichnis2">
    <w:name w:val="toc 2"/>
    <w:basedOn w:val="Verzeichnis1"/>
    <w:next w:val="Standard"/>
    <w:uiPriority w:val="39"/>
    <w:rsid w:val="00306A08"/>
    <w:pPr>
      <w:spacing w:before="120"/>
    </w:pPr>
    <w:rPr>
      <w:b w:val="0"/>
      <w:sz w:val="20"/>
      <w:szCs w:val="22"/>
    </w:rPr>
  </w:style>
  <w:style w:type="paragraph" w:styleId="Verzeichnis3">
    <w:name w:val="toc 3"/>
    <w:basedOn w:val="Verzeichnis2"/>
    <w:next w:val="Standard"/>
    <w:uiPriority w:val="39"/>
    <w:rsid w:val="00306A08"/>
    <w:pPr>
      <w:spacing w:before="60"/>
      <w:ind w:firstLine="0"/>
    </w:pPr>
    <w:rPr>
      <w:sz w:val="18"/>
    </w:rPr>
  </w:style>
  <w:style w:type="paragraph" w:styleId="Verzeichnis4">
    <w:name w:val="toc 4"/>
    <w:basedOn w:val="Standard"/>
    <w:next w:val="Standard"/>
    <w:autoRedefine/>
    <w:semiHidden/>
    <w:pPr>
      <w:spacing w:after="120"/>
      <w:ind w:left="720"/>
    </w:pPr>
    <w:rPr>
      <w:rFonts w:ascii="Times New Roman" w:eastAsia="Times New Roman" w:hAnsi="Times New Roman"/>
      <w:sz w:val="24"/>
      <w:szCs w:val="24"/>
    </w:rPr>
  </w:style>
  <w:style w:type="paragraph" w:styleId="Verzeichnis5">
    <w:name w:val="toc 5"/>
    <w:basedOn w:val="Standard"/>
    <w:next w:val="Standard"/>
    <w:autoRedefine/>
    <w:semiHidden/>
    <w:pPr>
      <w:spacing w:after="120"/>
      <w:ind w:left="960"/>
    </w:pPr>
    <w:rPr>
      <w:rFonts w:ascii="Times New Roman" w:eastAsia="Times New Roman" w:hAnsi="Times New Roman"/>
      <w:sz w:val="24"/>
      <w:szCs w:val="24"/>
    </w:rPr>
  </w:style>
  <w:style w:type="paragraph" w:styleId="Verzeichnis6">
    <w:name w:val="toc 6"/>
    <w:basedOn w:val="Standard"/>
    <w:next w:val="Standard"/>
    <w:autoRedefine/>
    <w:semiHidden/>
    <w:pPr>
      <w:spacing w:after="120"/>
      <w:ind w:left="1200"/>
    </w:pPr>
    <w:rPr>
      <w:rFonts w:ascii="Times New Roman" w:eastAsia="Times New Roman" w:hAnsi="Times New Roman"/>
      <w:sz w:val="24"/>
      <w:szCs w:val="24"/>
    </w:rPr>
  </w:style>
  <w:style w:type="paragraph" w:styleId="Verzeichnis7">
    <w:name w:val="toc 7"/>
    <w:basedOn w:val="Standard"/>
    <w:next w:val="Standard"/>
    <w:autoRedefine/>
    <w:semiHidden/>
    <w:pPr>
      <w:spacing w:after="120"/>
      <w:ind w:left="1440"/>
    </w:pPr>
    <w:rPr>
      <w:rFonts w:ascii="Times New Roman" w:eastAsia="Times New Roman" w:hAnsi="Times New Roman"/>
      <w:sz w:val="24"/>
      <w:szCs w:val="24"/>
    </w:rPr>
  </w:style>
  <w:style w:type="paragraph" w:styleId="Verzeichnis8">
    <w:name w:val="toc 8"/>
    <w:basedOn w:val="Standard"/>
    <w:next w:val="Standard"/>
    <w:autoRedefine/>
    <w:semiHidden/>
    <w:pPr>
      <w:spacing w:after="120"/>
      <w:ind w:left="1680"/>
    </w:pPr>
    <w:rPr>
      <w:rFonts w:ascii="Times New Roman" w:eastAsia="Times New Roman" w:hAnsi="Times New Roman"/>
      <w:sz w:val="24"/>
      <w:szCs w:val="24"/>
    </w:rPr>
  </w:style>
  <w:style w:type="paragraph" w:styleId="Verzeichnis9">
    <w:name w:val="toc 9"/>
    <w:basedOn w:val="Standard"/>
    <w:next w:val="Standard"/>
    <w:autoRedefine/>
    <w:semiHidden/>
    <w:pPr>
      <w:spacing w:after="120"/>
      <w:ind w:left="1920"/>
    </w:pPr>
    <w:rPr>
      <w:rFonts w:ascii="Times New Roman" w:eastAsia="Times New Roman" w:hAnsi="Times New Roman"/>
      <w:sz w:val="24"/>
      <w:szCs w:val="24"/>
    </w:rPr>
  </w:style>
  <w:style w:type="character" w:styleId="Hyperlink">
    <w:name w:val="Hyperlink"/>
    <w:uiPriority w:val="99"/>
    <w:rsid w:val="002C254A"/>
    <w:rPr>
      <w:color w:val="164C6F"/>
      <w:u w:val="single"/>
    </w:rPr>
  </w:style>
  <w:style w:type="paragraph" w:styleId="Textkrper3">
    <w:name w:val="Body Text 3"/>
    <w:basedOn w:val="Standard"/>
    <w:pPr>
      <w:jc w:val="center"/>
    </w:pPr>
    <w:rPr>
      <w:b/>
      <w:bCs/>
      <w:sz w:val="48"/>
    </w:rPr>
  </w:style>
  <w:style w:type="paragraph" w:styleId="Textkrper-Zeileneinzug">
    <w:name w:val="Body Text Indent"/>
    <w:basedOn w:val="Standard"/>
    <w:pPr>
      <w:ind w:hanging="284"/>
      <w:jc w:val="left"/>
    </w:pPr>
    <w:rPr>
      <w:rFonts w:eastAsia="Times New Roman"/>
      <w:sz w:val="24"/>
    </w:rPr>
  </w:style>
  <w:style w:type="character" w:styleId="BesuchterHyperlink">
    <w:name w:val="FollowedHyperlink"/>
    <w:rsid w:val="002C254A"/>
    <w:rPr>
      <w:color w:val="7F8F94"/>
      <w:u w:val="single"/>
    </w:rPr>
  </w:style>
  <w:style w:type="paragraph" w:customStyle="1" w:styleId="Aufzhlung1">
    <w:name w:val="Aufzählung 1"/>
    <w:basedOn w:val="Standard"/>
    <w:rsid w:val="00306A08"/>
    <w:pPr>
      <w:numPr>
        <w:numId w:val="2"/>
      </w:numPr>
      <w:tabs>
        <w:tab w:val="clear" w:pos="924"/>
        <w:tab w:val="left" w:pos="851"/>
      </w:tabs>
      <w:ind w:left="851" w:hanging="284"/>
    </w:pPr>
  </w:style>
  <w:style w:type="paragraph" w:customStyle="1" w:styleId="Aufzhlung2">
    <w:name w:val="Aufzählung 2"/>
    <w:basedOn w:val="Aufzhlung1"/>
    <w:rsid w:val="00306A08"/>
    <w:pPr>
      <w:numPr>
        <w:numId w:val="3"/>
      </w:numPr>
      <w:tabs>
        <w:tab w:val="clear" w:pos="2007"/>
      </w:tabs>
      <w:ind w:left="1418" w:hanging="284"/>
    </w:pPr>
  </w:style>
  <w:style w:type="table" w:styleId="Tabellenraster">
    <w:name w:val="Table Grid"/>
    <w:basedOn w:val="NormaleTabelle"/>
    <w:rsid w:val="00CF3BB8"/>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Funotentext">
    <w:name w:val="footnote text"/>
    <w:aliases w:val="Footnote Text Char Char,Footnote Text Char Char Char Char,Footnote Text1,Footnote Text Char Char Char,Footnote Text Char"/>
    <w:basedOn w:val="Standard"/>
    <w:link w:val="FunotentextZchn"/>
    <w:uiPriority w:val="99"/>
    <w:rsid w:val="002C254A"/>
    <w:rPr>
      <w:sz w:val="20"/>
    </w:rPr>
  </w:style>
  <w:style w:type="paragraph" w:customStyle="1" w:styleId="Literatur">
    <w:name w:val="Literatur"/>
    <w:basedOn w:val="Standard"/>
    <w:rsid w:val="005D4E3F"/>
    <w:pPr>
      <w:numPr>
        <w:numId w:val="4"/>
      </w:numPr>
    </w:pPr>
  </w:style>
  <w:style w:type="character" w:styleId="Funotenzeichen">
    <w:name w:val="footnote reference"/>
    <w:aliases w:val="SUPERS"/>
    <w:uiPriority w:val="99"/>
    <w:qFormat/>
    <w:rsid w:val="002C254A"/>
    <w:rPr>
      <w:vertAlign w:val="superscript"/>
    </w:rPr>
  </w:style>
  <w:style w:type="paragraph" w:styleId="Sprechblasentext">
    <w:name w:val="Balloon Text"/>
    <w:basedOn w:val="Standard"/>
    <w:semiHidden/>
    <w:rsid w:val="002C254A"/>
    <w:rPr>
      <w:rFonts w:ascii="Tahoma" w:hAnsi="Tahoma" w:cs="Tahoma"/>
      <w:sz w:val="16"/>
      <w:szCs w:val="16"/>
    </w:rPr>
  </w:style>
  <w:style w:type="paragraph" w:styleId="Listenabsatz">
    <w:name w:val="List Paragraph"/>
    <w:basedOn w:val="Standard"/>
    <w:uiPriority w:val="34"/>
    <w:qFormat/>
    <w:rsid w:val="00C33E98"/>
    <w:pPr>
      <w:ind w:left="720"/>
      <w:contextualSpacing/>
    </w:pPr>
  </w:style>
  <w:style w:type="character" w:customStyle="1" w:styleId="KopfzeileZchn">
    <w:name w:val="Kopfzeile Zchn"/>
    <w:link w:val="Kopfzeile"/>
    <w:rsid w:val="004673DA"/>
    <w:rPr>
      <w:rFonts w:ascii="Arial" w:hAnsi="Arial"/>
      <w:sz w:val="16"/>
      <w:lang w:eastAsia="de-DE"/>
    </w:rPr>
  </w:style>
  <w:style w:type="paragraph" w:customStyle="1" w:styleId="Item">
    <w:name w:val="Item"/>
    <w:basedOn w:val="Standard"/>
    <w:next w:val="Standard"/>
    <w:rsid w:val="00071E1A"/>
    <w:pPr>
      <w:numPr>
        <w:numId w:val="6"/>
      </w:numPr>
      <w:spacing w:before="0" w:after="120" w:line="240" w:lineRule="auto"/>
      <w:jc w:val="left"/>
    </w:pPr>
    <w:rPr>
      <w:rFonts w:ascii="Garamond" w:eastAsia="Times New Roman" w:hAnsi="Garamond"/>
      <w:sz w:val="20"/>
      <w:lang w:val="en-GB" w:eastAsia="en-US"/>
    </w:rPr>
  </w:style>
  <w:style w:type="paragraph" w:customStyle="1" w:styleId="Default">
    <w:name w:val="Default"/>
    <w:rsid w:val="00711923"/>
    <w:pPr>
      <w:autoSpaceDE w:val="0"/>
      <w:autoSpaceDN w:val="0"/>
      <w:adjustRightInd w:val="0"/>
      <w:spacing w:before="0" w:line="240" w:lineRule="auto"/>
      <w:jc w:val="left"/>
    </w:pPr>
    <w:rPr>
      <w:rFonts w:ascii="Arial" w:hAnsi="Arial" w:cs="Arial"/>
      <w:color w:val="000000"/>
      <w:sz w:val="24"/>
      <w:szCs w:val="24"/>
    </w:rPr>
  </w:style>
  <w:style w:type="character" w:styleId="Kommentarzeichen">
    <w:name w:val="annotation reference"/>
    <w:basedOn w:val="Absatz-Standardschriftart"/>
    <w:rsid w:val="007D1EEA"/>
    <w:rPr>
      <w:sz w:val="16"/>
      <w:szCs w:val="16"/>
    </w:rPr>
  </w:style>
  <w:style w:type="paragraph" w:styleId="Kommentartext">
    <w:name w:val="annotation text"/>
    <w:basedOn w:val="Standard"/>
    <w:link w:val="KommentartextZchn"/>
    <w:rsid w:val="007D1EEA"/>
    <w:pPr>
      <w:spacing w:line="240" w:lineRule="auto"/>
    </w:pPr>
    <w:rPr>
      <w:sz w:val="20"/>
    </w:rPr>
  </w:style>
  <w:style w:type="character" w:customStyle="1" w:styleId="KommentartextZchn">
    <w:name w:val="Kommentartext Zchn"/>
    <w:basedOn w:val="Absatz-Standardschriftart"/>
    <w:link w:val="Kommentartext"/>
    <w:rsid w:val="007D1EEA"/>
    <w:rPr>
      <w:rFonts w:ascii="Arial" w:hAnsi="Arial"/>
      <w:lang w:eastAsia="de-DE"/>
    </w:rPr>
  </w:style>
  <w:style w:type="paragraph" w:styleId="Kommentarthema">
    <w:name w:val="annotation subject"/>
    <w:basedOn w:val="Kommentartext"/>
    <w:next w:val="Kommentartext"/>
    <w:link w:val="KommentarthemaZchn"/>
    <w:rsid w:val="007D1EEA"/>
    <w:rPr>
      <w:b/>
      <w:bCs/>
    </w:rPr>
  </w:style>
  <w:style w:type="character" w:customStyle="1" w:styleId="KommentarthemaZchn">
    <w:name w:val="Kommentarthema Zchn"/>
    <w:basedOn w:val="KommentartextZchn"/>
    <w:link w:val="Kommentarthema"/>
    <w:rsid w:val="007D1EEA"/>
    <w:rPr>
      <w:rFonts w:ascii="Arial" w:hAnsi="Arial"/>
      <w:b/>
      <w:bCs/>
      <w:lang w:eastAsia="de-DE"/>
    </w:rPr>
  </w:style>
  <w:style w:type="paragraph" w:styleId="NurText">
    <w:name w:val="Plain Text"/>
    <w:basedOn w:val="Standard"/>
    <w:link w:val="NurTextZchn"/>
    <w:uiPriority w:val="99"/>
    <w:unhideWhenUsed/>
    <w:rsid w:val="002E5BE5"/>
    <w:pPr>
      <w:spacing w:before="0" w:line="240" w:lineRule="auto"/>
      <w:jc w:val="left"/>
    </w:pPr>
    <w:rPr>
      <w:rFonts w:ascii="Calibri" w:eastAsiaTheme="minorHAnsi" w:hAnsi="Calibri" w:cstheme="minorBidi"/>
      <w:szCs w:val="21"/>
      <w:lang w:eastAsia="en-US"/>
    </w:rPr>
  </w:style>
  <w:style w:type="character" w:customStyle="1" w:styleId="NurTextZchn">
    <w:name w:val="Nur Text Zchn"/>
    <w:basedOn w:val="Absatz-Standardschriftart"/>
    <w:link w:val="NurText"/>
    <w:uiPriority w:val="99"/>
    <w:rsid w:val="002E5BE5"/>
    <w:rPr>
      <w:rFonts w:ascii="Calibri" w:eastAsiaTheme="minorHAnsi" w:hAnsi="Calibri" w:cstheme="minorBidi"/>
      <w:sz w:val="22"/>
      <w:szCs w:val="21"/>
      <w:lang w:eastAsia="en-US"/>
    </w:rPr>
  </w:style>
  <w:style w:type="character" w:customStyle="1" w:styleId="FunotentextZchn">
    <w:name w:val="Fußnotentext Zchn"/>
    <w:aliases w:val="Footnote Text Char Char Zchn,Footnote Text Char Char Char Char Zchn,Footnote Text1 Zchn,Footnote Text Char Char Char Zchn,Footnote Text Char Zchn"/>
    <w:basedOn w:val="Absatz-Standardschriftart"/>
    <w:link w:val="Funotentext"/>
    <w:uiPriority w:val="99"/>
    <w:rsid w:val="0033101C"/>
    <w:rPr>
      <w:rFonts w:ascii="Arial" w:hAnsi="Arial"/>
      <w:lang w:eastAsia="de-DE"/>
    </w:rPr>
  </w:style>
  <w:style w:type="character" w:customStyle="1" w:styleId="BeschriftungZchn">
    <w:name w:val="Beschriftung Zchn"/>
    <w:aliases w:val="beschr Zchn,Tasks Zchn,Beschriftung Char2 Zchn,Beschriftung Char1 Char1 Zchn,Beschriftung Char Char Char1 Zchn,Beschriftung Char1 Char Char Zchn,Beschriftung Char Char Char Char Zchn,Beschriftung Char Char1 Char Zchn"/>
    <w:link w:val="Beschriftung"/>
    <w:locked/>
    <w:rsid w:val="00442165"/>
    <w:rPr>
      <w:rFonts w:ascii="Arial" w:hAnsi="Arial"/>
      <w:b/>
      <w:bCs/>
      <w:sz w:val="22"/>
      <w:lang w:eastAsia="de-DE"/>
    </w:rPr>
  </w:style>
  <w:style w:type="paragraph" w:customStyle="1" w:styleId="Equation">
    <w:name w:val="Equation"/>
    <w:basedOn w:val="Standard"/>
    <w:qFormat/>
    <w:rsid w:val="002448E6"/>
    <w:pPr>
      <w:spacing w:before="0" w:after="240" w:line="240" w:lineRule="auto"/>
    </w:pPr>
    <w:rPr>
      <w:rFonts w:eastAsia="Times New Roman"/>
      <w:sz w:val="18"/>
      <w:szCs w:val="24"/>
      <w:lang w:val="en-US" w:eastAsia="en-US"/>
    </w:rPr>
  </w:style>
  <w:style w:type="paragraph" w:customStyle="1" w:styleId="TableNoteText">
    <w:name w:val="Table Note Text"/>
    <w:basedOn w:val="Standard"/>
    <w:next w:val="Standard"/>
    <w:qFormat/>
    <w:rsid w:val="002448E6"/>
    <w:pPr>
      <w:spacing w:before="0" w:after="180" w:line="240" w:lineRule="auto"/>
    </w:pPr>
    <w:rPr>
      <w:rFonts w:eastAsia="Times New Roman"/>
      <w:sz w:val="14"/>
      <w:szCs w:val="24"/>
      <w:lang w:val="en-US" w:eastAsia="en-US"/>
    </w:rPr>
  </w:style>
  <w:style w:type="paragraph" w:styleId="StandardWeb">
    <w:name w:val="Normal (Web)"/>
    <w:basedOn w:val="Standard"/>
    <w:uiPriority w:val="99"/>
    <w:unhideWhenUsed/>
    <w:rsid w:val="00B227BD"/>
    <w:pPr>
      <w:spacing w:before="100" w:beforeAutospacing="1" w:after="100" w:afterAutospacing="1" w:line="240" w:lineRule="auto"/>
      <w:jc w:val="left"/>
    </w:pPr>
    <w:rPr>
      <w:rFonts w:ascii="Times New Roman" w:eastAsiaTheme="minorEastAsia" w:hAnsi="Times New Roman"/>
      <w:sz w:val="24"/>
      <w:szCs w:val="24"/>
      <w:lang w:val="en-GB" w:eastAsia="en-GB"/>
    </w:rPr>
  </w:style>
  <w:style w:type="paragraph" w:customStyle="1" w:styleId="Head1">
    <w:name w:val="Head1"/>
    <w:basedOn w:val="Standard"/>
    <w:qFormat/>
    <w:rsid w:val="004442DD"/>
    <w:pPr>
      <w:keepNext/>
      <w:spacing w:before="0" w:after="240" w:line="240" w:lineRule="auto"/>
    </w:pPr>
    <w:rPr>
      <w:rFonts w:eastAsia="Times New Roman"/>
      <w:b/>
      <w:sz w:val="24"/>
      <w:szCs w:val="28"/>
      <w:lang w:val="en-US" w:eastAsia="en-US"/>
    </w:rPr>
  </w:style>
  <w:style w:type="paragraph" w:customStyle="1" w:styleId="Head3">
    <w:name w:val="Head3"/>
    <w:basedOn w:val="Head2"/>
    <w:next w:val="Standard"/>
    <w:qFormat/>
    <w:rsid w:val="004442DD"/>
    <w:pPr>
      <w:spacing w:after="240"/>
    </w:pPr>
    <w:rPr>
      <w:i w:val="0"/>
      <w:sz w:val="20"/>
    </w:rPr>
  </w:style>
  <w:style w:type="paragraph" w:customStyle="1" w:styleId="Head2">
    <w:name w:val="Head2"/>
    <w:basedOn w:val="Standard"/>
    <w:next w:val="Standard"/>
    <w:qFormat/>
    <w:rsid w:val="004442DD"/>
    <w:pPr>
      <w:keepNext/>
      <w:spacing w:before="0" w:after="260" w:line="240" w:lineRule="auto"/>
    </w:pPr>
    <w:rPr>
      <w:rFonts w:eastAsia="Times New Roman"/>
      <w:b/>
      <w:i/>
      <w:szCs w:val="28"/>
      <w:lang w:val="en-US" w:eastAsia="en-US"/>
    </w:rPr>
  </w:style>
  <w:style w:type="paragraph" w:customStyle="1" w:styleId="Definition">
    <w:name w:val="Definition"/>
    <w:basedOn w:val="Standard"/>
    <w:next w:val="Standard"/>
    <w:qFormat/>
    <w:rsid w:val="004442DD"/>
    <w:pPr>
      <w:spacing w:before="0" w:after="240" w:line="240" w:lineRule="auto"/>
      <w:ind w:left="720" w:right="720"/>
    </w:pPr>
    <w:rPr>
      <w:rFonts w:eastAsia="Times New Roman"/>
      <w:sz w:val="18"/>
      <w:szCs w:val="24"/>
      <w:lang w:val="en-US" w:eastAsia="en-US"/>
    </w:rPr>
  </w:style>
  <w:style w:type="character" w:styleId="Platzhaltertext">
    <w:name w:val="Placeholder Text"/>
    <w:basedOn w:val="Absatz-Standardschriftart"/>
    <w:uiPriority w:val="99"/>
    <w:semiHidden/>
    <w:rsid w:val="00053652"/>
    <w:rPr>
      <w:color w:val="808080"/>
    </w:rPr>
  </w:style>
  <w:style w:type="paragraph" w:customStyle="1" w:styleId="Code">
    <w:name w:val="Code"/>
    <w:basedOn w:val="Textkrper"/>
    <w:link w:val="CodeChar"/>
    <w:qFormat/>
    <w:rsid w:val="006A5473"/>
    <w:rPr>
      <w:rFonts w:ascii="Consolas" w:hAnsi="Consolas" w:cs="Consolas"/>
      <w:lang w:val="en-GB"/>
    </w:rPr>
  </w:style>
  <w:style w:type="character" w:customStyle="1" w:styleId="CodeChar">
    <w:name w:val="Code Char"/>
    <w:basedOn w:val="Absatz-Standardschriftart"/>
    <w:link w:val="Code"/>
    <w:rsid w:val="006A5473"/>
    <w:rPr>
      <w:rFonts w:ascii="Consolas" w:hAnsi="Consolas" w:cs="Consolas"/>
      <w:sz w:val="22"/>
      <w:lang w:val="en-GB" w:eastAsia="de-DE"/>
    </w:rPr>
  </w:style>
  <w:style w:type="paragraph" w:styleId="Textkrper">
    <w:name w:val="Body Text"/>
    <w:basedOn w:val="Standard"/>
    <w:link w:val="TextkrperZchn"/>
    <w:semiHidden/>
    <w:unhideWhenUsed/>
    <w:rsid w:val="006A5473"/>
    <w:pPr>
      <w:spacing w:after="120"/>
    </w:pPr>
  </w:style>
  <w:style w:type="character" w:customStyle="1" w:styleId="TextkrperZchn">
    <w:name w:val="Textkörper Zchn"/>
    <w:basedOn w:val="Absatz-Standardschriftart"/>
    <w:link w:val="Textkrper"/>
    <w:semiHidden/>
    <w:rsid w:val="006A5473"/>
    <w:rPr>
      <w:rFonts w:ascii="Arial" w:hAnsi="Arial"/>
      <w:sz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94606">
      <w:bodyDiv w:val="1"/>
      <w:marLeft w:val="0"/>
      <w:marRight w:val="0"/>
      <w:marTop w:val="0"/>
      <w:marBottom w:val="0"/>
      <w:divBdr>
        <w:top w:val="none" w:sz="0" w:space="0" w:color="auto"/>
        <w:left w:val="none" w:sz="0" w:space="0" w:color="auto"/>
        <w:bottom w:val="none" w:sz="0" w:space="0" w:color="auto"/>
        <w:right w:val="none" w:sz="0" w:space="0" w:color="auto"/>
      </w:divBdr>
    </w:div>
    <w:div w:id="392394069">
      <w:bodyDiv w:val="1"/>
      <w:marLeft w:val="0"/>
      <w:marRight w:val="0"/>
      <w:marTop w:val="0"/>
      <w:marBottom w:val="0"/>
      <w:divBdr>
        <w:top w:val="none" w:sz="0" w:space="0" w:color="auto"/>
        <w:left w:val="none" w:sz="0" w:space="0" w:color="auto"/>
        <w:bottom w:val="none" w:sz="0" w:space="0" w:color="auto"/>
        <w:right w:val="none" w:sz="0" w:space="0" w:color="auto"/>
      </w:divBdr>
    </w:div>
    <w:div w:id="768280297">
      <w:bodyDiv w:val="1"/>
      <w:marLeft w:val="0"/>
      <w:marRight w:val="0"/>
      <w:marTop w:val="0"/>
      <w:marBottom w:val="0"/>
      <w:divBdr>
        <w:top w:val="none" w:sz="0" w:space="0" w:color="auto"/>
        <w:left w:val="none" w:sz="0" w:space="0" w:color="auto"/>
        <w:bottom w:val="none" w:sz="0" w:space="0" w:color="auto"/>
        <w:right w:val="none" w:sz="0" w:space="0" w:color="auto"/>
      </w:divBdr>
    </w:div>
    <w:div w:id="1051661136">
      <w:bodyDiv w:val="1"/>
      <w:marLeft w:val="0"/>
      <w:marRight w:val="0"/>
      <w:marTop w:val="0"/>
      <w:marBottom w:val="0"/>
      <w:divBdr>
        <w:top w:val="none" w:sz="0" w:space="0" w:color="auto"/>
        <w:left w:val="none" w:sz="0" w:space="0" w:color="auto"/>
        <w:bottom w:val="none" w:sz="0" w:space="0" w:color="auto"/>
        <w:right w:val="none" w:sz="0" w:space="0" w:color="auto"/>
      </w:divBdr>
    </w:div>
    <w:div w:id="1258758426">
      <w:bodyDiv w:val="1"/>
      <w:marLeft w:val="0"/>
      <w:marRight w:val="0"/>
      <w:marTop w:val="0"/>
      <w:marBottom w:val="0"/>
      <w:divBdr>
        <w:top w:val="none" w:sz="0" w:space="0" w:color="auto"/>
        <w:left w:val="none" w:sz="0" w:space="0" w:color="auto"/>
        <w:bottom w:val="none" w:sz="0" w:space="0" w:color="auto"/>
        <w:right w:val="none" w:sz="0" w:space="0" w:color="auto"/>
      </w:divBdr>
    </w:div>
    <w:div w:id="1353456827">
      <w:bodyDiv w:val="1"/>
      <w:marLeft w:val="0"/>
      <w:marRight w:val="0"/>
      <w:marTop w:val="0"/>
      <w:marBottom w:val="0"/>
      <w:divBdr>
        <w:top w:val="none" w:sz="0" w:space="0" w:color="auto"/>
        <w:left w:val="none" w:sz="0" w:space="0" w:color="auto"/>
        <w:bottom w:val="none" w:sz="0" w:space="0" w:color="auto"/>
        <w:right w:val="none" w:sz="0" w:space="0" w:color="auto"/>
      </w:divBdr>
      <w:divsChild>
        <w:div w:id="449125126">
          <w:marLeft w:val="0"/>
          <w:marRight w:val="0"/>
          <w:marTop w:val="0"/>
          <w:marBottom w:val="0"/>
          <w:divBdr>
            <w:top w:val="none" w:sz="0" w:space="0" w:color="auto"/>
            <w:left w:val="none" w:sz="0" w:space="0" w:color="auto"/>
            <w:bottom w:val="none" w:sz="0" w:space="0" w:color="auto"/>
            <w:right w:val="none" w:sz="0" w:space="0" w:color="auto"/>
          </w:divBdr>
          <w:divsChild>
            <w:div w:id="16169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24832">
      <w:bodyDiv w:val="1"/>
      <w:marLeft w:val="0"/>
      <w:marRight w:val="0"/>
      <w:marTop w:val="0"/>
      <w:marBottom w:val="0"/>
      <w:divBdr>
        <w:top w:val="none" w:sz="0" w:space="0" w:color="auto"/>
        <w:left w:val="none" w:sz="0" w:space="0" w:color="auto"/>
        <w:bottom w:val="none" w:sz="0" w:space="0" w:color="auto"/>
        <w:right w:val="none" w:sz="0" w:space="0" w:color="auto"/>
      </w:divBdr>
    </w:div>
    <w:div w:id="1593314425">
      <w:bodyDiv w:val="1"/>
      <w:marLeft w:val="0"/>
      <w:marRight w:val="0"/>
      <w:marTop w:val="0"/>
      <w:marBottom w:val="0"/>
      <w:divBdr>
        <w:top w:val="none" w:sz="0" w:space="0" w:color="auto"/>
        <w:left w:val="none" w:sz="0" w:space="0" w:color="auto"/>
        <w:bottom w:val="none" w:sz="0" w:space="0" w:color="auto"/>
        <w:right w:val="none" w:sz="0" w:space="0" w:color="auto"/>
      </w:divBdr>
    </w:div>
    <w:div w:id="1614165224">
      <w:bodyDiv w:val="1"/>
      <w:marLeft w:val="0"/>
      <w:marRight w:val="0"/>
      <w:marTop w:val="0"/>
      <w:marBottom w:val="0"/>
      <w:divBdr>
        <w:top w:val="none" w:sz="0" w:space="0" w:color="auto"/>
        <w:left w:val="none" w:sz="0" w:space="0" w:color="auto"/>
        <w:bottom w:val="none" w:sz="0" w:space="0" w:color="auto"/>
        <w:right w:val="none" w:sz="0" w:space="0" w:color="auto"/>
      </w:divBdr>
    </w:div>
    <w:div w:id="1768769136">
      <w:bodyDiv w:val="1"/>
      <w:marLeft w:val="0"/>
      <w:marRight w:val="0"/>
      <w:marTop w:val="0"/>
      <w:marBottom w:val="0"/>
      <w:divBdr>
        <w:top w:val="none" w:sz="0" w:space="0" w:color="auto"/>
        <w:left w:val="none" w:sz="0" w:space="0" w:color="auto"/>
        <w:bottom w:val="none" w:sz="0" w:space="0" w:color="auto"/>
        <w:right w:val="none" w:sz="0" w:space="0" w:color="auto"/>
      </w:divBdr>
    </w:div>
    <w:div w:id="1915779016">
      <w:bodyDiv w:val="1"/>
      <w:marLeft w:val="0"/>
      <w:marRight w:val="0"/>
      <w:marTop w:val="0"/>
      <w:marBottom w:val="0"/>
      <w:divBdr>
        <w:top w:val="none" w:sz="0" w:space="0" w:color="auto"/>
        <w:left w:val="none" w:sz="0" w:space="0" w:color="auto"/>
        <w:bottom w:val="none" w:sz="0" w:space="0" w:color="auto"/>
        <w:right w:val="none" w:sz="0" w:space="0" w:color="auto"/>
      </w:divBdr>
    </w:div>
    <w:div w:id="205110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mailto:vecto@jrc.ec.europa.eu"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14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mailto:dippold@ivt.tugraz.at" TargetMode="External"/><Relationship Id="rId14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header" Target="header2.xml"/><Relationship Id="rId10" Type="http://schemas.openxmlformats.org/officeDocument/2006/relationships/image" Target="media/image1.emf"/><Relationship Id="rId19" Type="http://schemas.openxmlformats.org/officeDocument/2006/relationships/hyperlink" Target="mailto:rexeis@ivt.tugraz.at" TargetMode="External"/><Relationship Id="rId4" Type="http://schemas.microsoft.com/office/2007/relationships/stylesWithEffects" Target="stylesWithEffects.xml"/><Relationship Id="rId9" Type="http://schemas.openxmlformats.org/officeDocument/2006/relationships/hyperlink" Target="http://json-schema.org/" TargetMode="External"/><Relationship Id="rId14" Type="http://schemas.openxmlformats.org/officeDocument/2006/relationships/image" Target="media/image5.emf"/><Relationship Id="rId22"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3" Type="http://schemas.openxmlformats.org/officeDocument/2006/relationships/image" Target="media/image12.jpeg"/><Relationship Id="rId2" Type="http://schemas.openxmlformats.org/officeDocument/2006/relationships/image" Target="media/image11.png"/><Relationship Id="rId1" Type="http://schemas.openxmlformats.org/officeDocument/2006/relationships/image" Target="media/image9.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Vin05</b:Tag>
    <b:SourceType>Book</b:SourceType>
    <b:Guid>{5627BD82-1B5D-4E08-AC98-FB22878F1364}</b:Guid>
    <b:Author>
      <b:Author>
        <b:NameList>
          <b:Person>
            <b:Last>Vincken</b:Last>
            <b:First>D.</b:First>
          </b:Person>
        </b:NameList>
      </b:Author>
    </b:Author>
    <b:Title>Der Reifen. Rollwiderstand und Kraftstoffersparnis</b:Title>
    <b:Year>2005</b:Year>
    <b:City>Karlsruhe</b:City>
    <b:Publisher>Michelin</b:Publisher>
    <b:StandardNumber>ISBN 2067116584</b:StandardNumber>
    <b:LCID>en-US</b:LCID>
    <b:RefOrder>1</b:RefOrder>
  </b:Source>
</b:Sources>
</file>

<file path=customXml/itemProps1.xml><?xml version="1.0" encoding="utf-8"?>
<ds:datastoreItem xmlns:ds="http://schemas.openxmlformats.org/officeDocument/2006/customXml" ds:itemID="{04B97C9B-BF78-46BE-AF50-1EDBCFECE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9683</Words>
  <Characters>57458</Characters>
  <Application>Microsoft Office Word</Application>
  <DocSecurity>0</DocSecurity>
  <Lines>1915</Lines>
  <Paragraphs>1316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Endbericht IVT Englisch</vt:lpstr>
      <vt:lpstr>Endbericht IVT Englisch</vt:lpstr>
    </vt:vector>
  </TitlesOfParts>
  <Company>http://ivt.tugraz.at</Company>
  <LinksUpToDate>false</LinksUpToDate>
  <CharactersWithSpaces>65825</CharactersWithSpaces>
  <SharedDoc>false</SharedDoc>
  <HLinks>
    <vt:vector size="48" baseType="variant">
      <vt:variant>
        <vt:i4>2031664</vt:i4>
      </vt:variant>
      <vt:variant>
        <vt:i4>80</vt:i4>
      </vt:variant>
      <vt:variant>
        <vt:i4>0</vt:i4>
      </vt:variant>
      <vt:variant>
        <vt:i4>5</vt:i4>
      </vt:variant>
      <vt:variant>
        <vt:lpwstr/>
      </vt:variant>
      <vt:variant>
        <vt:lpwstr>_Toc274558329</vt:lpwstr>
      </vt:variant>
      <vt:variant>
        <vt:i4>2031664</vt:i4>
      </vt:variant>
      <vt:variant>
        <vt:i4>74</vt:i4>
      </vt:variant>
      <vt:variant>
        <vt:i4>0</vt:i4>
      </vt:variant>
      <vt:variant>
        <vt:i4>5</vt:i4>
      </vt:variant>
      <vt:variant>
        <vt:lpwstr/>
      </vt:variant>
      <vt:variant>
        <vt:lpwstr>_Toc274558328</vt:lpwstr>
      </vt:variant>
      <vt:variant>
        <vt:i4>1835058</vt:i4>
      </vt:variant>
      <vt:variant>
        <vt:i4>41</vt:i4>
      </vt:variant>
      <vt:variant>
        <vt:i4>0</vt:i4>
      </vt:variant>
      <vt:variant>
        <vt:i4>5</vt:i4>
      </vt:variant>
      <vt:variant>
        <vt:lpwstr/>
      </vt:variant>
      <vt:variant>
        <vt:lpwstr>_Toc290533347</vt:lpwstr>
      </vt:variant>
      <vt:variant>
        <vt:i4>1835058</vt:i4>
      </vt:variant>
      <vt:variant>
        <vt:i4>35</vt:i4>
      </vt:variant>
      <vt:variant>
        <vt:i4>0</vt:i4>
      </vt:variant>
      <vt:variant>
        <vt:i4>5</vt:i4>
      </vt:variant>
      <vt:variant>
        <vt:lpwstr/>
      </vt:variant>
      <vt:variant>
        <vt:lpwstr>_Toc290533346</vt:lpwstr>
      </vt:variant>
      <vt:variant>
        <vt:i4>1835058</vt:i4>
      </vt:variant>
      <vt:variant>
        <vt:i4>29</vt:i4>
      </vt:variant>
      <vt:variant>
        <vt:i4>0</vt:i4>
      </vt:variant>
      <vt:variant>
        <vt:i4>5</vt:i4>
      </vt:variant>
      <vt:variant>
        <vt:lpwstr/>
      </vt:variant>
      <vt:variant>
        <vt:lpwstr>_Toc290533345</vt:lpwstr>
      </vt:variant>
      <vt:variant>
        <vt:i4>1835058</vt:i4>
      </vt:variant>
      <vt:variant>
        <vt:i4>23</vt:i4>
      </vt:variant>
      <vt:variant>
        <vt:i4>0</vt:i4>
      </vt:variant>
      <vt:variant>
        <vt:i4>5</vt:i4>
      </vt:variant>
      <vt:variant>
        <vt:lpwstr/>
      </vt:variant>
      <vt:variant>
        <vt:lpwstr>_Toc290533344</vt:lpwstr>
      </vt:variant>
      <vt:variant>
        <vt:i4>1835058</vt:i4>
      </vt:variant>
      <vt:variant>
        <vt:i4>17</vt:i4>
      </vt:variant>
      <vt:variant>
        <vt:i4>0</vt:i4>
      </vt:variant>
      <vt:variant>
        <vt:i4>5</vt:i4>
      </vt:variant>
      <vt:variant>
        <vt:lpwstr/>
      </vt:variant>
      <vt:variant>
        <vt:lpwstr>_Toc290533343</vt:lpwstr>
      </vt:variant>
      <vt:variant>
        <vt:i4>1835058</vt:i4>
      </vt:variant>
      <vt:variant>
        <vt:i4>11</vt:i4>
      </vt:variant>
      <vt:variant>
        <vt:i4>0</vt:i4>
      </vt:variant>
      <vt:variant>
        <vt:i4>5</vt:i4>
      </vt:variant>
      <vt:variant>
        <vt:lpwstr/>
      </vt:variant>
      <vt:variant>
        <vt:lpwstr>_Toc290533342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Endbericht IVT Englisch</dc:title>
  <dc:creator>Rexeis Martin</dc:creator>
  <dc:description>V.2012-08-24</dc:description>
  <cp:lastModifiedBy>Dippold Martin</cp:lastModifiedBy>
  <cp:revision>11</cp:revision>
  <cp:lastPrinted>2014-06-04T20:13:00Z</cp:lastPrinted>
  <dcterms:created xsi:type="dcterms:W3CDTF">2015-06-24T07:28:00Z</dcterms:created>
  <dcterms:modified xsi:type="dcterms:W3CDTF">2015-07-20T06:44:00Z</dcterms:modified>
  <cp:category>F1-09</cp:category>
</cp:coreProperties>
</file>